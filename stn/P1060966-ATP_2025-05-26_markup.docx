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921" w:type="dxa"/>
        <w:tblInd w:w="-108" w:type="dxa"/>
        <w:tblCellMar>
          <w:top w:w="26" w:type="dxa"/>
          <w:left w:w="108" w:type="dxa"/>
          <w:bottom w:w="9" w:type="dxa"/>
          <w:right w:w="482" w:type="dxa"/>
        </w:tblCellMar>
        <w:tblLook w:val="04A0" w:firstRow="1" w:lastRow="0" w:firstColumn="1" w:lastColumn="0" w:noHBand="0" w:noVBand="1"/>
      </w:tblPr>
      <w:tblGrid>
        <w:gridCol w:w="4429"/>
        <w:gridCol w:w="530"/>
        <w:gridCol w:w="2216"/>
        <w:gridCol w:w="2746"/>
      </w:tblGrid>
      <w:tr w:rsidR="004546ED" w14:paraId="6A87B097" w14:textId="77777777">
        <w:trPr>
          <w:trHeight w:val="466"/>
        </w:trPr>
        <w:tc>
          <w:tcPr>
            <w:tcW w:w="4429" w:type="dxa"/>
            <w:vMerge w:val="restart"/>
            <w:tcBorders>
              <w:top w:val="single" w:sz="17" w:space="0" w:color="000000"/>
              <w:left w:val="single" w:sz="17" w:space="0" w:color="000000"/>
              <w:bottom w:val="single" w:sz="6" w:space="0" w:color="000000"/>
              <w:right w:val="single" w:sz="6" w:space="0" w:color="000000"/>
            </w:tcBorders>
            <w:vAlign w:val="bottom"/>
          </w:tcPr>
          <w:p w14:paraId="27AADFC4" w14:textId="77777777" w:rsidR="004546ED" w:rsidRDefault="00D35BF9">
            <w:pPr>
              <w:tabs>
                <w:tab w:val="center" w:pos="1872"/>
                <w:tab w:val="right" w:pos="3839"/>
              </w:tabs>
              <w:spacing w:after="0" w:line="259" w:lineRule="auto"/>
              <w:ind w:left="0" w:firstLine="0"/>
              <w:jc w:val="left"/>
            </w:pPr>
            <w:r>
              <w:rPr>
                <w:rFonts w:ascii="Calibri" w:eastAsia="Calibri" w:hAnsi="Calibri" w:cs="Calibri"/>
              </w:rPr>
              <w:tab/>
            </w:r>
            <w:r>
              <w:rPr>
                <w:rFonts w:ascii="Calibri" w:eastAsia="Calibri" w:hAnsi="Calibri" w:cs="Calibri"/>
                <w:noProof/>
              </w:rPr>
              <mc:AlternateContent>
                <mc:Choice Requires="wpg">
                  <w:drawing>
                    <wp:inline distT="0" distB="0" distL="0" distR="0" wp14:anchorId="5317DAFB" wp14:editId="5538C0EC">
                      <wp:extent cx="1750564" cy="562381"/>
                      <wp:effectExtent l="0" t="0" r="0" b="0"/>
                      <wp:docPr id="74253" name="Group 74253"/>
                      <wp:cNvGraphicFramePr/>
                      <a:graphic xmlns:a="http://schemas.openxmlformats.org/drawingml/2006/main">
                        <a:graphicData uri="http://schemas.microsoft.com/office/word/2010/wordprocessingGroup">
                          <wpg:wgp>
                            <wpg:cNvGrpSpPr/>
                            <wpg:grpSpPr>
                              <a:xfrm>
                                <a:off x="0" y="0"/>
                                <a:ext cx="1750564" cy="562381"/>
                                <a:chOff x="0" y="0"/>
                                <a:chExt cx="1750564" cy="562381"/>
                              </a:xfrm>
                            </wpg:grpSpPr>
                            <wps:wsp>
                              <wps:cNvPr id="6" name="Rectangle 6"/>
                              <wps:cNvSpPr/>
                              <wps:spPr>
                                <a:xfrm>
                                  <a:off x="0" y="1688"/>
                                  <a:ext cx="44712" cy="257836"/>
                                </a:xfrm>
                                <a:prstGeom prst="rect">
                                  <a:avLst/>
                                </a:prstGeom>
                                <a:ln>
                                  <a:noFill/>
                                </a:ln>
                              </wps:spPr>
                              <wps:txbx>
                                <w:txbxContent>
                                  <w:p w14:paraId="579405DA" w14:textId="77777777" w:rsidR="004546ED" w:rsidRDefault="00D35BF9">
                                    <w:pPr>
                                      <w:spacing w:after="160" w:line="259" w:lineRule="auto"/>
                                      <w:ind w:left="0" w:firstLine="0"/>
                                      <w:jc w:val="left"/>
                                    </w:pPr>
                                    <w:r>
                                      <w:rPr>
                                        <w:sz w:val="28"/>
                                      </w:rPr>
                                      <w:t xml:space="preserve"> </w:t>
                                    </w:r>
                                  </w:p>
                                </w:txbxContent>
                              </wps:txbx>
                              <wps:bodyPr horzOverflow="overflow" vert="horz" lIns="0" tIns="0" rIns="0" bIns="0" rtlCol="0">
                                <a:noAutofit/>
                              </wps:bodyPr>
                            </wps:wsp>
                            <pic:pic xmlns:pic="http://schemas.openxmlformats.org/drawingml/2006/picture">
                              <pic:nvPicPr>
                                <pic:cNvPr id="8" name="Picture 8"/>
                                <pic:cNvPicPr/>
                              </pic:nvPicPr>
                              <pic:blipFill>
                                <a:blip r:embed="rId11"/>
                                <a:stretch>
                                  <a:fillRect/>
                                </a:stretch>
                              </pic:blipFill>
                              <pic:spPr>
                                <a:xfrm>
                                  <a:off x="0" y="0"/>
                                  <a:ext cx="1750564" cy="562381"/>
                                </a:xfrm>
                                <a:prstGeom prst="rect">
                                  <a:avLst/>
                                </a:prstGeom>
                              </pic:spPr>
                            </pic:pic>
                          </wpg:wgp>
                        </a:graphicData>
                      </a:graphic>
                    </wp:inline>
                  </w:drawing>
                </mc:Choice>
                <mc:Fallback>
                  <w:pict>
                    <v:group w14:anchorId="5317DAFB" id="Group 74253" o:spid="_x0000_s1026" style="width:137.85pt;height:44.3pt;mso-position-horizontal-relative:char;mso-position-vertical-relative:line" coordsize="17505,562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">
                      <v:rect id="Rectangle 6" o:spid="_x0000_s1027" style="position:absolute;top:16;width:447;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79405DA" w14:textId="77777777" w:rsidR="004546ED" w:rsidRDefault="00D35BF9">
                              <w:pPr>
                                <w:spacing w:after="160" w:line="259" w:lineRule="auto"/>
                                <w:ind w:left="0" w:firstLine="0"/>
                                <w:jc w:val="left"/>
                              </w:pPr>
                              <w:r>
                                <w:rPr>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width:17505;height:5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">
                        <v:imagedata r:id="rId12" o:title=""/>
                      </v:shape>
                      <w10:anchorlock/>
                    </v:group>
                  </w:pict>
                </mc:Fallback>
              </mc:AlternateContent>
            </w:r>
            <w:r>
              <w:rPr>
                <w:sz w:val="28"/>
              </w:rPr>
              <w:tab/>
              <w:t xml:space="preserve"> </w:t>
            </w:r>
          </w:p>
        </w:tc>
        <w:tc>
          <w:tcPr>
            <w:tcW w:w="5492" w:type="dxa"/>
            <w:gridSpan w:val="3"/>
            <w:tcBorders>
              <w:top w:val="single" w:sz="17" w:space="0" w:color="000000"/>
              <w:left w:val="single" w:sz="6" w:space="0" w:color="000000"/>
              <w:bottom w:val="single" w:sz="6" w:space="0" w:color="000000"/>
              <w:right w:val="single" w:sz="17" w:space="0" w:color="000000"/>
            </w:tcBorders>
          </w:tcPr>
          <w:p w14:paraId="61573B38" w14:textId="323D4BB9" w:rsidR="004546ED" w:rsidRDefault="00D35BF9">
            <w:pPr>
              <w:spacing w:after="0" w:line="259" w:lineRule="auto"/>
              <w:ind w:left="0" w:firstLine="0"/>
              <w:jc w:val="left"/>
            </w:pPr>
            <w:r>
              <w:rPr>
                <w:b/>
                <w:sz w:val="28"/>
              </w:rPr>
              <w:t xml:space="preserve">Doc Number: </w:t>
            </w:r>
            <w:r w:rsidR="004A0BC5" w:rsidRPr="004A0BC5">
              <w:rPr>
                <w:sz w:val="28"/>
              </w:rPr>
              <w:t>P1060966</w:t>
            </w:r>
            <w:r>
              <w:rPr>
                <w:sz w:val="28"/>
              </w:rPr>
              <w:t xml:space="preserve">-ATP </w:t>
            </w:r>
          </w:p>
        </w:tc>
      </w:tr>
      <w:tr w:rsidR="004546ED" w14:paraId="4465EA55" w14:textId="77777777">
        <w:trPr>
          <w:trHeight w:val="403"/>
        </w:trPr>
        <w:tc>
          <w:tcPr>
            <w:tcW w:w="0" w:type="auto"/>
            <w:vMerge/>
            <w:tcBorders>
              <w:top w:val="nil"/>
              <w:left w:val="single" w:sz="17" w:space="0" w:color="000000"/>
              <w:bottom w:val="nil"/>
              <w:right w:val="single" w:sz="6" w:space="0" w:color="000000"/>
            </w:tcBorders>
          </w:tcPr>
          <w:p w14:paraId="728E7FE5" w14:textId="77777777" w:rsidR="004546ED" w:rsidRDefault="004546ED">
            <w:pPr>
              <w:spacing w:after="160" w:line="259" w:lineRule="auto"/>
              <w:ind w:left="0" w:firstLine="0"/>
              <w:jc w:val="left"/>
            </w:pPr>
          </w:p>
        </w:tc>
        <w:tc>
          <w:tcPr>
            <w:tcW w:w="2746" w:type="dxa"/>
            <w:gridSpan w:val="2"/>
            <w:tcBorders>
              <w:top w:val="single" w:sz="6" w:space="0" w:color="000000"/>
              <w:left w:val="single" w:sz="6" w:space="0" w:color="000000"/>
              <w:bottom w:val="single" w:sz="6" w:space="0" w:color="000000"/>
              <w:right w:val="single" w:sz="6" w:space="0" w:color="000000"/>
            </w:tcBorders>
          </w:tcPr>
          <w:p w14:paraId="5FCD7BBC" w14:textId="2F10C831" w:rsidR="004546ED" w:rsidRDefault="00D35BF9">
            <w:pPr>
              <w:spacing w:after="0" w:line="259" w:lineRule="auto"/>
              <w:ind w:left="0" w:firstLine="0"/>
              <w:jc w:val="left"/>
            </w:pPr>
            <w:r>
              <w:rPr>
                <w:b/>
                <w:sz w:val="28"/>
              </w:rPr>
              <w:t>Revision:</w:t>
            </w:r>
            <w:r>
              <w:rPr>
                <w:sz w:val="28"/>
              </w:rPr>
              <w:t xml:space="preserve"> </w:t>
            </w:r>
            <w:r w:rsidR="004F129C">
              <w:rPr>
                <w:sz w:val="28"/>
              </w:rPr>
              <w:t>A</w:t>
            </w:r>
            <w:ins w:id="0" w:author="Song, Ge" w:date="2025-04-02T11:57:00Z">
              <w:r w:rsidR="00D95494">
                <w:rPr>
                  <w:sz w:val="28"/>
                </w:rPr>
                <w:t xml:space="preserve"> </w:t>
              </w:r>
            </w:ins>
          </w:p>
        </w:tc>
        <w:tc>
          <w:tcPr>
            <w:tcW w:w="2746" w:type="dxa"/>
            <w:tcBorders>
              <w:top w:val="single" w:sz="6" w:space="0" w:color="000000"/>
              <w:left w:val="single" w:sz="6" w:space="0" w:color="000000"/>
              <w:bottom w:val="single" w:sz="6" w:space="0" w:color="000000"/>
              <w:right w:val="single" w:sz="17" w:space="0" w:color="000000"/>
            </w:tcBorders>
          </w:tcPr>
          <w:p w14:paraId="6910CBC3" w14:textId="3F3B179D" w:rsidR="004546ED" w:rsidRDefault="00D35BF9">
            <w:pPr>
              <w:spacing w:after="0" w:line="259" w:lineRule="auto"/>
              <w:ind w:left="0" w:firstLine="0"/>
              <w:jc w:val="left"/>
            </w:pPr>
            <w:r>
              <w:rPr>
                <w:b/>
                <w:sz w:val="28"/>
              </w:rPr>
              <w:t>Date</w:t>
            </w:r>
            <w:r w:rsidR="00475101">
              <w:rPr>
                <w:b/>
                <w:sz w:val="28"/>
              </w:rPr>
              <w:t xml:space="preserve">: </w:t>
            </w:r>
            <w:r w:rsidR="002A4B10">
              <w:rPr>
                <w:sz w:val="28"/>
              </w:rPr>
              <w:t>Apr</w:t>
            </w:r>
            <w:r>
              <w:rPr>
                <w:sz w:val="28"/>
              </w:rPr>
              <w:t>/</w:t>
            </w:r>
            <w:r w:rsidR="004F129C">
              <w:rPr>
                <w:sz w:val="28"/>
              </w:rPr>
              <w:t>10</w:t>
            </w:r>
            <w:r>
              <w:rPr>
                <w:sz w:val="28"/>
              </w:rPr>
              <w:t>/20</w:t>
            </w:r>
            <w:r w:rsidR="0042027F">
              <w:rPr>
                <w:sz w:val="28"/>
              </w:rPr>
              <w:t>25</w:t>
            </w:r>
          </w:p>
        </w:tc>
      </w:tr>
      <w:tr w:rsidR="004546ED" w14:paraId="6F7756B5" w14:textId="77777777">
        <w:trPr>
          <w:trHeight w:val="446"/>
        </w:trPr>
        <w:tc>
          <w:tcPr>
            <w:tcW w:w="0" w:type="auto"/>
            <w:vMerge/>
            <w:tcBorders>
              <w:top w:val="nil"/>
              <w:left w:val="single" w:sz="17" w:space="0" w:color="000000"/>
              <w:bottom w:val="nil"/>
              <w:right w:val="single" w:sz="6" w:space="0" w:color="000000"/>
            </w:tcBorders>
          </w:tcPr>
          <w:p w14:paraId="14DB8756" w14:textId="77777777" w:rsidR="004546ED" w:rsidRDefault="004546ED">
            <w:pPr>
              <w:spacing w:after="160" w:line="259" w:lineRule="auto"/>
              <w:ind w:left="0" w:firstLine="0"/>
              <w:jc w:val="left"/>
            </w:pPr>
          </w:p>
        </w:tc>
        <w:tc>
          <w:tcPr>
            <w:tcW w:w="5492" w:type="dxa"/>
            <w:gridSpan w:val="3"/>
            <w:tcBorders>
              <w:top w:val="single" w:sz="6" w:space="0" w:color="000000"/>
              <w:left w:val="single" w:sz="6" w:space="0" w:color="000000"/>
              <w:bottom w:val="single" w:sz="6" w:space="0" w:color="000000"/>
              <w:right w:val="single" w:sz="17" w:space="0" w:color="000000"/>
            </w:tcBorders>
          </w:tcPr>
          <w:p w14:paraId="44E3BA85" w14:textId="58F4E5E9" w:rsidR="004546ED" w:rsidRDefault="00D35BF9">
            <w:pPr>
              <w:spacing w:after="0" w:line="259" w:lineRule="auto"/>
              <w:ind w:left="0" w:firstLine="0"/>
              <w:jc w:val="left"/>
            </w:pPr>
            <w:r>
              <w:rPr>
                <w:b/>
                <w:sz w:val="28"/>
              </w:rPr>
              <w:t>Original Issue:</w:t>
            </w:r>
            <w:r>
              <w:rPr>
                <w:sz w:val="28"/>
              </w:rPr>
              <w:t xml:space="preserve"> </w:t>
            </w:r>
            <w:r w:rsidR="004F129C">
              <w:rPr>
                <w:sz w:val="28"/>
              </w:rPr>
              <w:t>Apr</w:t>
            </w:r>
            <w:r w:rsidR="002A4B10">
              <w:rPr>
                <w:sz w:val="28"/>
              </w:rPr>
              <w:t>/</w:t>
            </w:r>
            <w:r w:rsidR="004F129C">
              <w:rPr>
                <w:sz w:val="28"/>
              </w:rPr>
              <w:t>10</w:t>
            </w:r>
            <w:r w:rsidR="002A4B10">
              <w:rPr>
                <w:sz w:val="28"/>
              </w:rPr>
              <w:t>/</w:t>
            </w:r>
            <w:r>
              <w:rPr>
                <w:sz w:val="28"/>
              </w:rPr>
              <w:t xml:space="preserve"> </w:t>
            </w:r>
            <w:r w:rsidR="00475101">
              <w:rPr>
                <w:sz w:val="28"/>
              </w:rPr>
              <w:t>2025</w:t>
            </w:r>
          </w:p>
        </w:tc>
      </w:tr>
      <w:tr w:rsidR="004546ED" w14:paraId="5932D50E" w14:textId="77777777">
        <w:trPr>
          <w:trHeight w:val="446"/>
        </w:trPr>
        <w:tc>
          <w:tcPr>
            <w:tcW w:w="0" w:type="auto"/>
            <w:vMerge/>
            <w:tcBorders>
              <w:top w:val="nil"/>
              <w:left w:val="single" w:sz="17" w:space="0" w:color="000000"/>
              <w:bottom w:val="nil"/>
              <w:right w:val="single" w:sz="6" w:space="0" w:color="000000"/>
            </w:tcBorders>
          </w:tcPr>
          <w:p w14:paraId="50464827" w14:textId="77777777" w:rsidR="004546ED" w:rsidRDefault="004546ED">
            <w:pPr>
              <w:spacing w:after="160" w:line="259" w:lineRule="auto"/>
              <w:ind w:left="0" w:firstLine="0"/>
              <w:jc w:val="left"/>
            </w:pPr>
          </w:p>
        </w:tc>
        <w:tc>
          <w:tcPr>
            <w:tcW w:w="5492" w:type="dxa"/>
            <w:gridSpan w:val="3"/>
            <w:tcBorders>
              <w:top w:val="single" w:sz="6" w:space="0" w:color="000000"/>
              <w:left w:val="single" w:sz="6" w:space="0" w:color="000000"/>
              <w:bottom w:val="single" w:sz="6" w:space="0" w:color="000000"/>
              <w:right w:val="single" w:sz="17" w:space="0" w:color="000000"/>
            </w:tcBorders>
          </w:tcPr>
          <w:p w14:paraId="334AD750" w14:textId="34785835" w:rsidR="004546ED" w:rsidRDefault="00D35BF9">
            <w:pPr>
              <w:spacing w:after="0" w:line="259" w:lineRule="auto"/>
              <w:ind w:left="0" w:firstLine="0"/>
              <w:jc w:val="left"/>
            </w:pPr>
            <w:r>
              <w:rPr>
                <w:b/>
                <w:sz w:val="28"/>
              </w:rPr>
              <w:t xml:space="preserve">Author: </w:t>
            </w:r>
          </w:p>
        </w:tc>
      </w:tr>
      <w:tr w:rsidR="004546ED" w14:paraId="52BBD839" w14:textId="77777777">
        <w:trPr>
          <w:trHeight w:val="446"/>
        </w:trPr>
        <w:tc>
          <w:tcPr>
            <w:tcW w:w="0" w:type="auto"/>
            <w:vMerge/>
            <w:tcBorders>
              <w:top w:val="nil"/>
              <w:left w:val="single" w:sz="17" w:space="0" w:color="000000"/>
              <w:bottom w:val="single" w:sz="6" w:space="0" w:color="000000"/>
              <w:right w:val="single" w:sz="6" w:space="0" w:color="000000"/>
            </w:tcBorders>
          </w:tcPr>
          <w:p w14:paraId="0E244E62" w14:textId="77777777" w:rsidR="004546ED" w:rsidRDefault="004546ED">
            <w:pPr>
              <w:spacing w:after="160" w:line="259" w:lineRule="auto"/>
              <w:ind w:left="0" w:firstLine="0"/>
              <w:jc w:val="left"/>
            </w:pPr>
          </w:p>
        </w:tc>
        <w:tc>
          <w:tcPr>
            <w:tcW w:w="2746" w:type="dxa"/>
            <w:gridSpan w:val="2"/>
            <w:tcBorders>
              <w:top w:val="single" w:sz="6" w:space="0" w:color="000000"/>
              <w:left w:val="single" w:sz="6" w:space="0" w:color="000000"/>
              <w:bottom w:val="single" w:sz="6" w:space="0" w:color="000000"/>
              <w:right w:val="single" w:sz="6" w:space="0" w:color="000000"/>
            </w:tcBorders>
          </w:tcPr>
          <w:p w14:paraId="21DFC657" w14:textId="77777777" w:rsidR="004546ED" w:rsidRDefault="00D35BF9">
            <w:pPr>
              <w:spacing w:after="0" w:line="259" w:lineRule="auto"/>
              <w:ind w:left="0" w:firstLine="0"/>
              <w:jc w:val="left"/>
            </w:pPr>
            <w:r>
              <w:rPr>
                <w:b/>
                <w:sz w:val="28"/>
              </w:rPr>
              <w:t xml:space="preserve">Page: </w:t>
            </w:r>
            <w:r>
              <w:rPr>
                <w:sz w:val="28"/>
              </w:rPr>
              <w:t xml:space="preserve">1 </w:t>
            </w:r>
          </w:p>
        </w:tc>
        <w:tc>
          <w:tcPr>
            <w:tcW w:w="2746" w:type="dxa"/>
            <w:tcBorders>
              <w:top w:val="single" w:sz="6" w:space="0" w:color="000000"/>
              <w:left w:val="single" w:sz="6" w:space="0" w:color="000000"/>
              <w:bottom w:val="single" w:sz="6" w:space="0" w:color="000000"/>
              <w:right w:val="single" w:sz="17" w:space="0" w:color="000000"/>
            </w:tcBorders>
          </w:tcPr>
          <w:p w14:paraId="20C8CF0D" w14:textId="77777777" w:rsidR="004546ED" w:rsidRDefault="00D35BF9">
            <w:pPr>
              <w:spacing w:after="0" w:line="259" w:lineRule="auto"/>
              <w:ind w:left="0" w:firstLine="0"/>
              <w:jc w:val="left"/>
            </w:pPr>
            <w:r>
              <w:rPr>
                <w:b/>
                <w:sz w:val="28"/>
              </w:rPr>
              <w:t xml:space="preserve">Of: </w:t>
            </w:r>
            <w:r>
              <w:rPr>
                <w:sz w:val="28"/>
              </w:rPr>
              <w:t xml:space="preserve">35 </w:t>
            </w:r>
          </w:p>
        </w:tc>
      </w:tr>
      <w:tr w:rsidR="004546ED" w14:paraId="4F40F761" w14:textId="77777777">
        <w:trPr>
          <w:trHeight w:val="1339"/>
        </w:trPr>
        <w:tc>
          <w:tcPr>
            <w:tcW w:w="9921" w:type="dxa"/>
            <w:gridSpan w:val="4"/>
            <w:tcBorders>
              <w:top w:val="single" w:sz="6" w:space="0" w:color="000000"/>
              <w:left w:val="single" w:sz="17" w:space="0" w:color="000000"/>
              <w:bottom w:val="single" w:sz="6" w:space="0" w:color="000000"/>
              <w:right w:val="single" w:sz="17" w:space="0" w:color="000000"/>
            </w:tcBorders>
          </w:tcPr>
          <w:p w14:paraId="0B62ECE2" w14:textId="77777777" w:rsidR="004546ED" w:rsidRDefault="00D35BF9">
            <w:pPr>
              <w:spacing w:after="0" w:line="259" w:lineRule="auto"/>
              <w:ind w:left="0" w:firstLine="0"/>
              <w:jc w:val="left"/>
            </w:pPr>
            <w:r>
              <w:rPr>
                <w:b/>
                <w:sz w:val="28"/>
              </w:rPr>
              <w:t xml:space="preserve"> </w:t>
            </w:r>
          </w:p>
          <w:p w14:paraId="6D265C56" w14:textId="77777777" w:rsidR="004546ED" w:rsidRDefault="00D35BF9">
            <w:pPr>
              <w:spacing w:after="0" w:line="259" w:lineRule="auto"/>
              <w:ind w:left="0" w:firstLine="0"/>
              <w:jc w:val="left"/>
            </w:pPr>
            <w:r>
              <w:rPr>
                <w:b/>
                <w:sz w:val="28"/>
              </w:rPr>
              <w:t xml:space="preserve">Title:  </w:t>
            </w:r>
          </w:p>
          <w:p w14:paraId="73B13EF5" w14:textId="77777777" w:rsidR="004546ED" w:rsidRDefault="00D35BF9">
            <w:pPr>
              <w:spacing w:after="0" w:line="259" w:lineRule="auto"/>
              <w:ind w:left="375" w:firstLine="0"/>
              <w:jc w:val="center"/>
            </w:pPr>
            <w:r>
              <w:rPr>
                <w:b/>
                <w:sz w:val="28"/>
              </w:rPr>
              <w:t xml:space="preserve">ACCEPTANCE TEST PROCEDURE: STAND CONTROLLER, </w:t>
            </w:r>
          </w:p>
          <w:p w14:paraId="71C9369C" w14:textId="58625BF8" w:rsidR="004546ED" w:rsidRDefault="004F129C">
            <w:pPr>
              <w:spacing w:after="0" w:line="259" w:lineRule="auto"/>
              <w:ind w:left="375" w:firstLine="0"/>
              <w:jc w:val="center"/>
            </w:pPr>
            <w:r>
              <w:rPr>
                <w:b/>
                <w:sz w:val="28"/>
              </w:rPr>
              <w:t>P</w:t>
            </w:r>
            <w:r w:rsidR="00D35BF9">
              <w:rPr>
                <w:b/>
                <w:sz w:val="28"/>
              </w:rPr>
              <w:t>10</w:t>
            </w:r>
            <w:r>
              <w:rPr>
                <w:b/>
                <w:sz w:val="28"/>
              </w:rPr>
              <w:t>60966xxx</w:t>
            </w:r>
            <w:r w:rsidR="00D35BF9">
              <w:rPr>
                <w:b/>
                <w:sz w:val="28"/>
              </w:rPr>
              <w:t xml:space="preserve"> </w:t>
            </w:r>
          </w:p>
        </w:tc>
      </w:tr>
      <w:tr w:rsidR="004546ED" w14:paraId="01A98D8F" w14:textId="77777777">
        <w:trPr>
          <w:trHeight w:val="627"/>
        </w:trPr>
        <w:tc>
          <w:tcPr>
            <w:tcW w:w="9921" w:type="dxa"/>
            <w:gridSpan w:val="4"/>
            <w:tcBorders>
              <w:top w:val="single" w:sz="6" w:space="0" w:color="000000"/>
              <w:left w:val="single" w:sz="17" w:space="0" w:color="000000"/>
              <w:bottom w:val="single" w:sz="6" w:space="0" w:color="000000"/>
              <w:right w:val="single" w:sz="17" w:space="0" w:color="000000"/>
            </w:tcBorders>
            <w:vAlign w:val="center"/>
          </w:tcPr>
          <w:p w14:paraId="0A5F360F" w14:textId="77777777" w:rsidR="004546ED" w:rsidRDefault="00D35BF9">
            <w:pPr>
              <w:spacing w:after="0" w:line="259" w:lineRule="auto"/>
              <w:ind w:left="0" w:firstLine="0"/>
              <w:jc w:val="left"/>
            </w:pPr>
            <w:r>
              <w:rPr>
                <w:b/>
                <w:sz w:val="28"/>
              </w:rPr>
              <w:t xml:space="preserve">Customer: </w:t>
            </w:r>
            <w:r>
              <w:rPr>
                <w:sz w:val="28"/>
              </w:rPr>
              <w:t>Varian Medical Systems</w:t>
            </w:r>
            <w:r>
              <w:rPr>
                <w:b/>
                <w:sz w:val="28"/>
              </w:rPr>
              <w:t xml:space="preserve"> </w:t>
            </w:r>
          </w:p>
        </w:tc>
      </w:tr>
      <w:tr w:rsidR="004546ED" w14:paraId="52A32A91" w14:textId="77777777">
        <w:trPr>
          <w:trHeight w:val="571"/>
        </w:trPr>
        <w:tc>
          <w:tcPr>
            <w:tcW w:w="4959" w:type="dxa"/>
            <w:gridSpan w:val="2"/>
            <w:tcBorders>
              <w:top w:val="single" w:sz="6" w:space="0" w:color="000000"/>
              <w:left w:val="single" w:sz="17" w:space="0" w:color="000000"/>
              <w:bottom w:val="single" w:sz="17" w:space="0" w:color="000000"/>
              <w:right w:val="single" w:sz="6" w:space="0" w:color="000000"/>
            </w:tcBorders>
            <w:vAlign w:val="center"/>
          </w:tcPr>
          <w:p w14:paraId="60A84B96" w14:textId="77777777" w:rsidR="004546ED" w:rsidRDefault="00D35BF9">
            <w:pPr>
              <w:spacing w:after="0" w:line="259" w:lineRule="auto"/>
              <w:ind w:left="0" w:firstLine="0"/>
              <w:jc w:val="left"/>
            </w:pPr>
            <w:r>
              <w:rPr>
                <w:b/>
                <w:sz w:val="28"/>
              </w:rPr>
              <w:t xml:space="preserve">Approval: </w:t>
            </w:r>
            <w:r>
              <w:rPr>
                <w:sz w:val="24"/>
              </w:rPr>
              <w:t xml:space="preserve"> </w:t>
            </w:r>
          </w:p>
        </w:tc>
        <w:tc>
          <w:tcPr>
            <w:tcW w:w="4962" w:type="dxa"/>
            <w:gridSpan w:val="2"/>
            <w:tcBorders>
              <w:top w:val="single" w:sz="6" w:space="0" w:color="000000"/>
              <w:left w:val="single" w:sz="6" w:space="0" w:color="000000"/>
              <w:bottom w:val="single" w:sz="17" w:space="0" w:color="000000"/>
              <w:right w:val="single" w:sz="17" w:space="0" w:color="000000"/>
            </w:tcBorders>
            <w:vAlign w:val="center"/>
          </w:tcPr>
          <w:p w14:paraId="3368B2E1" w14:textId="77777777" w:rsidR="004546ED" w:rsidRDefault="00D35BF9">
            <w:pPr>
              <w:spacing w:after="0" w:line="259" w:lineRule="auto"/>
              <w:ind w:left="0" w:firstLine="0"/>
              <w:jc w:val="left"/>
            </w:pPr>
            <w:r>
              <w:rPr>
                <w:b/>
                <w:sz w:val="28"/>
              </w:rPr>
              <w:t>Title:</w:t>
            </w:r>
            <w:r>
              <w:rPr>
                <w:sz w:val="28"/>
              </w:rPr>
              <w:t xml:space="preserve">  </w:t>
            </w:r>
          </w:p>
        </w:tc>
      </w:tr>
    </w:tbl>
    <w:p w14:paraId="58A4EBCB" w14:textId="7B457A07" w:rsidR="004546ED" w:rsidRDefault="00D35BF9">
      <w:pPr>
        <w:pBdr>
          <w:top w:val="single" w:sz="6" w:space="0" w:color="000000"/>
          <w:left w:val="single" w:sz="6" w:space="0" w:color="000000"/>
          <w:bottom w:val="single" w:sz="6" w:space="0" w:color="000000"/>
          <w:right w:val="single" w:sz="6" w:space="0" w:color="000000"/>
        </w:pBdr>
        <w:spacing w:after="810" w:line="256" w:lineRule="auto"/>
        <w:ind w:left="0" w:firstLine="0"/>
        <w:jc w:val="left"/>
      </w:pPr>
      <w:r>
        <w:rPr>
          <w:i/>
          <w:sz w:val="43"/>
          <w:vertAlign w:val="superscript"/>
        </w:rPr>
        <w:t xml:space="preserve"> </w:t>
      </w:r>
      <w:r>
        <w:rPr>
          <w:i/>
          <w:sz w:val="28"/>
        </w:rPr>
        <w:t xml:space="preserve">Content: This document describes the procedure for functional testing of the Stand Controller Assy., P/N </w:t>
      </w:r>
      <w:r w:rsidR="004F129C">
        <w:rPr>
          <w:i/>
          <w:sz w:val="28"/>
        </w:rPr>
        <w:t>P1060966</w:t>
      </w:r>
      <w:r>
        <w:rPr>
          <w:i/>
          <w:sz w:val="28"/>
        </w:rPr>
        <w:t xml:space="preserve">xxx. </w:t>
      </w:r>
    </w:p>
    <w:p w14:paraId="49F6B2E5" w14:textId="77777777" w:rsidR="004546ED" w:rsidRDefault="00D35BF9">
      <w:pPr>
        <w:spacing w:after="0" w:line="259" w:lineRule="auto"/>
        <w:ind w:left="0" w:firstLine="0"/>
        <w:jc w:val="left"/>
      </w:pPr>
      <w:r>
        <w:rPr>
          <w:sz w:val="36"/>
        </w:rPr>
        <w:t xml:space="preserve"> </w:t>
      </w:r>
    </w:p>
    <w:tbl>
      <w:tblPr>
        <w:tblStyle w:val="TableGrid"/>
        <w:tblW w:w="9890" w:type="dxa"/>
        <w:tblInd w:w="-108" w:type="dxa"/>
        <w:tblCellMar>
          <w:top w:w="17" w:type="dxa"/>
          <w:left w:w="108" w:type="dxa"/>
          <w:right w:w="86" w:type="dxa"/>
        </w:tblCellMar>
        <w:tblLook w:val="04A0" w:firstRow="1" w:lastRow="0" w:firstColumn="1" w:lastColumn="0" w:noHBand="0" w:noVBand="1"/>
      </w:tblPr>
      <w:tblGrid>
        <w:gridCol w:w="3085"/>
        <w:gridCol w:w="1987"/>
        <w:gridCol w:w="2549"/>
        <w:gridCol w:w="2269"/>
      </w:tblGrid>
      <w:tr w:rsidR="004546ED" w14:paraId="2AC5948C" w14:textId="77777777">
        <w:trPr>
          <w:trHeight w:val="576"/>
        </w:trPr>
        <w:tc>
          <w:tcPr>
            <w:tcW w:w="3085" w:type="dxa"/>
            <w:tcBorders>
              <w:top w:val="single" w:sz="4" w:space="0" w:color="000000"/>
              <w:left w:val="single" w:sz="4" w:space="0" w:color="000000"/>
              <w:bottom w:val="single" w:sz="4" w:space="0" w:color="000000"/>
              <w:right w:val="single" w:sz="4" w:space="0" w:color="000000"/>
            </w:tcBorders>
          </w:tcPr>
          <w:p w14:paraId="1839E777" w14:textId="77777777" w:rsidR="004546ED" w:rsidRDefault="00D35BF9">
            <w:pPr>
              <w:spacing w:after="0" w:line="259" w:lineRule="auto"/>
              <w:ind w:left="0" w:firstLine="0"/>
              <w:jc w:val="left"/>
            </w:pPr>
            <w:r>
              <w:rPr>
                <w:b/>
                <w:sz w:val="24"/>
              </w:rPr>
              <w:t xml:space="preserve">Customer </w:t>
            </w:r>
          </w:p>
          <w:p w14:paraId="007185C5" w14:textId="77777777" w:rsidR="004546ED" w:rsidRDefault="00D35BF9">
            <w:pPr>
              <w:spacing w:after="0" w:line="259" w:lineRule="auto"/>
              <w:ind w:left="0" w:firstLine="0"/>
              <w:jc w:val="left"/>
            </w:pPr>
            <w:r>
              <w:rPr>
                <w:b/>
                <w:sz w:val="24"/>
              </w:rPr>
              <w:t xml:space="preserve">Representative Title/Role </w:t>
            </w:r>
          </w:p>
        </w:tc>
        <w:tc>
          <w:tcPr>
            <w:tcW w:w="1987" w:type="dxa"/>
            <w:tcBorders>
              <w:top w:val="single" w:sz="4" w:space="0" w:color="000000"/>
              <w:left w:val="single" w:sz="4" w:space="0" w:color="000000"/>
              <w:bottom w:val="single" w:sz="4" w:space="0" w:color="000000"/>
              <w:right w:val="single" w:sz="4" w:space="0" w:color="000000"/>
            </w:tcBorders>
          </w:tcPr>
          <w:p w14:paraId="1E257943" w14:textId="77777777" w:rsidR="004546ED" w:rsidRDefault="00D35BF9">
            <w:pPr>
              <w:spacing w:after="0" w:line="259" w:lineRule="auto"/>
              <w:ind w:left="0" w:firstLine="0"/>
              <w:jc w:val="left"/>
            </w:pPr>
            <w:r>
              <w:rPr>
                <w:b/>
                <w:sz w:val="24"/>
              </w:rPr>
              <w:t xml:space="preserve">Printed Name </w:t>
            </w:r>
          </w:p>
        </w:tc>
        <w:tc>
          <w:tcPr>
            <w:tcW w:w="2549" w:type="dxa"/>
            <w:tcBorders>
              <w:top w:val="single" w:sz="4" w:space="0" w:color="000000"/>
              <w:left w:val="single" w:sz="4" w:space="0" w:color="000000"/>
              <w:bottom w:val="single" w:sz="4" w:space="0" w:color="000000"/>
              <w:right w:val="single" w:sz="4" w:space="0" w:color="000000"/>
            </w:tcBorders>
          </w:tcPr>
          <w:p w14:paraId="1EA9B6A4" w14:textId="77777777" w:rsidR="004546ED" w:rsidRDefault="00D35BF9">
            <w:pPr>
              <w:spacing w:after="0" w:line="259" w:lineRule="auto"/>
              <w:ind w:left="0" w:firstLine="0"/>
              <w:jc w:val="left"/>
            </w:pPr>
            <w:r>
              <w:rPr>
                <w:b/>
                <w:sz w:val="24"/>
              </w:rPr>
              <w:t xml:space="preserve">Signature </w:t>
            </w:r>
          </w:p>
        </w:tc>
        <w:tc>
          <w:tcPr>
            <w:tcW w:w="2269" w:type="dxa"/>
            <w:tcBorders>
              <w:top w:val="single" w:sz="4" w:space="0" w:color="000000"/>
              <w:left w:val="single" w:sz="4" w:space="0" w:color="000000"/>
              <w:bottom w:val="single" w:sz="4" w:space="0" w:color="000000"/>
              <w:right w:val="single" w:sz="4" w:space="0" w:color="000000"/>
            </w:tcBorders>
          </w:tcPr>
          <w:p w14:paraId="6FD07280" w14:textId="77777777" w:rsidR="004546ED" w:rsidRDefault="00D35BF9">
            <w:pPr>
              <w:spacing w:after="0" w:line="259" w:lineRule="auto"/>
              <w:ind w:left="0" w:firstLine="0"/>
              <w:jc w:val="left"/>
            </w:pPr>
            <w:r>
              <w:rPr>
                <w:b/>
                <w:sz w:val="24"/>
              </w:rPr>
              <w:t xml:space="preserve">Date </w:t>
            </w:r>
          </w:p>
        </w:tc>
      </w:tr>
      <w:tr w:rsidR="004546ED" w14:paraId="1FE8AAB5" w14:textId="77777777">
        <w:trPr>
          <w:trHeight w:val="576"/>
        </w:trPr>
        <w:tc>
          <w:tcPr>
            <w:tcW w:w="3085" w:type="dxa"/>
            <w:tcBorders>
              <w:top w:val="single" w:sz="4" w:space="0" w:color="000000"/>
              <w:left w:val="single" w:sz="4" w:space="0" w:color="000000"/>
              <w:bottom w:val="single" w:sz="4" w:space="0" w:color="000000"/>
              <w:right w:val="single" w:sz="4" w:space="0" w:color="000000"/>
            </w:tcBorders>
          </w:tcPr>
          <w:p w14:paraId="56BFD134" w14:textId="52D6A354" w:rsidR="004546ED" w:rsidRDefault="004546ED">
            <w:pPr>
              <w:spacing w:after="0" w:line="259" w:lineRule="auto"/>
              <w:ind w:left="0" w:firstLine="0"/>
              <w:jc w:val="left"/>
            </w:pPr>
          </w:p>
        </w:tc>
        <w:tc>
          <w:tcPr>
            <w:tcW w:w="1987" w:type="dxa"/>
            <w:tcBorders>
              <w:top w:val="single" w:sz="4" w:space="0" w:color="000000"/>
              <w:left w:val="single" w:sz="4" w:space="0" w:color="000000"/>
              <w:bottom w:val="single" w:sz="4" w:space="0" w:color="000000"/>
              <w:right w:val="single" w:sz="4" w:space="0" w:color="000000"/>
            </w:tcBorders>
          </w:tcPr>
          <w:p w14:paraId="17C9A8CF" w14:textId="33675E12" w:rsidR="004546ED" w:rsidRDefault="004546ED">
            <w:pPr>
              <w:spacing w:after="0" w:line="259" w:lineRule="auto"/>
              <w:ind w:left="0" w:firstLine="0"/>
              <w:jc w:val="left"/>
            </w:pPr>
          </w:p>
        </w:tc>
        <w:tc>
          <w:tcPr>
            <w:tcW w:w="2549" w:type="dxa"/>
            <w:tcBorders>
              <w:top w:val="single" w:sz="4" w:space="0" w:color="000000"/>
              <w:left w:val="single" w:sz="4" w:space="0" w:color="000000"/>
              <w:bottom w:val="single" w:sz="4" w:space="0" w:color="000000"/>
              <w:right w:val="single" w:sz="4" w:space="0" w:color="000000"/>
            </w:tcBorders>
          </w:tcPr>
          <w:p w14:paraId="2E5DDCC6" w14:textId="77777777" w:rsidR="004546ED" w:rsidRDefault="00D35BF9">
            <w:pPr>
              <w:spacing w:after="0" w:line="259" w:lineRule="auto"/>
              <w:ind w:left="0" w:firstLine="0"/>
              <w:jc w:val="left"/>
            </w:pPr>
            <w:r>
              <w:rPr>
                <w:sz w:val="24"/>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61EB6E05" w14:textId="77777777" w:rsidR="004546ED" w:rsidRDefault="00D35BF9">
            <w:pPr>
              <w:spacing w:after="0" w:line="259" w:lineRule="auto"/>
              <w:ind w:left="0" w:firstLine="0"/>
              <w:jc w:val="left"/>
            </w:pPr>
            <w:r>
              <w:rPr>
                <w:sz w:val="24"/>
              </w:rPr>
              <w:t xml:space="preserve"> </w:t>
            </w:r>
          </w:p>
        </w:tc>
      </w:tr>
    </w:tbl>
    <w:p w14:paraId="50CC8769" w14:textId="77777777" w:rsidR="004546ED" w:rsidRDefault="00D35BF9">
      <w:pPr>
        <w:spacing w:after="0" w:line="259" w:lineRule="auto"/>
        <w:ind w:left="0" w:firstLine="0"/>
        <w:jc w:val="left"/>
      </w:pPr>
      <w:r>
        <w:rPr>
          <w:sz w:val="36"/>
        </w:rPr>
        <w:t xml:space="preserve"> </w:t>
      </w:r>
    </w:p>
    <w:p w14:paraId="5173A76D" w14:textId="77777777" w:rsidR="004546ED" w:rsidRDefault="00D35BF9">
      <w:pPr>
        <w:spacing w:after="0" w:line="259" w:lineRule="auto"/>
        <w:ind w:left="0" w:firstLine="0"/>
        <w:jc w:val="left"/>
      </w:pPr>
      <w:r>
        <w:rPr>
          <w:b/>
          <w:sz w:val="28"/>
        </w:rPr>
        <w:t xml:space="preserve">REVISION HISTORY </w:t>
      </w:r>
    </w:p>
    <w:p w14:paraId="5CEAEA18" w14:textId="77777777" w:rsidR="004546ED" w:rsidRDefault="00D35BF9">
      <w:pPr>
        <w:spacing w:after="0" w:line="259" w:lineRule="auto"/>
        <w:ind w:left="0" w:firstLine="0"/>
        <w:jc w:val="left"/>
      </w:pPr>
      <w:r>
        <w:rPr>
          <w:sz w:val="24"/>
        </w:rPr>
        <w:t xml:space="preserve"> </w:t>
      </w:r>
    </w:p>
    <w:tbl>
      <w:tblPr>
        <w:tblStyle w:val="TableGrid"/>
        <w:tblW w:w="9898" w:type="dxa"/>
        <w:tblInd w:w="2" w:type="dxa"/>
        <w:tblCellMar>
          <w:top w:w="17" w:type="dxa"/>
          <w:right w:w="77" w:type="dxa"/>
        </w:tblCellMar>
        <w:tblLook w:val="04A0" w:firstRow="1" w:lastRow="0" w:firstColumn="1" w:lastColumn="0" w:noHBand="0" w:noVBand="1"/>
      </w:tblPr>
      <w:tblGrid>
        <w:gridCol w:w="899"/>
        <w:gridCol w:w="1351"/>
        <w:gridCol w:w="2420"/>
        <w:gridCol w:w="5228"/>
      </w:tblGrid>
      <w:tr w:rsidR="004546ED" w14:paraId="5ECF0E23" w14:textId="77777777" w:rsidTr="008B71F3">
        <w:trPr>
          <w:trHeight w:val="289"/>
        </w:trPr>
        <w:tc>
          <w:tcPr>
            <w:tcW w:w="899" w:type="dxa"/>
            <w:tcBorders>
              <w:top w:val="single" w:sz="6" w:space="0" w:color="000000"/>
              <w:left w:val="single" w:sz="6" w:space="0" w:color="000000"/>
              <w:bottom w:val="single" w:sz="6" w:space="0" w:color="000000"/>
              <w:right w:val="nil"/>
            </w:tcBorders>
            <w:shd w:val="clear" w:color="auto" w:fill="E5E5E5"/>
          </w:tcPr>
          <w:p w14:paraId="3B239155" w14:textId="77777777" w:rsidR="004546ED" w:rsidRDefault="004546ED">
            <w:pPr>
              <w:spacing w:after="160" w:line="259" w:lineRule="auto"/>
              <w:ind w:left="0" w:firstLine="0"/>
              <w:jc w:val="left"/>
            </w:pPr>
          </w:p>
        </w:tc>
        <w:tc>
          <w:tcPr>
            <w:tcW w:w="1351" w:type="dxa"/>
            <w:tcBorders>
              <w:top w:val="single" w:sz="6" w:space="0" w:color="000000"/>
              <w:left w:val="nil"/>
              <w:bottom w:val="single" w:sz="6" w:space="0" w:color="000000"/>
              <w:right w:val="nil"/>
            </w:tcBorders>
            <w:shd w:val="clear" w:color="auto" w:fill="E5E5E5"/>
          </w:tcPr>
          <w:p w14:paraId="5E8B31F5" w14:textId="77777777" w:rsidR="004546ED" w:rsidRDefault="004546ED">
            <w:pPr>
              <w:spacing w:after="160" w:line="259" w:lineRule="auto"/>
              <w:ind w:left="0" w:firstLine="0"/>
              <w:jc w:val="left"/>
            </w:pPr>
          </w:p>
        </w:tc>
        <w:tc>
          <w:tcPr>
            <w:tcW w:w="2420" w:type="dxa"/>
            <w:tcBorders>
              <w:top w:val="single" w:sz="6" w:space="0" w:color="000000"/>
              <w:left w:val="nil"/>
              <w:bottom w:val="single" w:sz="6" w:space="0" w:color="000000"/>
              <w:right w:val="nil"/>
            </w:tcBorders>
            <w:shd w:val="clear" w:color="auto" w:fill="E5E5E5"/>
          </w:tcPr>
          <w:p w14:paraId="1D087A2B" w14:textId="0F9D9046" w:rsidR="004546ED" w:rsidRDefault="008B71F3">
            <w:pPr>
              <w:spacing w:after="0" w:line="259" w:lineRule="auto"/>
              <w:ind w:left="0" w:right="8" w:firstLine="0"/>
              <w:jc w:val="right"/>
            </w:pPr>
            <w:r>
              <w:rPr>
                <w:b/>
                <w:i/>
              </w:rPr>
              <w:t>REV</w:t>
            </w:r>
            <w:r w:rsidRPr="008B71F3">
              <w:rPr>
                <w:b/>
                <w:i/>
              </w:rPr>
              <w:t>ISION HISTORY</w:t>
            </w:r>
          </w:p>
        </w:tc>
        <w:tc>
          <w:tcPr>
            <w:tcW w:w="5228" w:type="dxa"/>
            <w:tcBorders>
              <w:top w:val="single" w:sz="6" w:space="0" w:color="000000"/>
              <w:left w:val="nil"/>
              <w:bottom w:val="single" w:sz="6" w:space="0" w:color="000000"/>
              <w:right w:val="single" w:sz="6" w:space="0" w:color="000000"/>
            </w:tcBorders>
            <w:shd w:val="clear" w:color="auto" w:fill="E5E5E5"/>
          </w:tcPr>
          <w:p w14:paraId="69438841" w14:textId="43F626CC" w:rsidR="004546ED" w:rsidRDefault="004546ED" w:rsidP="008B71F3">
            <w:pPr>
              <w:spacing w:after="0" w:line="259" w:lineRule="auto"/>
              <w:ind w:left="0" w:firstLine="0"/>
              <w:jc w:val="left"/>
            </w:pPr>
          </w:p>
        </w:tc>
      </w:tr>
      <w:tr w:rsidR="004546ED" w14:paraId="29BADD22" w14:textId="77777777" w:rsidTr="008B71F3">
        <w:trPr>
          <w:trHeight w:val="299"/>
        </w:trPr>
        <w:tc>
          <w:tcPr>
            <w:tcW w:w="899" w:type="dxa"/>
            <w:tcBorders>
              <w:top w:val="single" w:sz="6" w:space="0" w:color="000000"/>
              <w:left w:val="single" w:sz="6" w:space="0" w:color="000000"/>
              <w:bottom w:val="single" w:sz="6" w:space="0" w:color="000000"/>
              <w:right w:val="single" w:sz="6" w:space="0" w:color="000000"/>
            </w:tcBorders>
          </w:tcPr>
          <w:p w14:paraId="485E3D77" w14:textId="77777777" w:rsidR="004546ED" w:rsidRDefault="00D35BF9">
            <w:pPr>
              <w:spacing w:after="0" w:line="259" w:lineRule="auto"/>
              <w:ind w:left="75" w:firstLine="0"/>
              <w:jc w:val="center"/>
            </w:pPr>
            <w:r>
              <w:rPr>
                <w:b/>
                <w:sz w:val="24"/>
              </w:rPr>
              <w:t>Rev.</w:t>
            </w:r>
            <w:r>
              <w:rPr>
                <w:i/>
                <w:sz w:val="24"/>
              </w:rPr>
              <w:t xml:space="preserve"> </w:t>
            </w:r>
          </w:p>
        </w:tc>
        <w:tc>
          <w:tcPr>
            <w:tcW w:w="1351" w:type="dxa"/>
            <w:tcBorders>
              <w:top w:val="single" w:sz="6" w:space="0" w:color="000000"/>
              <w:left w:val="single" w:sz="6" w:space="0" w:color="000000"/>
              <w:bottom w:val="single" w:sz="6" w:space="0" w:color="000000"/>
              <w:right w:val="single" w:sz="6" w:space="0" w:color="000000"/>
            </w:tcBorders>
          </w:tcPr>
          <w:p w14:paraId="6268D585" w14:textId="77777777" w:rsidR="004546ED" w:rsidRDefault="00D35BF9">
            <w:pPr>
              <w:spacing w:after="0" w:line="259" w:lineRule="auto"/>
              <w:ind w:left="108" w:firstLine="0"/>
              <w:jc w:val="left"/>
            </w:pPr>
            <w:r>
              <w:rPr>
                <w:b/>
                <w:sz w:val="24"/>
              </w:rPr>
              <w:t>Date</w:t>
            </w:r>
            <w:r>
              <w:rPr>
                <w:i/>
                <w:sz w:val="24"/>
              </w:rPr>
              <w:t xml:space="preserve"> </w:t>
            </w:r>
          </w:p>
        </w:tc>
        <w:tc>
          <w:tcPr>
            <w:tcW w:w="2420" w:type="dxa"/>
            <w:tcBorders>
              <w:top w:val="single" w:sz="6" w:space="0" w:color="000000"/>
              <w:left w:val="single" w:sz="6" w:space="0" w:color="000000"/>
              <w:bottom w:val="single" w:sz="6" w:space="0" w:color="000000"/>
              <w:right w:val="single" w:sz="6" w:space="0" w:color="000000"/>
            </w:tcBorders>
          </w:tcPr>
          <w:p w14:paraId="6AD4409B" w14:textId="77777777" w:rsidR="004546ED" w:rsidRDefault="00D35BF9">
            <w:pPr>
              <w:spacing w:after="0" w:line="259" w:lineRule="auto"/>
              <w:ind w:left="108" w:firstLine="0"/>
              <w:jc w:val="left"/>
            </w:pPr>
            <w:r>
              <w:rPr>
                <w:b/>
                <w:sz w:val="24"/>
              </w:rPr>
              <w:t>Originator</w:t>
            </w:r>
            <w:r>
              <w:rPr>
                <w:i/>
                <w:sz w:val="24"/>
              </w:rPr>
              <w:t xml:space="preserve"> </w:t>
            </w:r>
          </w:p>
        </w:tc>
        <w:tc>
          <w:tcPr>
            <w:tcW w:w="5228" w:type="dxa"/>
            <w:tcBorders>
              <w:top w:val="single" w:sz="6" w:space="0" w:color="000000"/>
              <w:left w:val="single" w:sz="6" w:space="0" w:color="000000"/>
              <w:bottom w:val="single" w:sz="6" w:space="0" w:color="000000"/>
              <w:right w:val="single" w:sz="6" w:space="0" w:color="000000"/>
            </w:tcBorders>
          </w:tcPr>
          <w:p w14:paraId="6BBF6CB9" w14:textId="77777777" w:rsidR="004546ED" w:rsidRDefault="00D35BF9">
            <w:pPr>
              <w:spacing w:after="0" w:line="259" w:lineRule="auto"/>
              <w:ind w:left="108" w:firstLine="0"/>
              <w:jc w:val="left"/>
            </w:pPr>
            <w:r>
              <w:rPr>
                <w:b/>
                <w:sz w:val="24"/>
              </w:rPr>
              <w:t>Description</w:t>
            </w:r>
            <w:r>
              <w:rPr>
                <w:i/>
                <w:sz w:val="24"/>
              </w:rPr>
              <w:t xml:space="preserve"> </w:t>
            </w:r>
          </w:p>
        </w:tc>
      </w:tr>
      <w:tr w:rsidR="004546ED" w14:paraId="17C6B987" w14:textId="77777777" w:rsidTr="008B71F3">
        <w:trPr>
          <w:trHeight w:val="864"/>
        </w:trPr>
        <w:tc>
          <w:tcPr>
            <w:tcW w:w="899" w:type="dxa"/>
            <w:tcBorders>
              <w:top w:val="single" w:sz="6" w:space="0" w:color="000000"/>
              <w:left w:val="single" w:sz="6" w:space="0" w:color="000000"/>
              <w:bottom w:val="single" w:sz="6" w:space="0" w:color="000000"/>
              <w:right w:val="single" w:sz="6" w:space="0" w:color="000000"/>
            </w:tcBorders>
          </w:tcPr>
          <w:p w14:paraId="7FB75E71" w14:textId="5A1A5321" w:rsidR="004546ED" w:rsidRDefault="004F129C">
            <w:pPr>
              <w:spacing w:after="0" w:line="259" w:lineRule="auto"/>
              <w:ind w:left="76" w:firstLine="0"/>
              <w:jc w:val="center"/>
            </w:pPr>
            <w:r>
              <w:rPr>
                <w:sz w:val="24"/>
              </w:rPr>
              <w:t>A</w:t>
            </w:r>
            <w:r w:rsidR="00D35BF9">
              <w:rPr>
                <w:sz w:val="24"/>
              </w:rPr>
              <w:t xml:space="preserve"> </w:t>
            </w:r>
          </w:p>
        </w:tc>
        <w:tc>
          <w:tcPr>
            <w:tcW w:w="1351" w:type="dxa"/>
            <w:tcBorders>
              <w:top w:val="single" w:sz="6" w:space="0" w:color="000000"/>
              <w:left w:val="single" w:sz="6" w:space="0" w:color="000000"/>
              <w:bottom w:val="single" w:sz="6" w:space="0" w:color="000000"/>
              <w:right w:val="single" w:sz="6" w:space="0" w:color="000000"/>
            </w:tcBorders>
          </w:tcPr>
          <w:p w14:paraId="38AF04EB" w14:textId="40C8CFEE" w:rsidR="004546ED" w:rsidRDefault="004F129C">
            <w:pPr>
              <w:spacing w:after="0" w:line="259" w:lineRule="auto"/>
              <w:ind w:left="108" w:firstLine="0"/>
              <w:jc w:val="left"/>
            </w:pPr>
            <w:r>
              <w:rPr>
                <w:sz w:val="24"/>
              </w:rPr>
              <w:t>04</w:t>
            </w:r>
            <w:r w:rsidR="00D35BF9">
              <w:rPr>
                <w:sz w:val="24"/>
              </w:rPr>
              <w:t>/</w:t>
            </w:r>
            <w:r>
              <w:rPr>
                <w:sz w:val="24"/>
              </w:rPr>
              <w:t>10</w:t>
            </w:r>
            <w:r w:rsidR="00D35BF9">
              <w:rPr>
                <w:sz w:val="24"/>
              </w:rPr>
              <w:t>/20</w:t>
            </w:r>
            <w:r>
              <w:rPr>
                <w:sz w:val="24"/>
              </w:rPr>
              <w:t>25</w:t>
            </w:r>
            <w:r w:rsidR="00D35BF9">
              <w:rPr>
                <w:sz w:val="24"/>
              </w:rPr>
              <w:t xml:space="preserve"> </w:t>
            </w:r>
          </w:p>
        </w:tc>
        <w:tc>
          <w:tcPr>
            <w:tcW w:w="2420" w:type="dxa"/>
            <w:tcBorders>
              <w:top w:val="single" w:sz="6" w:space="0" w:color="000000"/>
              <w:left w:val="single" w:sz="6" w:space="0" w:color="000000"/>
              <w:bottom w:val="single" w:sz="6" w:space="0" w:color="000000"/>
              <w:right w:val="single" w:sz="6" w:space="0" w:color="000000"/>
            </w:tcBorders>
          </w:tcPr>
          <w:p w14:paraId="5C33ACB6" w14:textId="30461378" w:rsidR="004A0BC5" w:rsidRDefault="004A0BC5">
            <w:pPr>
              <w:spacing w:after="0" w:line="259" w:lineRule="auto"/>
              <w:ind w:left="108" w:firstLine="0"/>
              <w:jc w:val="left"/>
              <w:rPr>
                <w:sz w:val="24"/>
              </w:rPr>
            </w:pPr>
            <w:r>
              <w:rPr>
                <w:sz w:val="24"/>
              </w:rPr>
              <w:t>Ge Song</w:t>
            </w:r>
            <w:r w:rsidR="008B71F3">
              <w:rPr>
                <w:sz w:val="24"/>
              </w:rPr>
              <w:t xml:space="preserve"> (VMS)</w:t>
            </w:r>
          </w:p>
          <w:p w14:paraId="2D5C8C8E" w14:textId="46655735" w:rsidR="004546ED" w:rsidRDefault="00D35BF9">
            <w:pPr>
              <w:spacing w:after="0" w:line="259" w:lineRule="auto"/>
              <w:ind w:left="108" w:firstLine="0"/>
              <w:jc w:val="left"/>
            </w:pPr>
            <w:r>
              <w:rPr>
                <w:sz w:val="24"/>
              </w:rPr>
              <w:t>S</w:t>
            </w:r>
            <w:r w:rsidR="004A0BC5">
              <w:rPr>
                <w:sz w:val="24"/>
              </w:rPr>
              <w:t>teven</w:t>
            </w:r>
            <w:r>
              <w:rPr>
                <w:sz w:val="24"/>
              </w:rPr>
              <w:t xml:space="preserve">. Zhang </w:t>
            </w:r>
            <w:r w:rsidR="008B71F3">
              <w:rPr>
                <w:sz w:val="24"/>
              </w:rPr>
              <w:t>(Jabil)</w:t>
            </w:r>
          </w:p>
        </w:tc>
        <w:tc>
          <w:tcPr>
            <w:tcW w:w="5228" w:type="dxa"/>
            <w:tcBorders>
              <w:top w:val="single" w:sz="6" w:space="0" w:color="000000"/>
              <w:left w:val="single" w:sz="6" w:space="0" w:color="000000"/>
              <w:bottom w:val="single" w:sz="6" w:space="0" w:color="000000"/>
              <w:right w:val="single" w:sz="6" w:space="0" w:color="000000"/>
            </w:tcBorders>
          </w:tcPr>
          <w:p w14:paraId="6A108B8E" w14:textId="2382CF7C" w:rsidR="004546ED" w:rsidRDefault="004F129C" w:rsidP="004F129C">
            <w:pPr>
              <w:spacing w:after="0" w:line="259" w:lineRule="auto"/>
              <w:ind w:left="108" w:firstLine="0"/>
              <w:jc w:val="left"/>
            </w:pPr>
            <w:r>
              <w:rPr>
                <w:sz w:val="24"/>
              </w:rPr>
              <w:t xml:space="preserve">Work out </w:t>
            </w:r>
            <w:r w:rsidR="00A97618">
              <w:rPr>
                <w:sz w:val="24"/>
              </w:rPr>
              <w:t xml:space="preserve">the preliminary revision </w:t>
            </w:r>
            <w:r>
              <w:rPr>
                <w:sz w:val="24"/>
              </w:rPr>
              <w:t xml:space="preserve">from the 100014296 ATP </w:t>
            </w:r>
            <w:r w:rsidR="004A0BC5">
              <w:rPr>
                <w:sz w:val="24"/>
              </w:rPr>
              <w:t xml:space="preserve">markup, Varian </w:t>
            </w:r>
            <w:r w:rsidR="00E416B6">
              <w:rPr>
                <w:sz w:val="24"/>
              </w:rPr>
              <w:t>needs</w:t>
            </w:r>
            <w:r w:rsidR="004A0BC5">
              <w:rPr>
                <w:sz w:val="24"/>
              </w:rPr>
              <w:t xml:space="preserve"> </w:t>
            </w:r>
            <w:r w:rsidR="00E416B6">
              <w:rPr>
                <w:sz w:val="24"/>
              </w:rPr>
              <w:t xml:space="preserve">to </w:t>
            </w:r>
            <w:r w:rsidR="004A0BC5">
              <w:rPr>
                <w:sz w:val="24"/>
              </w:rPr>
              <w:t>review and approve</w:t>
            </w:r>
            <w:r w:rsidR="00E416B6">
              <w:rPr>
                <w:sz w:val="24"/>
              </w:rPr>
              <w:t xml:space="preserve"> this document</w:t>
            </w:r>
            <w:r>
              <w:rPr>
                <w:sz w:val="24"/>
              </w:rPr>
              <w:t>.</w:t>
            </w:r>
            <w:r w:rsidR="00D35BF9">
              <w:rPr>
                <w:sz w:val="24"/>
              </w:rPr>
              <w:t xml:space="preserve"> </w:t>
            </w:r>
          </w:p>
        </w:tc>
      </w:tr>
    </w:tbl>
    <w:p w14:paraId="5ECC5575" w14:textId="77777777" w:rsidR="004F129C" w:rsidRDefault="004F129C">
      <w:pPr>
        <w:spacing w:after="0" w:line="259" w:lineRule="auto"/>
        <w:ind w:left="0" w:firstLine="0"/>
        <w:jc w:val="left"/>
        <w:rPr>
          <w:sz w:val="24"/>
        </w:rPr>
      </w:pPr>
    </w:p>
    <w:p w14:paraId="2D74A668" w14:textId="77777777" w:rsidR="004F129C" w:rsidRDefault="004F129C">
      <w:pPr>
        <w:spacing w:after="0" w:line="259" w:lineRule="auto"/>
        <w:ind w:left="0" w:firstLine="0"/>
        <w:jc w:val="left"/>
        <w:rPr>
          <w:sz w:val="24"/>
        </w:rPr>
      </w:pPr>
    </w:p>
    <w:p w14:paraId="552E78E8" w14:textId="77777777" w:rsidR="004F129C" w:rsidRDefault="004F129C">
      <w:pPr>
        <w:spacing w:after="0" w:line="259" w:lineRule="auto"/>
        <w:ind w:left="0" w:firstLine="0"/>
        <w:jc w:val="left"/>
        <w:rPr>
          <w:sz w:val="24"/>
        </w:rPr>
      </w:pPr>
    </w:p>
    <w:p w14:paraId="48DFA727" w14:textId="77777777" w:rsidR="004F129C" w:rsidRDefault="004F129C">
      <w:pPr>
        <w:spacing w:after="0" w:line="259" w:lineRule="auto"/>
        <w:ind w:left="0" w:firstLine="0"/>
        <w:jc w:val="left"/>
        <w:rPr>
          <w:sz w:val="24"/>
        </w:rPr>
      </w:pPr>
    </w:p>
    <w:p w14:paraId="25EF69FD" w14:textId="77777777" w:rsidR="004F129C" w:rsidRDefault="004F129C">
      <w:pPr>
        <w:spacing w:after="0" w:line="259" w:lineRule="auto"/>
        <w:ind w:left="0" w:firstLine="0"/>
        <w:jc w:val="left"/>
        <w:rPr>
          <w:sz w:val="24"/>
        </w:rPr>
      </w:pPr>
    </w:p>
    <w:p w14:paraId="61145895" w14:textId="77777777" w:rsidR="004F129C" w:rsidRDefault="004F129C">
      <w:pPr>
        <w:spacing w:after="0" w:line="259" w:lineRule="auto"/>
        <w:ind w:left="0" w:firstLine="0"/>
        <w:jc w:val="left"/>
        <w:rPr>
          <w:sz w:val="24"/>
        </w:rPr>
      </w:pPr>
    </w:p>
    <w:p w14:paraId="3DC83BF2" w14:textId="6CC1C7A1" w:rsidR="004546ED" w:rsidRDefault="00D35BF9">
      <w:pPr>
        <w:spacing w:after="0" w:line="259" w:lineRule="auto"/>
        <w:ind w:left="0" w:firstLine="0"/>
        <w:jc w:val="left"/>
      </w:pPr>
      <w:r>
        <w:rPr>
          <w:sz w:val="24"/>
        </w:rPr>
        <w:t xml:space="preserve"> </w:t>
      </w:r>
    </w:p>
    <w:sdt>
      <w:sdtPr>
        <w:id w:val="1259490537"/>
        <w:docPartObj>
          <w:docPartGallery w:val="Table of Contents"/>
        </w:docPartObj>
      </w:sdtPr>
      <w:sdtContent>
        <w:p w14:paraId="45B08CD4" w14:textId="77777777" w:rsidR="004546ED" w:rsidRDefault="00D35BF9">
          <w:pPr>
            <w:spacing w:after="270" w:line="259" w:lineRule="auto"/>
            <w:ind w:left="0" w:firstLine="0"/>
            <w:jc w:val="left"/>
          </w:pPr>
          <w:r>
            <w:rPr>
              <w:b/>
              <w:sz w:val="30"/>
            </w:rPr>
            <w:t xml:space="preserve">TABLE OF CONTENTS </w:t>
          </w:r>
        </w:p>
        <w:p w14:paraId="211779A8" w14:textId="77777777" w:rsidR="004546ED" w:rsidRDefault="00D35BF9">
          <w:pPr>
            <w:tabs>
              <w:tab w:val="center" w:pos="2160"/>
              <w:tab w:val="center" w:pos="2881"/>
              <w:tab w:val="center" w:pos="3601"/>
              <w:tab w:val="center" w:pos="4321"/>
              <w:tab w:val="center" w:pos="5041"/>
              <w:tab w:val="center" w:pos="5761"/>
              <w:tab w:val="center" w:pos="6481"/>
              <w:tab w:val="center" w:pos="7201"/>
              <w:tab w:val="center" w:pos="7921"/>
              <w:tab w:val="center" w:pos="9217"/>
            </w:tabs>
            <w:spacing w:after="11" w:line="259" w:lineRule="auto"/>
            <w:ind w:left="0" w:firstLine="0"/>
            <w:jc w:val="left"/>
          </w:pPr>
          <w:r>
            <w:rPr>
              <w:b/>
              <w:sz w:val="24"/>
              <w:u w:val="single" w:color="000000"/>
            </w:rPr>
            <w:t>Section/</w:t>
          </w:r>
          <w:proofErr w:type="gramStart"/>
          <w:r>
            <w:rPr>
              <w:b/>
              <w:sz w:val="24"/>
              <w:u w:val="single" w:color="000000"/>
            </w:rPr>
            <w:t xml:space="preserve">Title  </w:t>
          </w:r>
          <w:r>
            <w:rPr>
              <w:b/>
              <w:sz w:val="24"/>
              <w:u w:val="single" w:color="000000"/>
            </w:rPr>
            <w:tab/>
          </w:r>
          <w:proofErr w:type="gramEnd"/>
          <w:r>
            <w:rPr>
              <w:b/>
              <w:sz w:val="24"/>
              <w:u w:val="single" w:color="000000"/>
            </w:rPr>
            <w:t xml:space="preserve"> </w:t>
          </w:r>
          <w:r>
            <w:rPr>
              <w:b/>
              <w:sz w:val="24"/>
              <w:u w:val="single" w:color="000000"/>
            </w:rPr>
            <w:tab/>
            <w:t xml:space="preserve"> </w:t>
          </w:r>
          <w:r>
            <w:rPr>
              <w:b/>
              <w:sz w:val="24"/>
              <w:u w:val="single" w:color="000000"/>
            </w:rPr>
            <w:tab/>
            <w:t xml:space="preserve"> </w:t>
          </w:r>
          <w:r>
            <w:rPr>
              <w:b/>
              <w:sz w:val="24"/>
              <w:u w:val="single" w:color="000000"/>
            </w:rPr>
            <w:tab/>
            <w:t xml:space="preserve"> </w:t>
          </w:r>
          <w:r>
            <w:rPr>
              <w:b/>
              <w:sz w:val="24"/>
              <w:u w:val="single" w:color="000000"/>
            </w:rPr>
            <w:tab/>
            <w:t xml:space="preserve"> </w:t>
          </w:r>
          <w:r>
            <w:rPr>
              <w:b/>
              <w:sz w:val="24"/>
              <w:u w:val="single" w:color="000000"/>
            </w:rPr>
            <w:tab/>
            <w:t xml:space="preserve"> </w:t>
          </w:r>
          <w:r>
            <w:rPr>
              <w:b/>
              <w:sz w:val="24"/>
              <w:u w:val="single" w:color="000000"/>
            </w:rPr>
            <w:tab/>
            <w:t xml:space="preserve"> </w:t>
          </w:r>
          <w:r>
            <w:rPr>
              <w:b/>
              <w:sz w:val="24"/>
              <w:u w:val="single" w:color="000000"/>
            </w:rPr>
            <w:tab/>
            <w:t xml:space="preserve"> </w:t>
          </w:r>
          <w:r>
            <w:rPr>
              <w:b/>
              <w:sz w:val="24"/>
              <w:u w:val="single" w:color="000000"/>
            </w:rPr>
            <w:tab/>
            <w:t xml:space="preserve"> </w:t>
          </w:r>
          <w:r>
            <w:rPr>
              <w:b/>
              <w:sz w:val="24"/>
              <w:u w:val="single" w:color="000000"/>
            </w:rPr>
            <w:tab/>
            <w:t xml:space="preserve">           Page</w:t>
          </w:r>
          <w:r>
            <w:rPr>
              <w:b/>
              <w:sz w:val="24"/>
            </w:rPr>
            <w:t xml:space="preserve"> </w:t>
          </w:r>
        </w:p>
        <w:p w14:paraId="419326E9" w14:textId="29A84490" w:rsidR="00531524" w:rsidRDefault="00D35BF9">
          <w:pPr>
            <w:pStyle w:val="TOC1"/>
            <w:tabs>
              <w:tab w:val="left" w:pos="480"/>
              <w:tab w:val="right" w:leader="dot" w:pos="10276"/>
            </w:tabs>
            <w:rPr>
              <w:rFonts w:asciiTheme="minorHAnsi" w:eastAsiaTheme="minorEastAsia" w:hAnsiTheme="minorHAnsi" w:cstheme="minorBidi"/>
              <w:b w:val="0"/>
              <w:noProof/>
              <w:color w:val="auto"/>
              <w:sz w:val="24"/>
              <w:szCs w:val="24"/>
              <w:lang w:eastAsia="zh-CN"/>
            </w:rPr>
          </w:pPr>
          <w:r>
            <w:fldChar w:fldCharType="begin"/>
          </w:r>
          <w:r>
            <w:instrText xml:space="preserve"> TOC \o "1-2" \h \z \u </w:instrText>
          </w:r>
          <w:r>
            <w:fldChar w:fldCharType="separate"/>
          </w:r>
          <w:hyperlink w:anchor="_Toc199148172" w:history="1">
            <w:r w:rsidR="00531524" w:rsidRPr="00D34613">
              <w:rPr>
                <w:rStyle w:val="af1"/>
                <w:noProof/>
              </w:rPr>
              <w:t>1</w:t>
            </w:r>
            <w:r w:rsidR="00531524">
              <w:rPr>
                <w:rFonts w:asciiTheme="minorHAnsi" w:eastAsiaTheme="minorEastAsia" w:hAnsiTheme="minorHAnsi" w:cstheme="minorBidi"/>
                <w:b w:val="0"/>
                <w:noProof/>
                <w:color w:val="auto"/>
                <w:sz w:val="24"/>
                <w:szCs w:val="24"/>
                <w:lang w:eastAsia="zh-CN"/>
              </w:rPr>
              <w:tab/>
            </w:r>
            <w:r w:rsidR="00531524" w:rsidRPr="00D34613">
              <w:rPr>
                <w:rStyle w:val="af1"/>
                <w:noProof/>
              </w:rPr>
              <w:t>PURPOSE</w:t>
            </w:r>
            <w:r w:rsidR="00531524">
              <w:rPr>
                <w:noProof/>
                <w:webHidden/>
              </w:rPr>
              <w:tab/>
            </w:r>
            <w:r w:rsidR="00531524">
              <w:rPr>
                <w:noProof/>
                <w:webHidden/>
              </w:rPr>
              <w:fldChar w:fldCharType="begin"/>
            </w:r>
            <w:r w:rsidR="00531524">
              <w:rPr>
                <w:noProof/>
                <w:webHidden/>
              </w:rPr>
              <w:instrText xml:space="preserve"> PAGEREF _Toc199148172 \h </w:instrText>
            </w:r>
            <w:r w:rsidR="00531524">
              <w:rPr>
                <w:noProof/>
                <w:webHidden/>
              </w:rPr>
            </w:r>
            <w:r w:rsidR="00531524">
              <w:rPr>
                <w:noProof/>
                <w:webHidden/>
              </w:rPr>
              <w:fldChar w:fldCharType="separate"/>
            </w:r>
            <w:r w:rsidR="00531524">
              <w:rPr>
                <w:noProof/>
                <w:webHidden/>
              </w:rPr>
              <w:t>3</w:t>
            </w:r>
            <w:r w:rsidR="00531524">
              <w:rPr>
                <w:noProof/>
                <w:webHidden/>
              </w:rPr>
              <w:fldChar w:fldCharType="end"/>
            </w:r>
          </w:hyperlink>
        </w:p>
        <w:p w14:paraId="454889DE" w14:textId="2FF9AAEB" w:rsidR="00531524" w:rsidRDefault="00531524">
          <w:pPr>
            <w:pStyle w:val="TOC1"/>
            <w:tabs>
              <w:tab w:val="left" w:pos="480"/>
              <w:tab w:val="right" w:leader="dot" w:pos="10276"/>
            </w:tabs>
            <w:rPr>
              <w:rFonts w:asciiTheme="minorHAnsi" w:eastAsiaTheme="minorEastAsia" w:hAnsiTheme="minorHAnsi" w:cstheme="minorBidi"/>
              <w:b w:val="0"/>
              <w:noProof/>
              <w:color w:val="auto"/>
              <w:sz w:val="24"/>
              <w:szCs w:val="24"/>
              <w:lang w:eastAsia="zh-CN"/>
            </w:rPr>
          </w:pPr>
          <w:hyperlink w:anchor="_Toc199148173" w:history="1">
            <w:r w:rsidRPr="00D34613">
              <w:rPr>
                <w:rStyle w:val="af1"/>
                <w:noProof/>
              </w:rPr>
              <w:t>2</w:t>
            </w:r>
            <w:r>
              <w:rPr>
                <w:rFonts w:asciiTheme="minorHAnsi" w:eastAsiaTheme="minorEastAsia" w:hAnsiTheme="minorHAnsi" w:cstheme="minorBidi"/>
                <w:b w:val="0"/>
                <w:noProof/>
                <w:color w:val="auto"/>
                <w:sz w:val="24"/>
                <w:szCs w:val="24"/>
                <w:lang w:eastAsia="zh-CN"/>
              </w:rPr>
              <w:tab/>
            </w:r>
            <w:r w:rsidRPr="00D34613">
              <w:rPr>
                <w:rStyle w:val="af1"/>
                <w:noProof/>
              </w:rPr>
              <w:t xml:space="preserve">SCOPE </w:t>
            </w:r>
            <w:r>
              <w:rPr>
                <w:noProof/>
                <w:webHidden/>
              </w:rPr>
              <w:tab/>
            </w:r>
            <w:r>
              <w:rPr>
                <w:noProof/>
                <w:webHidden/>
              </w:rPr>
              <w:fldChar w:fldCharType="begin"/>
            </w:r>
            <w:r>
              <w:rPr>
                <w:noProof/>
                <w:webHidden/>
              </w:rPr>
              <w:instrText xml:space="preserve"> PAGEREF _Toc199148173 \h </w:instrText>
            </w:r>
            <w:r>
              <w:rPr>
                <w:noProof/>
                <w:webHidden/>
              </w:rPr>
            </w:r>
            <w:r>
              <w:rPr>
                <w:noProof/>
                <w:webHidden/>
              </w:rPr>
              <w:fldChar w:fldCharType="separate"/>
            </w:r>
            <w:r>
              <w:rPr>
                <w:noProof/>
                <w:webHidden/>
              </w:rPr>
              <w:t>3</w:t>
            </w:r>
            <w:r>
              <w:rPr>
                <w:noProof/>
                <w:webHidden/>
              </w:rPr>
              <w:fldChar w:fldCharType="end"/>
            </w:r>
          </w:hyperlink>
        </w:p>
        <w:p w14:paraId="0ADDDF98" w14:textId="6C53CF69" w:rsidR="00531524" w:rsidRDefault="00531524">
          <w:pPr>
            <w:pStyle w:val="TOC1"/>
            <w:tabs>
              <w:tab w:val="left" w:pos="480"/>
              <w:tab w:val="right" w:leader="dot" w:pos="10276"/>
            </w:tabs>
            <w:rPr>
              <w:rFonts w:asciiTheme="minorHAnsi" w:eastAsiaTheme="minorEastAsia" w:hAnsiTheme="minorHAnsi" w:cstheme="minorBidi"/>
              <w:b w:val="0"/>
              <w:noProof/>
              <w:color w:val="auto"/>
              <w:sz w:val="24"/>
              <w:szCs w:val="24"/>
              <w:lang w:eastAsia="zh-CN"/>
            </w:rPr>
          </w:pPr>
          <w:hyperlink w:anchor="_Toc199148174" w:history="1">
            <w:r w:rsidRPr="00D34613">
              <w:rPr>
                <w:rStyle w:val="af1"/>
                <w:noProof/>
              </w:rPr>
              <w:t>3</w:t>
            </w:r>
            <w:r>
              <w:rPr>
                <w:rFonts w:asciiTheme="minorHAnsi" w:eastAsiaTheme="minorEastAsia" w:hAnsiTheme="minorHAnsi" w:cstheme="minorBidi"/>
                <w:b w:val="0"/>
                <w:noProof/>
                <w:color w:val="auto"/>
                <w:sz w:val="24"/>
                <w:szCs w:val="24"/>
                <w:lang w:eastAsia="zh-CN"/>
              </w:rPr>
              <w:tab/>
            </w:r>
            <w:r w:rsidRPr="00D34613">
              <w:rPr>
                <w:rStyle w:val="af1"/>
                <w:noProof/>
              </w:rPr>
              <w:t>REFERENCE DOCUMENTS</w:t>
            </w:r>
            <w:r>
              <w:rPr>
                <w:noProof/>
                <w:webHidden/>
              </w:rPr>
              <w:tab/>
            </w:r>
            <w:r>
              <w:rPr>
                <w:noProof/>
                <w:webHidden/>
              </w:rPr>
              <w:fldChar w:fldCharType="begin"/>
            </w:r>
            <w:r>
              <w:rPr>
                <w:noProof/>
                <w:webHidden/>
              </w:rPr>
              <w:instrText xml:space="preserve"> PAGEREF _Toc199148174 \h </w:instrText>
            </w:r>
            <w:r>
              <w:rPr>
                <w:noProof/>
                <w:webHidden/>
              </w:rPr>
            </w:r>
            <w:r>
              <w:rPr>
                <w:noProof/>
                <w:webHidden/>
              </w:rPr>
              <w:fldChar w:fldCharType="separate"/>
            </w:r>
            <w:r>
              <w:rPr>
                <w:noProof/>
                <w:webHidden/>
              </w:rPr>
              <w:t>3</w:t>
            </w:r>
            <w:r>
              <w:rPr>
                <w:noProof/>
                <w:webHidden/>
              </w:rPr>
              <w:fldChar w:fldCharType="end"/>
            </w:r>
          </w:hyperlink>
        </w:p>
        <w:p w14:paraId="7CD78ACE" w14:textId="2B7E910C" w:rsidR="00531524" w:rsidRDefault="00531524">
          <w:pPr>
            <w:pStyle w:val="TOC1"/>
            <w:tabs>
              <w:tab w:val="left" w:pos="480"/>
              <w:tab w:val="right" w:leader="dot" w:pos="10276"/>
            </w:tabs>
            <w:rPr>
              <w:rFonts w:asciiTheme="minorHAnsi" w:eastAsiaTheme="minorEastAsia" w:hAnsiTheme="minorHAnsi" w:cstheme="minorBidi"/>
              <w:b w:val="0"/>
              <w:noProof/>
              <w:color w:val="auto"/>
              <w:sz w:val="24"/>
              <w:szCs w:val="24"/>
              <w:lang w:eastAsia="zh-CN"/>
            </w:rPr>
          </w:pPr>
          <w:hyperlink w:anchor="_Toc199148175" w:history="1">
            <w:r w:rsidRPr="00D34613">
              <w:rPr>
                <w:rStyle w:val="af1"/>
                <w:noProof/>
              </w:rPr>
              <w:t>4</w:t>
            </w:r>
            <w:r>
              <w:rPr>
                <w:rFonts w:asciiTheme="minorHAnsi" w:eastAsiaTheme="minorEastAsia" w:hAnsiTheme="minorHAnsi" w:cstheme="minorBidi"/>
                <w:b w:val="0"/>
                <w:noProof/>
                <w:color w:val="auto"/>
                <w:sz w:val="24"/>
                <w:szCs w:val="24"/>
                <w:lang w:eastAsia="zh-CN"/>
              </w:rPr>
              <w:tab/>
            </w:r>
            <w:r w:rsidRPr="00D34613">
              <w:rPr>
                <w:rStyle w:val="af1"/>
                <w:noProof/>
              </w:rPr>
              <w:t>DEFINITIONS and CONVENTIONS</w:t>
            </w:r>
            <w:r>
              <w:rPr>
                <w:noProof/>
                <w:webHidden/>
              </w:rPr>
              <w:tab/>
            </w:r>
            <w:r>
              <w:rPr>
                <w:noProof/>
                <w:webHidden/>
              </w:rPr>
              <w:fldChar w:fldCharType="begin"/>
            </w:r>
            <w:r>
              <w:rPr>
                <w:noProof/>
                <w:webHidden/>
              </w:rPr>
              <w:instrText xml:space="preserve"> PAGEREF _Toc199148175 \h </w:instrText>
            </w:r>
            <w:r>
              <w:rPr>
                <w:noProof/>
                <w:webHidden/>
              </w:rPr>
            </w:r>
            <w:r>
              <w:rPr>
                <w:noProof/>
                <w:webHidden/>
              </w:rPr>
              <w:fldChar w:fldCharType="separate"/>
            </w:r>
            <w:r>
              <w:rPr>
                <w:noProof/>
                <w:webHidden/>
              </w:rPr>
              <w:t>3</w:t>
            </w:r>
            <w:r>
              <w:rPr>
                <w:noProof/>
                <w:webHidden/>
              </w:rPr>
              <w:fldChar w:fldCharType="end"/>
            </w:r>
          </w:hyperlink>
        </w:p>
        <w:p w14:paraId="73F4F0B3" w14:textId="31C85612"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76" w:history="1">
            <w:r w:rsidRPr="00D34613">
              <w:rPr>
                <w:rStyle w:val="af1"/>
                <w:noProof/>
              </w:rPr>
              <w:t>4.1</w:t>
            </w:r>
            <w:r>
              <w:rPr>
                <w:rFonts w:asciiTheme="minorHAnsi" w:eastAsiaTheme="minorEastAsia" w:hAnsiTheme="minorHAnsi" w:cstheme="minorBidi"/>
                <w:noProof/>
                <w:color w:val="auto"/>
                <w:sz w:val="24"/>
                <w:szCs w:val="24"/>
                <w:lang w:eastAsia="zh-CN"/>
              </w:rPr>
              <w:tab/>
            </w:r>
            <w:r w:rsidRPr="00D34613">
              <w:rPr>
                <w:rStyle w:val="af1"/>
                <w:noProof/>
              </w:rPr>
              <w:t>Definitions</w:t>
            </w:r>
            <w:r>
              <w:rPr>
                <w:noProof/>
                <w:webHidden/>
              </w:rPr>
              <w:tab/>
            </w:r>
            <w:r>
              <w:rPr>
                <w:noProof/>
                <w:webHidden/>
              </w:rPr>
              <w:fldChar w:fldCharType="begin"/>
            </w:r>
            <w:r>
              <w:rPr>
                <w:noProof/>
                <w:webHidden/>
              </w:rPr>
              <w:instrText xml:space="preserve"> PAGEREF _Toc199148176 \h </w:instrText>
            </w:r>
            <w:r>
              <w:rPr>
                <w:noProof/>
                <w:webHidden/>
              </w:rPr>
            </w:r>
            <w:r>
              <w:rPr>
                <w:noProof/>
                <w:webHidden/>
              </w:rPr>
              <w:fldChar w:fldCharType="separate"/>
            </w:r>
            <w:r>
              <w:rPr>
                <w:noProof/>
                <w:webHidden/>
              </w:rPr>
              <w:t>3</w:t>
            </w:r>
            <w:r>
              <w:rPr>
                <w:noProof/>
                <w:webHidden/>
              </w:rPr>
              <w:fldChar w:fldCharType="end"/>
            </w:r>
          </w:hyperlink>
        </w:p>
        <w:p w14:paraId="16C30A93" w14:textId="2710C6D7"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77" w:history="1">
            <w:r w:rsidRPr="00D34613">
              <w:rPr>
                <w:rStyle w:val="af1"/>
                <w:noProof/>
              </w:rPr>
              <w:t>4.2</w:t>
            </w:r>
            <w:r>
              <w:rPr>
                <w:rFonts w:asciiTheme="minorHAnsi" w:eastAsiaTheme="minorEastAsia" w:hAnsiTheme="minorHAnsi" w:cstheme="minorBidi"/>
                <w:noProof/>
                <w:color w:val="auto"/>
                <w:sz w:val="24"/>
                <w:szCs w:val="24"/>
                <w:lang w:eastAsia="zh-CN"/>
              </w:rPr>
              <w:tab/>
            </w:r>
            <w:r w:rsidRPr="00D34613">
              <w:rPr>
                <w:rStyle w:val="af1"/>
                <w:noProof/>
              </w:rPr>
              <w:t>Conventions</w:t>
            </w:r>
            <w:r>
              <w:rPr>
                <w:noProof/>
                <w:webHidden/>
              </w:rPr>
              <w:tab/>
            </w:r>
            <w:r>
              <w:rPr>
                <w:noProof/>
                <w:webHidden/>
              </w:rPr>
              <w:fldChar w:fldCharType="begin"/>
            </w:r>
            <w:r>
              <w:rPr>
                <w:noProof/>
                <w:webHidden/>
              </w:rPr>
              <w:instrText xml:space="preserve"> PAGEREF _Toc199148177 \h </w:instrText>
            </w:r>
            <w:r>
              <w:rPr>
                <w:noProof/>
                <w:webHidden/>
              </w:rPr>
            </w:r>
            <w:r>
              <w:rPr>
                <w:noProof/>
                <w:webHidden/>
              </w:rPr>
              <w:fldChar w:fldCharType="separate"/>
            </w:r>
            <w:r>
              <w:rPr>
                <w:noProof/>
                <w:webHidden/>
              </w:rPr>
              <w:t>3</w:t>
            </w:r>
            <w:r>
              <w:rPr>
                <w:noProof/>
                <w:webHidden/>
              </w:rPr>
              <w:fldChar w:fldCharType="end"/>
            </w:r>
          </w:hyperlink>
        </w:p>
        <w:p w14:paraId="53797381" w14:textId="6F64E052" w:rsidR="00531524" w:rsidRDefault="00531524">
          <w:pPr>
            <w:pStyle w:val="TOC1"/>
            <w:tabs>
              <w:tab w:val="left" w:pos="480"/>
              <w:tab w:val="right" w:leader="dot" w:pos="10276"/>
            </w:tabs>
            <w:rPr>
              <w:rFonts w:asciiTheme="minorHAnsi" w:eastAsiaTheme="minorEastAsia" w:hAnsiTheme="minorHAnsi" w:cstheme="minorBidi"/>
              <w:b w:val="0"/>
              <w:noProof/>
              <w:color w:val="auto"/>
              <w:sz w:val="24"/>
              <w:szCs w:val="24"/>
              <w:lang w:eastAsia="zh-CN"/>
            </w:rPr>
          </w:pPr>
          <w:hyperlink w:anchor="_Toc199148178" w:history="1">
            <w:r w:rsidRPr="00D34613">
              <w:rPr>
                <w:rStyle w:val="af1"/>
                <w:noProof/>
              </w:rPr>
              <w:t>5</w:t>
            </w:r>
            <w:r>
              <w:rPr>
                <w:rFonts w:asciiTheme="minorHAnsi" w:eastAsiaTheme="minorEastAsia" w:hAnsiTheme="minorHAnsi" w:cstheme="minorBidi"/>
                <w:b w:val="0"/>
                <w:noProof/>
                <w:color w:val="auto"/>
                <w:sz w:val="24"/>
                <w:szCs w:val="24"/>
                <w:lang w:eastAsia="zh-CN"/>
              </w:rPr>
              <w:tab/>
            </w:r>
            <w:r w:rsidRPr="00D34613">
              <w:rPr>
                <w:rStyle w:val="af1"/>
                <w:noProof/>
              </w:rPr>
              <w:t>EQUIPMENT REQUIRED</w:t>
            </w:r>
            <w:r>
              <w:rPr>
                <w:noProof/>
                <w:webHidden/>
              </w:rPr>
              <w:tab/>
            </w:r>
            <w:r>
              <w:rPr>
                <w:noProof/>
                <w:webHidden/>
              </w:rPr>
              <w:fldChar w:fldCharType="begin"/>
            </w:r>
            <w:r>
              <w:rPr>
                <w:noProof/>
                <w:webHidden/>
              </w:rPr>
              <w:instrText xml:space="preserve"> PAGEREF _Toc199148178 \h </w:instrText>
            </w:r>
            <w:r>
              <w:rPr>
                <w:noProof/>
                <w:webHidden/>
              </w:rPr>
            </w:r>
            <w:r>
              <w:rPr>
                <w:noProof/>
                <w:webHidden/>
              </w:rPr>
              <w:fldChar w:fldCharType="separate"/>
            </w:r>
            <w:r>
              <w:rPr>
                <w:noProof/>
                <w:webHidden/>
              </w:rPr>
              <w:t>4</w:t>
            </w:r>
            <w:r>
              <w:rPr>
                <w:noProof/>
                <w:webHidden/>
              </w:rPr>
              <w:fldChar w:fldCharType="end"/>
            </w:r>
          </w:hyperlink>
        </w:p>
        <w:p w14:paraId="75510E5A" w14:textId="59FE002A"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79" w:history="1">
            <w:r w:rsidRPr="00D34613">
              <w:rPr>
                <w:rStyle w:val="af1"/>
                <w:noProof/>
              </w:rPr>
              <w:t>5.1</w:t>
            </w:r>
            <w:r>
              <w:rPr>
                <w:rFonts w:asciiTheme="minorHAnsi" w:eastAsiaTheme="minorEastAsia" w:hAnsiTheme="minorHAnsi" w:cstheme="minorBidi"/>
                <w:noProof/>
                <w:color w:val="auto"/>
                <w:sz w:val="24"/>
                <w:szCs w:val="24"/>
                <w:lang w:eastAsia="zh-CN"/>
              </w:rPr>
              <w:tab/>
            </w:r>
            <w:r w:rsidRPr="00D34613">
              <w:rPr>
                <w:rStyle w:val="af1"/>
                <w:noProof/>
              </w:rPr>
              <w:t>Test Equipment</w:t>
            </w:r>
            <w:r>
              <w:rPr>
                <w:noProof/>
                <w:webHidden/>
              </w:rPr>
              <w:tab/>
            </w:r>
            <w:r>
              <w:rPr>
                <w:noProof/>
                <w:webHidden/>
              </w:rPr>
              <w:fldChar w:fldCharType="begin"/>
            </w:r>
            <w:r>
              <w:rPr>
                <w:noProof/>
                <w:webHidden/>
              </w:rPr>
              <w:instrText xml:space="preserve"> PAGEREF _Toc199148179 \h </w:instrText>
            </w:r>
            <w:r>
              <w:rPr>
                <w:noProof/>
                <w:webHidden/>
              </w:rPr>
            </w:r>
            <w:r>
              <w:rPr>
                <w:noProof/>
                <w:webHidden/>
              </w:rPr>
              <w:fldChar w:fldCharType="separate"/>
            </w:r>
            <w:r>
              <w:rPr>
                <w:noProof/>
                <w:webHidden/>
              </w:rPr>
              <w:t>4</w:t>
            </w:r>
            <w:r>
              <w:rPr>
                <w:noProof/>
                <w:webHidden/>
              </w:rPr>
              <w:fldChar w:fldCharType="end"/>
            </w:r>
          </w:hyperlink>
        </w:p>
        <w:p w14:paraId="41A08184" w14:textId="3F88867D"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80" w:history="1">
            <w:r w:rsidRPr="00D34613">
              <w:rPr>
                <w:rStyle w:val="af1"/>
                <w:noProof/>
              </w:rPr>
              <w:t>5.2</w:t>
            </w:r>
            <w:r>
              <w:rPr>
                <w:rFonts w:asciiTheme="minorHAnsi" w:eastAsiaTheme="minorEastAsia" w:hAnsiTheme="minorHAnsi" w:cstheme="minorBidi"/>
                <w:noProof/>
                <w:color w:val="auto"/>
                <w:sz w:val="24"/>
                <w:szCs w:val="24"/>
                <w:lang w:eastAsia="zh-CN"/>
              </w:rPr>
              <w:tab/>
            </w:r>
            <w:r w:rsidRPr="00D34613">
              <w:rPr>
                <w:rStyle w:val="af1"/>
                <w:noProof/>
              </w:rPr>
              <w:t>Test Software/Firmware</w:t>
            </w:r>
            <w:r>
              <w:rPr>
                <w:noProof/>
                <w:webHidden/>
              </w:rPr>
              <w:tab/>
            </w:r>
            <w:r>
              <w:rPr>
                <w:noProof/>
                <w:webHidden/>
              </w:rPr>
              <w:fldChar w:fldCharType="begin"/>
            </w:r>
            <w:r>
              <w:rPr>
                <w:noProof/>
                <w:webHidden/>
              </w:rPr>
              <w:instrText xml:space="preserve"> PAGEREF _Toc199148180 \h </w:instrText>
            </w:r>
            <w:r>
              <w:rPr>
                <w:noProof/>
                <w:webHidden/>
              </w:rPr>
            </w:r>
            <w:r>
              <w:rPr>
                <w:noProof/>
                <w:webHidden/>
              </w:rPr>
              <w:fldChar w:fldCharType="separate"/>
            </w:r>
            <w:r>
              <w:rPr>
                <w:noProof/>
                <w:webHidden/>
              </w:rPr>
              <w:t>4</w:t>
            </w:r>
            <w:r>
              <w:rPr>
                <w:noProof/>
                <w:webHidden/>
              </w:rPr>
              <w:fldChar w:fldCharType="end"/>
            </w:r>
          </w:hyperlink>
        </w:p>
        <w:p w14:paraId="4595714E" w14:textId="5C6925F4" w:rsidR="00531524" w:rsidRDefault="00531524">
          <w:pPr>
            <w:pStyle w:val="TOC1"/>
            <w:tabs>
              <w:tab w:val="left" w:pos="480"/>
              <w:tab w:val="right" w:leader="dot" w:pos="10276"/>
            </w:tabs>
            <w:rPr>
              <w:rFonts w:asciiTheme="minorHAnsi" w:eastAsiaTheme="minorEastAsia" w:hAnsiTheme="minorHAnsi" w:cstheme="minorBidi"/>
              <w:b w:val="0"/>
              <w:noProof/>
              <w:color w:val="auto"/>
              <w:sz w:val="24"/>
              <w:szCs w:val="24"/>
              <w:lang w:eastAsia="zh-CN"/>
            </w:rPr>
          </w:pPr>
          <w:hyperlink w:anchor="_Toc199148181" w:history="1">
            <w:r w:rsidRPr="00D34613">
              <w:rPr>
                <w:rStyle w:val="af1"/>
                <w:noProof/>
              </w:rPr>
              <w:t>6</w:t>
            </w:r>
            <w:r>
              <w:rPr>
                <w:rFonts w:asciiTheme="minorHAnsi" w:eastAsiaTheme="minorEastAsia" w:hAnsiTheme="minorHAnsi" w:cstheme="minorBidi"/>
                <w:b w:val="0"/>
                <w:noProof/>
                <w:color w:val="auto"/>
                <w:sz w:val="24"/>
                <w:szCs w:val="24"/>
                <w:lang w:eastAsia="zh-CN"/>
              </w:rPr>
              <w:tab/>
            </w:r>
            <w:r w:rsidRPr="00D34613">
              <w:rPr>
                <w:rStyle w:val="af1"/>
                <w:noProof/>
              </w:rPr>
              <w:t>PRE-TEST PROCEDURES</w:t>
            </w:r>
            <w:r>
              <w:rPr>
                <w:noProof/>
                <w:webHidden/>
              </w:rPr>
              <w:tab/>
            </w:r>
            <w:r>
              <w:rPr>
                <w:noProof/>
                <w:webHidden/>
              </w:rPr>
              <w:fldChar w:fldCharType="begin"/>
            </w:r>
            <w:r>
              <w:rPr>
                <w:noProof/>
                <w:webHidden/>
              </w:rPr>
              <w:instrText xml:space="preserve"> PAGEREF _Toc199148181 \h </w:instrText>
            </w:r>
            <w:r>
              <w:rPr>
                <w:noProof/>
                <w:webHidden/>
              </w:rPr>
            </w:r>
            <w:r>
              <w:rPr>
                <w:noProof/>
                <w:webHidden/>
              </w:rPr>
              <w:fldChar w:fldCharType="separate"/>
            </w:r>
            <w:r>
              <w:rPr>
                <w:noProof/>
                <w:webHidden/>
              </w:rPr>
              <w:t>4</w:t>
            </w:r>
            <w:r>
              <w:rPr>
                <w:noProof/>
                <w:webHidden/>
              </w:rPr>
              <w:fldChar w:fldCharType="end"/>
            </w:r>
          </w:hyperlink>
        </w:p>
        <w:p w14:paraId="11289AB3" w14:textId="3A9ACC80"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82" w:history="1">
            <w:r w:rsidRPr="00D34613">
              <w:rPr>
                <w:rStyle w:val="af1"/>
                <w:noProof/>
              </w:rPr>
              <w:t>6.1</w:t>
            </w:r>
            <w:r>
              <w:rPr>
                <w:rFonts w:asciiTheme="minorHAnsi" w:eastAsiaTheme="minorEastAsia" w:hAnsiTheme="minorHAnsi" w:cstheme="minorBidi"/>
                <w:noProof/>
                <w:color w:val="auto"/>
                <w:sz w:val="24"/>
                <w:szCs w:val="24"/>
                <w:lang w:eastAsia="zh-CN"/>
              </w:rPr>
              <w:tab/>
            </w:r>
            <w:r w:rsidRPr="00D34613">
              <w:rPr>
                <w:rStyle w:val="af1"/>
                <w:noProof/>
              </w:rPr>
              <w:t>Visual Inspection</w:t>
            </w:r>
            <w:r>
              <w:rPr>
                <w:noProof/>
                <w:webHidden/>
              </w:rPr>
              <w:tab/>
            </w:r>
            <w:r>
              <w:rPr>
                <w:noProof/>
                <w:webHidden/>
              </w:rPr>
              <w:fldChar w:fldCharType="begin"/>
            </w:r>
            <w:r>
              <w:rPr>
                <w:noProof/>
                <w:webHidden/>
              </w:rPr>
              <w:instrText xml:space="preserve"> PAGEREF _Toc199148182 \h </w:instrText>
            </w:r>
            <w:r>
              <w:rPr>
                <w:noProof/>
                <w:webHidden/>
              </w:rPr>
            </w:r>
            <w:r>
              <w:rPr>
                <w:noProof/>
                <w:webHidden/>
              </w:rPr>
              <w:fldChar w:fldCharType="separate"/>
            </w:r>
            <w:r>
              <w:rPr>
                <w:noProof/>
                <w:webHidden/>
              </w:rPr>
              <w:t>4</w:t>
            </w:r>
            <w:r>
              <w:rPr>
                <w:noProof/>
                <w:webHidden/>
              </w:rPr>
              <w:fldChar w:fldCharType="end"/>
            </w:r>
          </w:hyperlink>
        </w:p>
        <w:p w14:paraId="5DC384F1" w14:textId="7226FC5F" w:rsidR="00531524" w:rsidRDefault="00531524">
          <w:pPr>
            <w:pStyle w:val="TOC1"/>
            <w:tabs>
              <w:tab w:val="left" w:pos="480"/>
              <w:tab w:val="right" w:leader="dot" w:pos="10276"/>
            </w:tabs>
            <w:rPr>
              <w:rFonts w:asciiTheme="minorHAnsi" w:eastAsiaTheme="minorEastAsia" w:hAnsiTheme="minorHAnsi" w:cstheme="minorBidi"/>
              <w:b w:val="0"/>
              <w:noProof/>
              <w:color w:val="auto"/>
              <w:sz w:val="24"/>
              <w:szCs w:val="24"/>
              <w:lang w:eastAsia="zh-CN"/>
            </w:rPr>
          </w:pPr>
          <w:hyperlink w:anchor="_Toc199148183" w:history="1">
            <w:r w:rsidRPr="00D34613">
              <w:rPr>
                <w:rStyle w:val="af1"/>
                <w:noProof/>
              </w:rPr>
              <w:t>7</w:t>
            </w:r>
            <w:r>
              <w:rPr>
                <w:rFonts w:asciiTheme="minorHAnsi" w:eastAsiaTheme="minorEastAsia" w:hAnsiTheme="minorHAnsi" w:cstheme="minorBidi"/>
                <w:b w:val="0"/>
                <w:noProof/>
                <w:color w:val="auto"/>
                <w:sz w:val="24"/>
                <w:szCs w:val="24"/>
                <w:lang w:eastAsia="zh-CN"/>
              </w:rPr>
              <w:tab/>
            </w:r>
            <w:r w:rsidRPr="00D34613">
              <w:rPr>
                <w:rStyle w:val="af1"/>
                <w:noProof/>
              </w:rPr>
              <w:t>TEST SETUP</w:t>
            </w:r>
            <w:r>
              <w:rPr>
                <w:noProof/>
                <w:webHidden/>
              </w:rPr>
              <w:tab/>
            </w:r>
            <w:r>
              <w:rPr>
                <w:noProof/>
                <w:webHidden/>
              </w:rPr>
              <w:fldChar w:fldCharType="begin"/>
            </w:r>
            <w:r>
              <w:rPr>
                <w:noProof/>
                <w:webHidden/>
              </w:rPr>
              <w:instrText xml:space="preserve"> PAGEREF _Toc199148183 \h </w:instrText>
            </w:r>
            <w:r>
              <w:rPr>
                <w:noProof/>
                <w:webHidden/>
              </w:rPr>
            </w:r>
            <w:r>
              <w:rPr>
                <w:noProof/>
                <w:webHidden/>
              </w:rPr>
              <w:fldChar w:fldCharType="separate"/>
            </w:r>
            <w:r>
              <w:rPr>
                <w:noProof/>
                <w:webHidden/>
              </w:rPr>
              <w:t>4</w:t>
            </w:r>
            <w:r>
              <w:rPr>
                <w:noProof/>
                <w:webHidden/>
              </w:rPr>
              <w:fldChar w:fldCharType="end"/>
            </w:r>
          </w:hyperlink>
        </w:p>
        <w:p w14:paraId="30CFE911" w14:textId="4847B771"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84" w:history="1">
            <w:r w:rsidRPr="00D34613">
              <w:rPr>
                <w:rStyle w:val="af1"/>
                <w:noProof/>
              </w:rPr>
              <w:t>7.1</w:t>
            </w:r>
            <w:r>
              <w:rPr>
                <w:rFonts w:asciiTheme="minorHAnsi" w:eastAsiaTheme="minorEastAsia" w:hAnsiTheme="minorHAnsi" w:cstheme="minorBidi"/>
                <w:noProof/>
                <w:color w:val="auto"/>
                <w:sz w:val="24"/>
                <w:szCs w:val="24"/>
                <w:lang w:eastAsia="zh-CN"/>
              </w:rPr>
              <w:tab/>
            </w:r>
            <w:r w:rsidRPr="00D34613">
              <w:rPr>
                <w:rStyle w:val="af1"/>
                <w:noProof/>
              </w:rPr>
              <w:t>ATE/Fixture Connections and Software Loading - Performed once for each lot.</w:t>
            </w:r>
            <w:r>
              <w:rPr>
                <w:noProof/>
                <w:webHidden/>
              </w:rPr>
              <w:tab/>
            </w:r>
            <w:r>
              <w:rPr>
                <w:noProof/>
                <w:webHidden/>
              </w:rPr>
              <w:fldChar w:fldCharType="begin"/>
            </w:r>
            <w:r>
              <w:rPr>
                <w:noProof/>
                <w:webHidden/>
              </w:rPr>
              <w:instrText xml:space="preserve"> PAGEREF _Toc199148184 \h </w:instrText>
            </w:r>
            <w:r>
              <w:rPr>
                <w:noProof/>
                <w:webHidden/>
              </w:rPr>
            </w:r>
            <w:r>
              <w:rPr>
                <w:noProof/>
                <w:webHidden/>
              </w:rPr>
              <w:fldChar w:fldCharType="separate"/>
            </w:r>
            <w:r>
              <w:rPr>
                <w:noProof/>
                <w:webHidden/>
              </w:rPr>
              <w:t>4</w:t>
            </w:r>
            <w:r>
              <w:rPr>
                <w:noProof/>
                <w:webHidden/>
              </w:rPr>
              <w:fldChar w:fldCharType="end"/>
            </w:r>
          </w:hyperlink>
        </w:p>
        <w:p w14:paraId="332D1103" w14:textId="055EF950" w:rsidR="00531524" w:rsidRDefault="00531524">
          <w:pPr>
            <w:pStyle w:val="TOC1"/>
            <w:tabs>
              <w:tab w:val="left" w:pos="480"/>
              <w:tab w:val="right" w:leader="dot" w:pos="10276"/>
            </w:tabs>
            <w:rPr>
              <w:rFonts w:asciiTheme="minorHAnsi" w:eastAsiaTheme="minorEastAsia" w:hAnsiTheme="minorHAnsi" w:cstheme="minorBidi"/>
              <w:b w:val="0"/>
              <w:noProof/>
              <w:color w:val="auto"/>
              <w:sz w:val="24"/>
              <w:szCs w:val="24"/>
              <w:lang w:eastAsia="zh-CN"/>
            </w:rPr>
          </w:pPr>
          <w:hyperlink w:anchor="_Toc199148185" w:history="1">
            <w:r w:rsidRPr="00D34613">
              <w:rPr>
                <w:rStyle w:val="af1"/>
                <w:noProof/>
              </w:rPr>
              <w:t>8</w:t>
            </w:r>
            <w:r>
              <w:rPr>
                <w:rFonts w:asciiTheme="minorHAnsi" w:eastAsiaTheme="minorEastAsia" w:hAnsiTheme="minorHAnsi" w:cstheme="minorBidi"/>
                <w:b w:val="0"/>
                <w:noProof/>
                <w:color w:val="auto"/>
                <w:sz w:val="24"/>
                <w:szCs w:val="24"/>
                <w:lang w:eastAsia="zh-CN"/>
              </w:rPr>
              <w:tab/>
            </w:r>
            <w:r w:rsidRPr="00D34613">
              <w:rPr>
                <w:rStyle w:val="af1"/>
                <w:noProof/>
              </w:rPr>
              <w:t>TEST PROCEDURE</w:t>
            </w:r>
            <w:r>
              <w:rPr>
                <w:noProof/>
                <w:webHidden/>
              </w:rPr>
              <w:tab/>
            </w:r>
            <w:r>
              <w:rPr>
                <w:noProof/>
                <w:webHidden/>
              </w:rPr>
              <w:fldChar w:fldCharType="begin"/>
            </w:r>
            <w:r>
              <w:rPr>
                <w:noProof/>
                <w:webHidden/>
              </w:rPr>
              <w:instrText xml:space="preserve"> PAGEREF _Toc199148185 \h </w:instrText>
            </w:r>
            <w:r>
              <w:rPr>
                <w:noProof/>
                <w:webHidden/>
              </w:rPr>
            </w:r>
            <w:r>
              <w:rPr>
                <w:noProof/>
                <w:webHidden/>
              </w:rPr>
              <w:fldChar w:fldCharType="separate"/>
            </w:r>
            <w:r>
              <w:rPr>
                <w:noProof/>
                <w:webHidden/>
              </w:rPr>
              <w:t>5</w:t>
            </w:r>
            <w:r>
              <w:rPr>
                <w:noProof/>
                <w:webHidden/>
              </w:rPr>
              <w:fldChar w:fldCharType="end"/>
            </w:r>
          </w:hyperlink>
        </w:p>
        <w:p w14:paraId="62F25FC7" w14:textId="190963A0"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86" w:history="1">
            <w:r w:rsidRPr="00D34613">
              <w:rPr>
                <w:rStyle w:val="af1"/>
                <w:noProof/>
              </w:rPr>
              <w:t>8.1</w:t>
            </w:r>
            <w:r>
              <w:rPr>
                <w:rFonts w:asciiTheme="minorHAnsi" w:eastAsiaTheme="minorEastAsia" w:hAnsiTheme="minorHAnsi" w:cstheme="minorBidi"/>
                <w:noProof/>
                <w:color w:val="auto"/>
                <w:sz w:val="24"/>
                <w:szCs w:val="24"/>
                <w:lang w:eastAsia="zh-CN"/>
              </w:rPr>
              <w:tab/>
            </w:r>
            <w:r w:rsidRPr="00D34613">
              <w:rPr>
                <w:rStyle w:val="af1"/>
                <w:noProof/>
              </w:rPr>
              <w:t>Initial Power On</w:t>
            </w:r>
            <w:r>
              <w:rPr>
                <w:noProof/>
                <w:webHidden/>
              </w:rPr>
              <w:tab/>
            </w:r>
            <w:r>
              <w:rPr>
                <w:noProof/>
                <w:webHidden/>
              </w:rPr>
              <w:fldChar w:fldCharType="begin"/>
            </w:r>
            <w:r>
              <w:rPr>
                <w:noProof/>
                <w:webHidden/>
              </w:rPr>
              <w:instrText xml:space="preserve"> PAGEREF _Toc199148186 \h </w:instrText>
            </w:r>
            <w:r>
              <w:rPr>
                <w:noProof/>
                <w:webHidden/>
              </w:rPr>
            </w:r>
            <w:r>
              <w:rPr>
                <w:noProof/>
                <w:webHidden/>
              </w:rPr>
              <w:fldChar w:fldCharType="separate"/>
            </w:r>
            <w:r>
              <w:rPr>
                <w:noProof/>
                <w:webHidden/>
              </w:rPr>
              <w:t>5</w:t>
            </w:r>
            <w:r>
              <w:rPr>
                <w:noProof/>
                <w:webHidden/>
              </w:rPr>
              <w:fldChar w:fldCharType="end"/>
            </w:r>
          </w:hyperlink>
        </w:p>
        <w:p w14:paraId="07513E45" w14:textId="24C31FC9"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87" w:history="1">
            <w:r w:rsidRPr="00D34613">
              <w:rPr>
                <w:rStyle w:val="af1"/>
                <w:noProof/>
              </w:rPr>
              <w:t>8.2</w:t>
            </w:r>
            <w:r>
              <w:rPr>
                <w:rFonts w:asciiTheme="minorHAnsi" w:eastAsiaTheme="minorEastAsia" w:hAnsiTheme="minorHAnsi" w:cstheme="minorBidi"/>
                <w:noProof/>
                <w:color w:val="auto"/>
                <w:sz w:val="24"/>
                <w:szCs w:val="24"/>
                <w:lang w:eastAsia="zh-CN"/>
              </w:rPr>
              <w:tab/>
            </w:r>
            <w:r w:rsidRPr="00D34613">
              <w:rPr>
                <w:rStyle w:val="af1"/>
                <w:noProof/>
              </w:rPr>
              <w:t>FPGA Firmware Load</w:t>
            </w:r>
            <w:r>
              <w:rPr>
                <w:noProof/>
                <w:webHidden/>
              </w:rPr>
              <w:tab/>
            </w:r>
            <w:r>
              <w:rPr>
                <w:noProof/>
                <w:webHidden/>
              </w:rPr>
              <w:fldChar w:fldCharType="begin"/>
            </w:r>
            <w:r>
              <w:rPr>
                <w:noProof/>
                <w:webHidden/>
              </w:rPr>
              <w:instrText xml:space="preserve"> PAGEREF _Toc199148187 \h </w:instrText>
            </w:r>
            <w:r>
              <w:rPr>
                <w:noProof/>
                <w:webHidden/>
              </w:rPr>
            </w:r>
            <w:r>
              <w:rPr>
                <w:noProof/>
                <w:webHidden/>
              </w:rPr>
              <w:fldChar w:fldCharType="separate"/>
            </w:r>
            <w:r>
              <w:rPr>
                <w:noProof/>
                <w:webHidden/>
              </w:rPr>
              <w:t>6</w:t>
            </w:r>
            <w:r>
              <w:rPr>
                <w:noProof/>
                <w:webHidden/>
              </w:rPr>
              <w:fldChar w:fldCharType="end"/>
            </w:r>
          </w:hyperlink>
        </w:p>
        <w:p w14:paraId="52CEA2E6" w14:textId="7C0FB7A0"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88" w:history="1">
            <w:r w:rsidRPr="00D34613">
              <w:rPr>
                <w:rStyle w:val="af1"/>
                <w:noProof/>
              </w:rPr>
              <w:t>8.3</w:t>
            </w:r>
            <w:r>
              <w:rPr>
                <w:rFonts w:asciiTheme="minorHAnsi" w:eastAsiaTheme="minorEastAsia" w:hAnsiTheme="minorHAnsi" w:cstheme="minorBidi"/>
                <w:noProof/>
                <w:color w:val="auto"/>
                <w:sz w:val="24"/>
                <w:szCs w:val="24"/>
                <w:lang w:eastAsia="zh-CN"/>
              </w:rPr>
              <w:tab/>
            </w:r>
            <w:r w:rsidRPr="00D34613">
              <w:rPr>
                <w:rStyle w:val="af1"/>
                <w:noProof/>
              </w:rPr>
              <w:t>Reset Test</w:t>
            </w:r>
            <w:r>
              <w:rPr>
                <w:noProof/>
                <w:webHidden/>
              </w:rPr>
              <w:tab/>
            </w:r>
            <w:r>
              <w:rPr>
                <w:noProof/>
                <w:webHidden/>
              </w:rPr>
              <w:fldChar w:fldCharType="begin"/>
            </w:r>
            <w:r>
              <w:rPr>
                <w:noProof/>
                <w:webHidden/>
              </w:rPr>
              <w:instrText xml:space="preserve"> PAGEREF _Toc199148188 \h </w:instrText>
            </w:r>
            <w:r>
              <w:rPr>
                <w:noProof/>
                <w:webHidden/>
              </w:rPr>
            </w:r>
            <w:r>
              <w:rPr>
                <w:noProof/>
                <w:webHidden/>
              </w:rPr>
              <w:fldChar w:fldCharType="separate"/>
            </w:r>
            <w:r>
              <w:rPr>
                <w:noProof/>
                <w:webHidden/>
              </w:rPr>
              <w:t>7</w:t>
            </w:r>
            <w:r>
              <w:rPr>
                <w:noProof/>
                <w:webHidden/>
              </w:rPr>
              <w:fldChar w:fldCharType="end"/>
            </w:r>
          </w:hyperlink>
        </w:p>
        <w:p w14:paraId="5C4C367B" w14:textId="5FF6C48C"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89" w:history="1">
            <w:r w:rsidRPr="00D34613">
              <w:rPr>
                <w:rStyle w:val="af1"/>
                <w:noProof/>
              </w:rPr>
              <w:t>8.4</w:t>
            </w:r>
            <w:r>
              <w:rPr>
                <w:rFonts w:asciiTheme="minorHAnsi" w:eastAsiaTheme="minorEastAsia" w:hAnsiTheme="minorHAnsi" w:cstheme="minorBidi"/>
                <w:noProof/>
                <w:color w:val="auto"/>
                <w:sz w:val="24"/>
                <w:szCs w:val="24"/>
                <w:lang w:eastAsia="zh-CN"/>
              </w:rPr>
              <w:tab/>
            </w:r>
            <w:r w:rsidRPr="00D34613">
              <w:rPr>
                <w:rStyle w:val="af1"/>
                <w:noProof/>
              </w:rPr>
              <w:t>ADC Test</w:t>
            </w:r>
            <w:r>
              <w:rPr>
                <w:noProof/>
                <w:webHidden/>
              </w:rPr>
              <w:tab/>
            </w:r>
            <w:r>
              <w:rPr>
                <w:noProof/>
                <w:webHidden/>
              </w:rPr>
              <w:fldChar w:fldCharType="begin"/>
            </w:r>
            <w:r>
              <w:rPr>
                <w:noProof/>
                <w:webHidden/>
              </w:rPr>
              <w:instrText xml:space="preserve"> PAGEREF _Toc199148189 \h </w:instrText>
            </w:r>
            <w:r>
              <w:rPr>
                <w:noProof/>
                <w:webHidden/>
              </w:rPr>
            </w:r>
            <w:r>
              <w:rPr>
                <w:noProof/>
                <w:webHidden/>
              </w:rPr>
              <w:fldChar w:fldCharType="separate"/>
            </w:r>
            <w:r>
              <w:rPr>
                <w:noProof/>
                <w:webHidden/>
              </w:rPr>
              <w:t>7</w:t>
            </w:r>
            <w:r>
              <w:rPr>
                <w:noProof/>
                <w:webHidden/>
              </w:rPr>
              <w:fldChar w:fldCharType="end"/>
            </w:r>
          </w:hyperlink>
        </w:p>
        <w:p w14:paraId="72D30038" w14:textId="0FFD8AA7"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90" w:history="1">
            <w:r w:rsidRPr="00D34613">
              <w:rPr>
                <w:rStyle w:val="af1"/>
                <w:noProof/>
              </w:rPr>
              <w:t>8.5</w:t>
            </w:r>
            <w:r>
              <w:rPr>
                <w:rFonts w:asciiTheme="minorHAnsi" w:eastAsiaTheme="minorEastAsia" w:hAnsiTheme="minorHAnsi" w:cstheme="minorBidi"/>
                <w:noProof/>
                <w:color w:val="auto"/>
                <w:sz w:val="24"/>
                <w:szCs w:val="24"/>
                <w:lang w:eastAsia="zh-CN"/>
              </w:rPr>
              <w:tab/>
            </w:r>
            <w:r w:rsidRPr="00D34613">
              <w:rPr>
                <w:rStyle w:val="af1"/>
                <w:noProof/>
              </w:rPr>
              <w:t>Serial EEPROM</w:t>
            </w:r>
            <w:r>
              <w:rPr>
                <w:noProof/>
                <w:webHidden/>
              </w:rPr>
              <w:tab/>
            </w:r>
            <w:r>
              <w:rPr>
                <w:noProof/>
                <w:webHidden/>
              </w:rPr>
              <w:fldChar w:fldCharType="begin"/>
            </w:r>
            <w:r>
              <w:rPr>
                <w:noProof/>
                <w:webHidden/>
              </w:rPr>
              <w:instrText xml:space="preserve"> PAGEREF _Toc199148190 \h </w:instrText>
            </w:r>
            <w:r>
              <w:rPr>
                <w:noProof/>
                <w:webHidden/>
              </w:rPr>
            </w:r>
            <w:r>
              <w:rPr>
                <w:noProof/>
                <w:webHidden/>
              </w:rPr>
              <w:fldChar w:fldCharType="separate"/>
            </w:r>
            <w:r>
              <w:rPr>
                <w:noProof/>
                <w:webHidden/>
              </w:rPr>
              <w:t>8</w:t>
            </w:r>
            <w:r>
              <w:rPr>
                <w:noProof/>
                <w:webHidden/>
              </w:rPr>
              <w:fldChar w:fldCharType="end"/>
            </w:r>
          </w:hyperlink>
        </w:p>
        <w:p w14:paraId="23BC67FF" w14:textId="137C4CFC"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91" w:history="1">
            <w:r w:rsidRPr="00D34613">
              <w:rPr>
                <w:rStyle w:val="af1"/>
                <w:noProof/>
              </w:rPr>
              <w:t>8.6</w:t>
            </w:r>
            <w:r>
              <w:rPr>
                <w:rFonts w:asciiTheme="minorHAnsi" w:eastAsiaTheme="minorEastAsia" w:hAnsiTheme="minorHAnsi" w:cstheme="minorBidi"/>
                <w:noProof/>
                <w:color w:val="auto"/>
                <w:sz w:val="24"/>
                <w:szCs w:val="24"/>
                <w:lang w:eastAsia="zh-CN"/>
              </w:rPr>
              <w:tab/>
            </w:r>
            <w:r w:rsidRPr="00D34613">
              <w:rPr>
                <w:rStyle w:val="af1"/>
                <w:noProof/>
              </w:rPr>
              <w:t>DAC Tests</w:t>
            </w:r>
            <w:r>
              <w:rPr>
                <w:noProof/>
                <w:webHidden/>
              </w:rPr>
              <w:tab/>
            </w:r>
            <w:r>
              <w:rPr>
                <w:noProof/>
                <w:webHidden/>
              </w:rPr>
              <w:fldChar w:fldCharType="begin"/>
            </w:r>
            <w:r>
              <w:rPr>
                <w:noProof/>
                <w:webHidden/>
              </w:rPr>
              <w:instrText xml:space="preserve"> PAGEREF _Toc199148191 \h </w:instrText>
            </w:r>
            <w:r>
              <w:rPr>
                <w:noProof/>
                <w:webHidden/>
              </w:rPr>
            </w:r>
            <w:r>
              <w:rPr>
                <w:noProof/>
                <w:webHidden/>
              </w:rPr>
              <w:fldChar w:fldCharType="separate"/>
            </w:r>
            <w:r>
              <w:rPr>
                <w:noProof/>
                <w:webHidden/>
              </w:rPr>
              <w:t>10</w:t>
            </w:r>
            <w:r>
              <w:rPr>
                <w:noProof/>
                <w:webHidden/>
              </w:rPr>
              <w:fldChar w:fldCharType="end"/>
            </w:r>
          </w:hyperlink>
        </w:p>
        <w:p w14:paraId="0DEE5AA9" w14:textId="4F802BC5"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92" w:history="1">
            <w:r w:rsidRPr="00D34613">
              <w:rPr>
                <w:rStyle w:val="af1"/>
                <w:noProof/>
              </w:rPr>
              <w:t>8.7</w:t>
            </w:r>
            <w:r>
              <w:rPr>
                <w:rFonts w:asciiTheme="minorHAnsi" w:eastAsiaTheme="minorEastAsia" w:hAnsiTheme="minorHAnsi" w:cstheme="minorBidi"/>
                <w:noProof/>
                <w:color w:val="auto"/>
                <w:sz w:val="24"/>
                <w:szCs w:val="24"/>
                <w:lang w:eastAsia="zh-CN"/>
              </w:rPr>
              <w:tab/>
            </w:r>
            <w:r w:rsidRPr="00D34613">
              <w:rPr>
                <w:rStyle w:val="af1"/>
                <w:noProof/>
              </w:rPr>
              <w:t>Electronic Fuse Test</w:t>
            </w:r>
            <w:r>
              <w:rPr>
                <w:noProof/>
                <w:webHidden/>
              </w:rPr>
              <w:tab/>
            </w:r>
            <w:r>
              <w:rPr>
                <w:noProof/>
                <w:webHidden/>
              </w:rPr>
              <w:fldChar w:fldCharType="begin"/>
            </w:r>
            <w:r>
              <w:rPr>
                <w:noProof/>
                <w:webHidden/>
              </w:rPr>
              <w:instrText xml:space="preserve"> PAGEREF _Toc199148192 \h </w:instrText>
            </w:r>
            <w:r>
              <w:rPr>
                <w:noProof/>
                <w:webHidden/>
              </w:rPr>
            </w:r>
            <w:r>
              <w:rPr>
                <w:noProof/>
                <w:webHidden/>
              </w:rPr>
              <w:fldChar w:fldCharType="separate"/>
            </w:r>
            <w:r>
              <w:rPr>
                <w:noProof/>
                <w:webHidden/>
              </w:rPr>
              <w:t>10</w:t>
            </w:r>
            <w:r>
              <w:rPr>
                <w:noProof/>
                <w:webHidden/>
              </w:rPr>
              <w:fldChar w:fldCharType="end"/>
            </w:r>
          </w:hyperlink>
        </w:p>
        <w:p w14:paraId="0C18C1A4" w14:textId="25E6056C"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93" w:history="1">
            <w:r w:rsidRPr="00D34613">
              <w:rPr>
                <w:rStyle w:val="af1"/>
                <w:noProof/>
              </w:rPr>
              <w:t>8.8</w:t>
            </w:r>
            <w:r>
              <w:rPr>
                <w:rFonts w:asciiTheme="minorHAnsi" w:eastAsiaTheme="minorEastAsia" w:hAnsiTheme="minorHAnsi" w:cstheme="minorBidi"/>
                <w:noProof/>
                <w:color w:val="auto"/>
                <w:sz w:val="24"/>
                <w:szCs w:val="24"/>
                <w:lang w:eastAsia="zh-CN"/>
              </w:rPr>
              <w:tab/>
            </w:r>
            <w:r w:rsidRPr="00D34613">
              <w:rPr>
                <w:rStyle w:val="af1"/>
                <w:noProof/>
              </w:rPr>
              <w:t>System Power Interface: EMO Loop Sense</w:t>
            </w:r>
            <w:r>
              <w:rPr>
                <w:noProof/>
                <w:webHidden/>
              </w:rPr>
              <w:tab/>
            </w:r>
            <w:r>
              <w:rPr>
                <w:noProof/>
                <w:webHidden/>
              </w:rPr>
              <w:fldChar w:fldCharType="begin"/>
            </w:r>
            <w:r>
              <w:rPr>
                <w:noProof/>
                <w:webHidden/>
              </w:rPr>
              <w:instrText xml:space="preserve"> PAGEREF _Toc199148193 \h </w:instrText>
            </w:r>
            <w:r>
              <w:rPr>
                <w:noProof/>
                <w:webHidden/>
              </w:rPr>
            </w:r>
            <w:r>
              <w:rPr>
                <w:noProof/>
                <w:webHidden/>
              </w:rPr>
              <w:fldChar w:fldCharType="separate"/>
            </w:r>
            <w:r>
              <w:rPr>
                <w:noProof/>
                <w:webHidden/>
              </w:rPr>
              <w:t>11</w:t>
            </w:r>
            <w:r>
              <w:rPr>
                <w:noProof/>
                <w:webHidden/>
              </w:rPr>
              <w:fldChar w:fldCharType="end"/>
            </w:r>
          </w:hyperlink>
        </w:p>
        <w:p w14:paraId="2CC9658E" w14:textId="0D11609E"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94" w:history="1">
            <w:r w:rsidRPr="00D34613">
              <w:rPr>
                <w:rStyle w:val="af1"/>
                <w:noProof/>
              </w:rPr>
              <w:t>8.9</w:t>
            </w:r>
            <w:r>
              <w:rPr>
                <w:rFonts w:asciiTheme="minorHAnsi" w:eastAsiaTheme="minorEastAsia" w:hAnsiTheme="minorHAnsi" w:cstheme="minorBidi"/>
                <w:noProof/>
                <w:color w:val="auto"/>
                <w:sz w:val="24"/>
                <w:szCs w:val="24"/>
                <w:lang w:eastAsia="zh-CN"/>
              </w:rPr>
              <w:tab/>
            </w:r>
            <w:r w:rsidRPr="00D34613">
              <w:rPr>
                <w:rStyle w:val="af1"/>
                <w:noProof/>
              </w:rPr>
              <w:t>Network Interface: Enable Loops and Loop Monitors</w:t>
            </w:r>
            <w:r>
              <w:rPr>
                <w:noProof/>
                <w:webHidden/>
              </w:rPr>
              <w:tab/>
            </w:r>
            <w:r>
              <w:rPr>
                <w:noProof/>
                <w:webHidden/>
              </w:rPr>
              <w:fldChar w:fldCharType="begin"/>
            </w:r>
            <w:r>
              <w:rPr>
                <w:noProof/>
                <w:webHidden/>
              </w:rPr>
              <w:instrText xml:space="preserve"> PAGEREF _Toc199148194 \h </w:instrText>
            </w:r>
            <w:r>
              <w:rPr>
                <w:noProof/>
                <w:webHidden/>
              </w:rPr>
            </w:r>
            <w:r>
              <w:rPr>
                <w:noProof/>
                <w:webHidden/>
              </w:rPr>
              <w:fldChar w:fldCharType="separate"/>
            </w:r>
            <w:r>
              <w:rPr>
                <w:noProof/>
                <w:webHidden/>
              </w:rPr>
              <w:t>13</w:t>
            </w:r>
            <w:r>
              <w:rPr>
                <w:noProof/>
                <w:webHidden/>
              </w:rPr>
              <w:fldChar w:fldCharType="end"/>
            </w:r>
          </w:hyperlink>
        </w:p>
        <w:p w14:paraId="4549BC2C" w14:textId="5F3B32D8"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95" w:history="1">
            <w:r w:rsidRPr="00D34613">
              <w:rPr>
                <w:rStyle w:val="af1"/>
                <w:noProof/>
              </w:rPr>
              <w:t>8.10</w:t>
            </w:r>
            <w:r>
              <w:rPr>
                <w:rFonts w:asciiTheme="minorHAnsi" w:eastAsiaTheme="minorEastAsia" w:hAnsiTheme="minorHAnsi" w:cstheme="minorBidi"/>
                <w:noProof/>
                <w:color w:val="auto"/>
                <w:sz w:val="24"/>
                <w:szCs w:val="24"/>
                <w:lang w:eastAsia="zh-CN"/>
              </w:rPr>
              <w:tab/>
            </w:r>
            <w:r w:rsidRPr="00D34613">
              <w:rPr>
                <w:rStyle w:val="af1"/>
                <w:noProof/>
              </w:rPr>
              <w:t>Gantry Rotation Interface: Gantry IO and Gantry Limit Switch</w:t>
            </w:r>
            <w:r>
              <w:rPr>
                <w:noProof/>
                <w:webHidden/>
              </w:rPr>
              <w:tab/>
            </w:r>
            <w:r>
              <w:rPr>
                <w:noProof/>
                <w:webHidden/>
              </w:rPr>
              <w:fldChar w:fldCharType="begin"/>
            </w:r>
            <w:r>
              <w:rPr>
                <w:noProof/>
                <w:webHidden/>
              </w:rPr>
              <w:instrText xml:space="preserve"> PAGEREF _Toc199148195 \h </w:instrText>
            </w:r>
            <w:r>
              <w:rPr>
                <w:noProof/>
                <w:webHidden/>
              </w:rPr>
            </w:r>
            <w:r>
              <w:rPr>
                <w:noProof/>
                <w:webHidden/>
              </w:rPr>
              <w:fldChar w:fldCharType="separate"/>
            </w:r>
            <w:r>
              <w:rPr>
                <w:noProof/>
                <w:webHidden/>
              </w:rPr>
              <w:t>18</w:t>
            </w:r>
            <w:r>
              <w:rPr>
                <w:noProof/>
                <w:webHidden/>
              </w:rPr>
              <w:fldChar w:fldCharType="end"/>
            </w:r>
          </w:hyperlink>
        </w:p>
        <w:p w14:paraId="38C4B7AE" w14:textId="77B2A166"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96" w:history="1">
            <w:r w:rsidRPr="00D34613">
              <w:rPr>
                <w:rStyle w:val="af1"/>
                <w:noProof/>
              </w:rPr>
              <w:t>8.11</w:t>
            </w:r>
            <w:r>
              <w:rPr>
                <w:rFonts w:asciiTheme="minorHAnsi" w:eastAsiaTheme="minorEastAsia" w:hAnsiTheme="minorHAnsi" w:cstheme="minorBidi"/>
                <w:noProof/>
                <w:color w:val="auto"/>
                <w:sz w:val="24"/>
                <w:szCs w:val="24"/>
                <w:lang w:eastAsia="zh-CN"/>
              </w:rPr>
              <w:tab/>
            </w:r>
            <w:r w:rsidRPr="00D34613">
              <w:rPr>
                <w:rStyle w:val="af1"/>
                <w:noProof/>
              </w:rPr>
              <w:t>Gantry Rotation Interface: Encoder Interfaces</w:t>
            </w:r>
            <w:r>
              <w:rPr>
                <w:noProof/>
                <w:webHidden/>
              </w:rPr>
              <w:tab/>
            </w:r>
            <w:r>
              <w:rPr>
                <w:noProof/>
                <w:webHidden/>
              </w:rPr>
              <w:fldChar w:fldCharType="begin"/>
            </w:r>
            <w:r>
              <w:rPr>
                <w:noProof/>
                <w:webHidden/>
              </w:rPr>
              <w:instrText xml:space="preserve"> PAGEREF _Toc199148196 \h </w:instrText>
            </w:r>
            <w:r>
              <w:rPr>
                <w:noProof/>
                <w:webHidden/>
              </w:rPr>
            </w:r>
            <w:r>
              <w:rPr>
                <w:noProof/>
                <w:webHidden/>
              </w:rPr>
              <w:fldChar w:fldCharType="separate"/>
            </w:r>
            <w:r>
              <w:rPr>
                <w:noProof/>
                <w:webHidden/>
              </w:rPr>
              <w:t>19</w:t>
            </w:r>
            <w:r>
              <w:rPr>
                <w:noProof/>
                <w:webHidden/>
              </w:rPr>
              <w:fldChar w:fldCharType="end"/>
            </w:r>
          </w:hyperlink>
        </w:p>
        <w:p w14:paraId="6DC763ED" w14:textId="6732A458"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97" w:history="1">
            <w:r w:rsidRPr="00D34613">
              <w:rPr>
                <w:rStyle w:val="af1"/>
                <w:noProof/>
              </w:rPr>
              <w:t>8.12</w:t>
            </w:r>
            <w:r>
              <w:rPr>
                <w:rFonts w:asciiTheme="minorHAnsi" w:eastAsiaTheme="minorEastAsia" w:hAnsiTheme="minorHAnsi" w:cstheme="minorBidi"/>
                <w:noProof/>
                <w:color w:val="auto"/>
                <w:sz w:val="24"/>
                <w:szCs w:val="24"/>
                <w:lang w:eastAsia="zh-CN"/>
              </w:rPr>
              <w:tab/>
            </w:r>
            <w:r w:rsidRPr="00D34613">
              <w:rPr>
                <w:rStyle w:val="af1"/>
                <w:noProof/>
              </w:rPr>
              <w:t>Laserguard Controller Interface</w:t>
            </w:r>
            <w:r>
              <w:rPr>
                <w:noProof/>
                <w:webHidden/>
              </w:rPr>
              <w:tab/>
            </w:r>
            <w:r>
              <w:rPr>
                <w:noProof/>
                <w:webHidden/>
              </w:rPr>
              <w:fldChar w:fldCharType="begin"/>
            </w:r>
            <w:r>
              <w:rPr>
                <w:noProof/>
                <w:webHidden/>
              </w:rPr>
              <w:instrText xml:space="preserve"> PAGEREF _Toc199148197 \h </w:instrText>
            </w:r>
            <w:r>
              <w:rPr>
                <w:noProof/>
                <w:webHidden/>
              </w:rPr>
            </w:r>
            <w:r>
              <w:rPr>
                <w:noProof/>
                <w:webHidden/>
              </w:rPr>
              <w:fldChar w:fldCharType="separate"/>
            </w:r>
            <w:r>
              <w:rPr>
                <w:noProof/>
                <w:webHidden/>
              </w:rPr>
              <w:t>20</w:t>
            </w:r>
            <w:r>
              <w:rPr>
                <w:noProof/>
                <w:webHidden/>
              </w:rPr>
              <w:fldChar w:fldCharType="end"/>
            </w:r>
          </w:hyperlink>
        </w:p>
        <w:p w14:paraId="15517383" w14:textId="58E35549"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98" w:history="1">
            <w:r w:rsidRPr="00D34613">
              <w:rPr>
                <w:rStyle w:val="af1"/>
                <w:noProof/>
              </w:rPr>
              <w:t>8.13</w:t>
            </w:r>
            <w:r>
              <w:rPr>
                <w:rFonts w:asciiTheme="minorHAnsi" w:eastAsiaTheme="minorEastAsia" w:hAnsiTheme="minorHAnsi" w:cstheme="minorBidi"/>
                <w:noProof/>
                <w:color w:val="auto"/>
                <w:sz w:val="24"/>
                <w:szCs w:val="24"/>
                <w:lang w:eastAsia="zh-CN"/>
              </w:rPr>
              <w:tab/>
            </w:r>
            <w:r w:rsidRPr="00D34613">
              <w:rPr>
                <w:rStyle w:val="af1"/>
                <w:noProof/>
              </w:rPr>
              <w:t>SF6 Gas Controller</w:t>
            </w:r>
            <w:r>
              <w:rPr>
                <w:noProof/>
                <w:webHidden/>
              </w:rPr>
              <w:tab/>
            </w:r>
            <w:r>
              <w:rPr>
                <w:noProof/>
                <w:webHidden/>
              </w:rPr>
              <w:fldChar w:fldCharType="begin"/>
            </w:r>
            <w:r>
              <w:rPr>
                <w:noProof/>
                <w:webHidden/>
              </w:rPr>
              <w:instrText xml:space="preserve"> PAGEREF _Toc199148198 \h </w:instrText>
            </w:r>
            <w:r>
              <w:rPr>
                <w:noProof/>
                <w:webHidden/>
              </w:rPr>
            </w:r>
            <w:r>
              <w:rPr>
                <w:noProof/>
                <w:webHidden/>
              </w:rPr>
              <w:fldChar w:fldCharType="separate"/>
            </w:r>
            <w:r>
              <w:rPr>
                <w:noProof/>
                <w:webHidden/>
              </w:rPr>
              <w:t>21</w:t>
            </w:r>
            <w:r>
              <w:rPr>
                <w:noProof/>
                <w:webHidden/>
              </w:rPr>
              <w:fldChar w:fldCharType="end"/>
            </w:r>
          </w:hyperlink>
        </w:p>
        <w:p w14:paraId="70C9182B" w14:textId="77309C73"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199" w:history="1">
            <w:r w:rsidRPr="00D34613">
              <w:rPr>
                <w:rStyle w:val="af1"/>
                <w:noProof/>
              </w:rPr>
              <w:t>8.14</w:t>
            </w:r>
            <w:r>
              <w:rPr>
                <w:rFonts w:asciiTheme="minorHAnsi" w:eastAsiaTheme="minorEastAsia" w:hAnsiTheme="minorHAnsi" w:cstheme="minorBidi"/>
                <w:noProof/>
                <w:color w:val="auto"/>
                <w:sz w:val="24"/>
                <w:szCs w:val="24"/>
                <w:lang w:eastAsia="zh-CN"/>
              </w:rPr>
              <w:tab/>
            </w:r>
            <w:r w:rsidRPr="00D34613">
              <w:rPr>
                <w:rStyle w:val="af1"/>
                <w:noProof/>
              </w:rPr>
              <w:t>System Power IF: Stand Power Interface</w:t>
            </w:r>
            <w:r>
              <w:rPr>
                <w:noProof/>
                <w:webHidden/>
              </w:rPr>
              <w:tab/>
            </w:r>
            <w:r>
              <w:rPr>
                <w:noProof/>
                <w:webHidden/>
              </w:rPr>
              <w:fldChar w:fldCharType="begin"/>
            </w:r>
            <w:r>
              <w:rPr>
                <w:noProof/>
                <w:webHidden/>
              </w:rPr>
              <w:instrText xml:space="preserve"> PAGEREF _Toc199148199 \h </w:instrText>
            </w:r>
            <w:r>
              <w:rPr>
                <w:noProof/>
                <w:webHidden/>
              </w:rPr>
            </w:r>
            <w:r>
              <w:rPr>
                <w:noProof/>
                <w:webHidden/>
              </w:rPr>
              <w:fldChar w:fldCharType="separate"/>
            </w:r>
            <w:r>
              <w:rPr>
                <w:noProof/>
                <w:webHidden/>
              </w:rPr>
              <w:t>23</w:t>
            </w:r>
            <w:r>
              <w:rPr>
                <w:noProof/>
                <w:webHidden/>
              </w:rPr>
              <w:fldChar w:fldCharType="end"/>
            </w:r>
          </w:hyperlink>
        </w:p>
        <w:p w14:paraId="6DB11092" w14:textId="1DFD9C67"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200" w:history="1">
            <w:r w:rsidRPr="00D34613">
              <w:rPr>
                <w:rStyle w:val="af1"/>
                <w:noProof/>
              </w:rPr>
              <w:t>8.15</w:t>
            </w:r>
            <w:r>
              <w:rPr>
                <w:rFonts w:asciiTheme="minorHAnsi" w:eastAsiaTheme="minorEastAsia" w:hAnsiTheme="minorHAnsi" w:cstheme="minorBidi"/>
                <w:noProof/>
                <w:color w:val="auto"/>
                <w:sz w:val="24"/>
                <w:szCs w:val="24"/>
                <w:lang w:eastAsia="zh-CN"/>
              </w:rPr>
              <w:tab/>
            </w:r>
            <w:r w:rsidRPr="00D34613">
              <w:rPr>
                <w:rStyle w:val="af1"/>
                <w:noProof/>
              </w:rPr>
              <w:t>System Power Interface</w:t>
            </w:r>
            <w:r>
              <w:rPr>
                <w:noProof/>
                <w:webHidden/>
              </w:rPr>
              <w:tab/>
            </w:r>
            <w:r>
              <w:rPr>
                <w:noProof/>
                <w:webHidden/>
              </w:rPr>
              <w:fldChar w:fldCharType="begin"/>
            </w:r>
            <w:r>
              <w:rPr>
                <w:noProof/>
                <w:webHidden/>
              </w:rPr>
              <w:instrText xml:space="preserve"> PAGEREF _Toc199148200 \h </w:instrText>
            </w:r>
            <w:r>
              <w:rPr>
                <w:noProof/>
                <w:webHidden/>
              </w:rPr>
            </w:r>
            <w:r>
              <w:rPr>
                <w:noProof/>
                <w:webHidden/>
              </w:rPr>
              <w:fldChar w:fldCharType="separate"/>
            </w:r>
            <w:r>
              <w:rPr>
                <w:noProof/>
                <w:webHidden/>
              </w:rPr>
              <w:t>25</w:t>
            </w:r>
            <w:r>
              <w:rPr>
                <w:noProof/>
                <w:webHidden/>
              </w:rPr>
              <w:fldChar w:fldCharType="end"/>
            </w:r>
          </w:hyperlink>
        </w:p>
        <w:p w14:paraId="3CD5A10F" w14:textId="1A1601A1"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201" w:history="1">
            <w:r w:rsidRPr="00D34613">
              <w:rPr>
                <w:rStyle w:val="af1"/>
                <w:noProof/>
              </w:rPr>
              <w:t>8.16</w:t>
            </w:r>
            <w:r>
              <w:rPr>
                <w:rFonts w:asciiTheme="minorHAnsi" w:eastAsiaTheme="minorEastAsia" w:hAnsiTheme="minorHAnsi" w:cstheme="minorBidi"/>
                <w:noProof/>
                <w:color w:val="auto"/>
                <w:sz w:val="24"/>
                <w:szCs w:val="24"/>
                <w:lang w:eastAsia="zh-CN"/>
              </w:rPr>
              <w:tab/>
            </w:r>
            <w:r w:rsidRPr="00D34613">
              <w:rPr>
                <w:rStyle w:val="af1"/>
                <w:noProof/>
              </w:rPr>
              <w:t>Water Interface: Flow Sensors Test</w:t>
            </w:r>
            <w:r>
              <w:rPr>
                <w:noProof/>
                <w:webHidden/>
              </w:rPr>
              <w:tab/>
            </w:r>
            <w:r>
              <w:rPr>
                <w:noProof/>
                <w:webHidden/>
              </w:rPr>
              <w:fldChar w:fldCharType="begin"/>
            </w:r>
            <w:r>
              <w:rPr>
                <w:noProof/>
                <w:webHidden/>
              </w:rPr>
              <w:instrText xml:space="preserve"> PAGEREF _Toc199148201 \h </w:instrText>
            </w:r>
            <w:r>
              <w:rPr>
                <w:noProof/>
                <w:webHidden/>
              </w:rPr>
            </w:r>
            <w:r>
              <w:rPr>
                <w:noProof/>
                <w:webHidden/>
              </w:rPr>
              <w:fldChar w:fldCharType="separate"/>
            </w:r>
            <w:r>
              <w:rPr>
                <w:noProof/>
                <w:webHidden/>
              </w:rPr>
              <w:t>26</w:t>
            </w:r>
            <w:r>
              <w:rPr>
                <w:noProof/>
                <w:webHidden/>
              </w:rPr>
              <w:fldChar w:fldCharType="end"/>
            </w:r>
          </w:hyperlink>
        </w:p>
        <w:p w14:paraId="6A908534" w14:textId="70359E73"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202" w:history="1">
            <w:r w:rsidRPr="00D34613">
              <w:rPr>
                <w:rStyle w:val="af1"/>
                <w:noProof/>
              </w:rPr>
              <w:t>8.17</w:t>
            </w:r>
            <w:r>
              <w:rPr>
                <w:rFonts w:asciiTheme="minorHAnsi" w:eastAsiaTheme="minorEastAsia" w:hAnsiTheme="minorHAnsi" w:cstheme="minorBidi"/>
                <w:noProof/>
                <w:color w:val="auto"/>
                <w:sz w:val="24"/>
                <w:szCs w:val="24"/>
                <w:lang w:eastAsia="zh-CN"/>
              </w:rPr>
              <w:tab/>
            </w:r>
            <w:r w:rsidRPr="00D34613">
              <w:rPr>
                <w:rStyle w:val="af1"/>
                <w:noProof/>
              </w:rPr>
              <w:t>Water Interface: Water IF Tests</w:t>
            </w:r>
            <w:r>
              <w:rPr>
                <w:noProof/>
                <w:webHidden/>
              </w:rPr>
              <w:tab/>
            </w:r>
            <w:r>
              <w:rPr>
                <w:noProof/>
                <w:webHidden/>
              </w:rPr>
              <w:fldChar w:fldCharType="begin"/>
            </w:r>
            <w:r>
              <w:rPr>
                <w:noProof/>
                <w:webHidden/>
              </w:rPr>
              <w:instrText xml:space="preserve"> PAGEREF _Toc199148202 \h </w:instrText>
            </w:r>
            <w:r>
              <w:rPr>
                <w:noProof/>
                <w:webHidden/>
              </w:rPr>
            </w:r>
            <w:r>
              <w:rPr>
                <w:noProof/>
                <w:webHidden/>
              </w:rPr>
              <w:fldChar w:fldCharType="separate"/>
            </w:r>
            <w:r>
              <w:rPr>
                <w:noProof/>
                <w:webHidden/>
              </w:rPr>
              <w:t>27</w:t>
            </w:r>
            <w:r>
              <w:rPr>
                <w:noProof/>
                <w:webHidden/>
              </w:rPr>
              <w:fldChar w:fldCharType="end"/>
            </w:r>
          </w:hyperlink>
        </w:p>
        <w:p w14:paraId="4553040A" w14:textId="208B5BF6"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203" w:history="1">
            <w:r w:rsidRPr="00D34613">
              <w:rPr>
                <w:rStyle w:val="af1"/>
                <w:noProof/>
              </w:rPr>
              <w:t>8.18</w:t>
            </w:r>
            <w:r>
              <w:rPr>
                <w:rFonts w:asciiTheme="minorHAnsi" w:eastAsiaTheme="minorEastAsia" w:hAnsiTheme="minorHAnsi" w:cstheme="minorBidi"/>
                <w:noProof/>
                <w:color w:val="auto"/>
                <w:sz w:val="24"/>
                <w:szCs w:val="24"/>
                <w:lang w:eastAsia="zh-CN"/>
              </w:rPr>
              <w:tab/>
            </w:r>
            <w:r w:rsidRPr="00D34613">
              <w:rPr>
                <w:rStyle w:val="af1"/>
                <w:noProof/>
              </w:rPr>
              <w:t>Network Interface: SP485</w:t>
            </w:r>
            <w:r>
              <w:rPr>
                <w:noProof/>
                <w:webHidden/>
              </w:rPr>
              <w:tab/>
            </w:r>
            <w:r>
              <w:rPr>
                <w:noProof/>
                <w:webHidden/>
              </w:rPr>
              <w:fldChar w:fldCharType="begin"/>
            </w:r>
            <w:r>
              <w:rPr>
                <w:noProof/>
                <w:webHidden/>
              </w:rPr>
              <w:instrText xml:space="preserve"> PAGEREF _Toc199148203 \h </w:instrText>
            </w:r>
            <w:r>
              <w:rPr>
                <w:noProof/>
                <w:webHidden/>
              </w:rPr>
            </w:r>
            <w:r>
              <w:rPr>
                <w:noProof/>
                <w:webHidden/>
              </w:rPr>
              <w:fldChar w:fldCharType="separate"/>
            </w:r>
            <w:r>
              <w:rPr>
                <w:noProof/>
                <w:webHidden/>
              </w:rPr>
              <w:t>30</w:t>
            </w:r>
            <w:r>
              <w:rPr>
                <w:noProof/>
                <w:webHidden/>
              </w:rPr>
              <w:fldChar w:fldCharType="end"/>
            </w:r>
          </w:hyperlink>
        </w:p>
        <w:p w14:paraId="1CCEDFE8" w14:textId="75AACB39"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204" w:history="1">
            <w:r w:rsidRPr="00D34613">
              <w:rPr>
                <w:rStyle w:val="af1"/>
                <w:noProof/>
              </w:rPr>
              <w:t>8.19</w:t>
            </w:r>
            <w:r>
              <w:rPr>
                <w:rFonts w:asciiTheme="minorHAnsi" w:eastAsiaTheme="minorEastAsia" w:hAnsiTheme="minorHAnsi" w:cstheme="minorBidi"/>
                <w:noProof/>
                <w:color w:val="auto"/>
                <w:sz w:val="24"/>
                <w:szCs w:val="24"/>
                <w:lang w:eastAsia="zh-CN"/>
              </w:rPr>
              <w:tab/>
            </w:r>
            <w:r w:rsidRPr="00D34613">
              <w:rPr>
                <w:rStyle w:val="af1"/>
                <w:noProof/>
              </w:rPr>
              <w:t>Network IF: Pendant IF Test</w:t>
            </w:r>
            <w:r>
              <w:rPr>
                <w:noProof/>
                <w:webHidden/>
              </w:rPr>
              <w:tab/>
            </w:r>
            <w:r>
              <w:rPr>
                <w:noProof/>
                <w:webHidden/>
              </w:rPr>
              <w:fldChar w:fldCharType="begin"/>
            </w:r>
            <w:r>
              <w:rPr>
                <w:noProof/>
                <w:webHidden/>
              </w:rPr>
              <w:instrText xml:space="preserve"> PAGEREF _Toc199148204 \h </w:instrText>
            </w:r>
            <w:r>
              <w:rPr>
                <w:noProof/>
                <w:webHidden/>
              </w:rPr>
            </w:r>
            <w:r>
              <w:rPr>
                <w:noProof/>
                <w:webHidden/>
              </w:rPr>
              <w:fldChar w:fldCharType="separate"/>
            </w:r>
            <w:r>
              <w:rPr>
                <w:noProof/>
                <w:webHidden/>
              </w:rPr>
              <w:t>32</w:t>
            </w:r>
            <w:r>
              <w:rPr>
                <w:noProof/>
                <w:webHidden/>
              </w:rPr>
              <w:fldChar w:fldCharType="end"/>
            </w:r>
          </w:hyperlink>
        </w:p>
        <w:p w14:paraId="47708CD1" w14:textId="49D84985"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205" w:history="1">
            <w:r w:rsidRPr="00D34613">
              <w:rPr>
                <w:rStyle w:val="af1"/>
                <w:noProof/>
              </w:rPr>
              <w:t>8.20</w:t>
            </w:r>
            <w:r>
              <w:rPr>
                <w:rFonts w:asciiTheme="minorHAnsi" w:eastAsiaTheme="minorEastAsia" w:hAnsiTheme="minorHAnsi" w:cstheme="minorBidi"/>
                <w:noProof/>
                <w:color w:val="auto"/>
                <w:sz w:val="24"/>
                <w:szCs w:val="24"/>
                <w:lang w:eastAsia="zh-CN"/>
              </w:rPr>
              <w:tab/>
            </w:r>
            <w:r w:rsidRPr="00D34613">
              <w:rPr>
                <w:rStyle w:val="af1"/>
                <w:noProof/>
              </w:rPr>
              <w:t>Network Interface: CAN Bus</w:t>
            </w:r>
            <w:r>
              <w:rPr>
                <w:noProof/>
                <w:webHidden/>
              </w:rPr>
              <w:tab/>
            </w:r>
            <w:r>
              <w:rPr>
                <w:noProof/>
                <w:webHidden/>
              </w:rPr>
              <w:fldChar w:fldCharType="begin"/>
            </w:r>
            <w:r>
              <w:rPr>
                <w:noProof/>
                <w:webHidden/>
              </w:rPr>
              <w:instrText xml:space="preserve"> PAGEREF _Toc199148205 \h </w:instrText>
            </w:r>
            <w:r>
              <w:rPr>
                <w:noProof/>
                <w:webHidden/>
              </w:rPr>
            </w:r>
            <w:r>
              <w:rPr>
                <w:noProof/>
                <w:webHidden/>
              </w:rPr>
              <w:fldChar w:fldCharType="separate"/>
            </w:r>
            <w:r>
              <w:rPr>
                <w:noProof/>
                <w:webHidden/>
              </w:rPr>
              <w:t>32</w:t>
            </w:r>
            <w:r>
              <w:rPr>
                <w:noProof/>
                <w:webHidden/>
              </w:rPr>
              <w:fldChar w:fldCharType="end"/>
            </w:r>
          </w:hyperlink>
        </w:p>
        <w:p w14:paraId="43D6F6FB" w14:textId="7FAFFABE"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206" w:history="1">
            <w:r w:rsidRPr="00D34613">
              <w:rPr>
                <w:rStyle w:val="af1"/>
                <w:noProof/>
              </w:rPr>
              <w:t>8.21</w:t>
            </w:r>
            <w:r>
              <w:rPr>
                <w:rFonts w:asciiTheme="minorHAnsi" w:eastAsiaTheme="minorEastAsia" w:hAnsiTheme="minorHAnsi" w:cstheme="minorBidi"/>
                <w:noProof/>
                <w:color w:val="auto"/>
                <w:sz w:val="24"/>
                <w:szCs w:val="24"/>
                <w:lang w:eastAsia="zh-CN"/>
              </w:rPr>
              <w:tab/>
            </w:r>
            <w:r w:rsidRPr="00D34613">
              <w:rPr>
                <w:rStyle w:val="af1"/>
                <w:noProof/>
              </w:rPr>
              <w:t>Ethernet test</w:t>
            </w:r>
            <w:r>
              <w:rPr>
                <w:noProof/>
                <w:webHidden/>
              </w:rPr>
              <w:tab/>
            </w:r>
            <w:r>
              <w:rPr>
                <w:noProof/>
                <w:webHidden/>
              </w:rPr>
              <w:fldChar w:fldCharType="begin"/>
            </w:r>
            <w:r>
              <w:rPr>
                <w:noProof/>
                <w:webHidden/>
              </w:rPr>
              <w:instrText xml:space="preserve"> PAGEREF _Toc199148206 \h </w:instrText>
            </w:r>
            <w:r>
              <w:rPr>
                <w:noProof/>
                <w:webHidden/>
              </w:rPr>
            </w:r>
            <w:r>
              <w:rPr>
                <w:noProof/>
                <w:webHidden/>
              </w:rPr>
              <w:fldChar w:fldCharType="separate"/>
            </w:r>
            <w:r>
              <w:rPr>
                <w:noProof/>
                <w:webHidden/>
              </w:rPr>
              <w:t>33</w:t>
            </w:r>
            <w:r>
              <w:rPr>
                <w:noProof/>
                <w:webHidden/>
              </w:rPr>
              <w:fldChar w:fldCharType="end"/>
            </w:r>
          </w:hyperlink>
        </w:p>
        <w:p w14:paraId="28CDD8D8" w14:textId="69A1FB79"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207" w:history="1">
            <w:r w:rsidRPr="00D34613">
              <w:rPr>
                <w:rStyle w:val="af1"/>
                <w:noProof/>
              </w:rPr>
              <w:t>8.22</w:t>
            </w:r>
            <w:r>
              <w:rPr>
                <w:rFonts w:asciiTheme="minorHAnsi" w:eastAsiaTheme="minorEastAsia" w:hAnsiTheme="minorHAnsi" w:cstheme="minorBidi"/>
                <w:noProof/>
                <w:color w:val="auto"/>
                <w:sz w:val="24"/>
                <w:szCs w:val="24"/>
                <w:lang w:eastAsia="zh-CN"/>
              </w:rPr>
              <w:tab/>
            </w:r>
            <w:r w:rsidRPr="00D34613">
              <w:rPr>
                <w:rStyle w:val="af1"/>
                <w:noProof/>
              </w:rPr>
              <w:t>FPGA Erase</w:t>
            </w:r>
            <w:r>
              <w:rPr>
                <w:noProof/>
                <w:webHidden/>
              </w:rPr>
              <w:tab/>
            </w:r>
            <w:r>
              <w:rPr>
                <w:noProof/>
                <w:webHidden/>
              </w:rPr>
              <w:fldChar w:fldCharType="begin"/>
            </w:r>
            <w:r>
              <w:rPr>
                <w:noProof/>
                <w:webHidden/>
              </w:rPr>
              <w:instrText xml:space="preserve"> PAGEREF _Toc199148207 \h </w:instrText>
            </w:r>
            <w:r>
              <w:rPr>
                <w:noProof/>
                <w:webHidden/>
              </w:rPr>
            </w:r>
            <w:r>
              <w:rPr>
                <w:noProof/>
                <w:webHidden/>
              </w:rPr>
              <w:fldChar w:fldCharType="separate"/>
            </w:r>
            <w:r>
              <w:rPr>
                <w:noProof/>
                <w:webHidden/>
              </w:rPr>
              <w:t>34</w:t>
            </w:r>
            <w:r>
              <w:rPr>
                <w:noProof/>
                <w:webHidden/>
              </w:rPr>
              <w:fldChar w:fldCharType="end"/>
            </w:r>
          </w:hyperlink>
        </w:p>
        <w:p w14:paraId="7C04B241" w14:textId="7E4842F6" w:rsidR="00531524" w:rsidRDefault="00531524">
          <w:pPr>
            <w:pStyle w:val="TOC2"/>
            <w:tabs>
              <w:tab w:val="left" w:pos="960"/>
              <w:tab w:val="right" w:leader="dot" w:pos="10276"/>
            </w:tabs>
            <w:rPr>
              <w:rFonts w:asciiTheme="minorHAnsi" w:eastAsiaTheme="minorEastAsia" w:hAnsiTheme="minorHAnsi" w:cstheme="minorBidi"/>
              <w:noProof/>
              <w:color w:val="auto"/>
              <w:sz w:val="24"/>
              <w:szCs w:val="24"/>
              <w:lang w:eastAsia="zh-CN"/>
            </w:rPr>
          </w:pPr>
          <w:hyperlink w:anchor="_Toc199148208" w:history="1">
            <w:r w:rsidRPr="00D34613">
              <w:rPr>
                <w:rStyle w:val="af1"/>
                <w:noProof/>
              </w:rPr>
              <w:t>8.23</w:t>
            </w:r>
            <w:r>
              <w:rPr>
                <w:rFonts w:asciiTheme="minorHAnsi" w:eastAsiaTheme="minorEastAsia" w:hAnsiTheme="minorHAnsi" w:cstheme="minorBidi"/>
                <w:noProof/>
                <w:color w:val="auto"/>
                <w:sz w:val="24"/>
                <w:szCs w:val="24"/>
                <w:lang w:eastAsia="zh-CN"/>
              </w:rPr>
              <w:tab/>
            </w:r>
            <w:r w:rsidRPr="00D34613">
              <w:rPr>
                <w:rStyle w:val="af1"/>
                <w:noProof/>
              </w:rPr>
              <w:t>Shut Down</w:t>
            </w:r>
            <w:r>
              <w:rPr>
                <w:noProof/>
                <w:webHidden/>
              </w:rPr>
              <w:tab/>
            </w:r>
            <w:r>
              <w:rPr>
                <w:noProof/>
                <w:webHidden/>
              </w:rPr>
              <w:fldChar w:fldCharType="begin"/>
            </w:r>
            <w:r>
              <w:rPr>
                <w:noProof/>
                <w:webHidden/>
              </w:rPr>
              <w:instrText xml:space="preserve"> PAGEREF _Toc199148208 \h </w:instrText>
            </w:r>
            <w:r>
              <w:rPr>
                <w:noProof/>
                <w:webHidden/>
              </w:rPr>
            </w:r>
            <w:r>
              <w:rPr>
                <w:noProof/>
                <w:webHidden/>
              </w:rPr>
              <w:fldChar w:fldCharType="separate"/>
            </w:r>
            <w:r>
              <w:rPr>
                <w:noProof/>
                <w:webHidden/>
              </w:rPr>
              <w:t>34</w:t>
            </w:r>
            <w:r>
              <w:rPr>
                <w:noProof/>
                <w:webHidden/>
              </w:rPr>
              <w:fldChar w:fldCharType="end"/>
            </w:r>
          </w:hyperlink>
        </w:p>
        <w:p w14:paraId="0136C1B1" w14:textId="5B375502" w:rsidR="004546ED" w:rsidRDefault="00D35BF9">
          <w:r>
            <w:fldChar w:fldCharType="end"/>
          </w:r>
        </w:p>
      </w:sdtContent>
    </w:sdt>
    <w:p w14:paraId="4F7E6A3B" w14:textId="77777777" w:rsidR="0093285D" w:rsidRDefault="0093285D"/>
    <w:p w14:paraId="7F0F729B" w14:textId="77777777" w:rsidR="0093285D" w:rsidRDefault="0093285D"/>
    <w:p w14:paraId="559D2E53" w14:textId="77777777" w:rsidR="0093285D" w:rsidRDefault="0093285D"/>
    <w:p w14:paraId="0F02A4F2" w14:textId="77777777" w:rsidR="0093285D" w:rsidRDefault="0093285D"/>
    <w:p w14:paraId="4967F1CB" w14:textId="77777777" w:rsidR="0093285D" w:rsidRDefault="0093285D"/>
    <w:p w14:paraId="67EDA91A" w14:textId="77777777" w:rsidR="0093285D" w:rsidRDefault="0093285D"/>
    <w:p w14:paraId="2CB14A31" w14:textId="77777777" w:rsidR="004546ED" w:rsidRDefault="00D35BF9">
      <w:pPr>
        <w:pStyle w:val="1"/>
        <w:ind w:left="417"/>
      </w:pPr>
      <w:bookmarkStart w:id="1" w:name="_Toc199148172"/>
      <w:r>
        <w:lastRenderedPageBreak/>
        <w:t>PURPOSE</w:t>
      </w:r>
      <w:bookmarkEnd w:id="1"/>
      <w:r>
        <w:t xml:space="preserve"> </w:t>
      </w:r>
    </w:p>
    <w:p w14:paraId="2877F7B2" w14:textId="77777777" w:rsidR="004546ED" w:rsidRDefault="00D35BF9">
      <w:pPr>
        <w:spacing w:after="515"/>
        <w:ind w:left="427" w:right="56"/>
      </w:pPr>
      <w:r>
        <w:t xml:space="preserve">This document provides step-by-step functional testing methods for automatic testing of the Stand Controller Assembly at Jabil’s Tempe, Arizona plant.   </w:t>
      </w:r>
    </w:p>
    <w:p w14:paraId="1D6627FE" w14:textId="77777777" w:rsidR="004546ED" w:rsidRDefault="00D35BF9">
      <w:pPr>
        <w:pStyle w:val="1"/>
        <w:ind w:left="417"/>
      </w:pPr>
      <w:bookmarkStart w:id="2" w:name="_Toc199148173"/>
      <w:commentRangeStart w:id="3"/>
      <w:r>
        <w:t xml:space="preserve">SCOPE </w:t>
      </w:r>
      <w:commentRangeEnd w:id="3"/>
      <w:r w:rsidR="00DF6A22">
        <w:rPr>
          <w:rStyle w:val="a4"/>
          <w:b w:val="0"/>
        </w:rPr>
        <w:commentReference w:id="3"/>
      </w:r>
      <w:bookmarkEnd w:id="2"/>
    </w:p>
    <w:p w14:paraId="7318FF91" w14:textId="77777777" w:rsidR="004546ED" w:rsidRDefault="00D35BF9">
      <w:pPr>
        <w:spacing w:after="516"/>
        <w:ind w:left="427" w:right="56"/>
      </w:pPr>
      <w:r>
        <w:t xml:space="preserve">This document constitutes the functional test plan for the Stand Controller Assy., P/N 100014296-03.  This document describes the testing procedures in a </w:t>
      </w:r>
      <w:proofErr w:type="gramStart"/>
      <w:r>
        <w:t>high level</w:t>
      </w:r>
      <w:proofErr w:type="gramEnd"/>
      <w:r>
        <w:t xml:space="preserve"> format without making detailed references to the test software, instrument configuration or ATE stimulus and response signal routing.  Units that meet all of the requirements of this document shall be accepted as functional.    </w:t>
      </w:r>
    </w:p>
    <w:p w14:paraId="21116064" w14:textId="77777777" w:rsidR="004546ED" w:rsidRDefault="00D35BF9">
      <w:pPr>
        <w:pStyle w:val="1"/>
        <w:ind w:left="417"/>
      </w:pPr>
      <w:bookmarkStart w:id="4" w:name="_Toc199148174"/>
      <w:r>
        <w:t>REFERENCE DOCUMENTS</w:t>
      </w:r>
      <w:bookmarkEnd w:id="4"/>
      <w:r>
        <w:t xml:space="preserve"> </w:t>
      </w:r>
    </w:p>
    <w:p w14:paraId="073D5005" w14:textId="0B0C6E63" w:rsidR="00E8451D" w:rsidRPr="00DC1C9D" w:rsidRDefault="00E8451D">
      <w:pPr>
        <w:numPr>
          <w:ilvl w:val="0"/>
          <w:numId w:val="1"/>
        </w:numPr>
        <w:ind w:left="832" w:right="56" w:hanging="415"/>
      </w:pPr>
      <w:r w:rsidRPr="0008053E">
        <w:t>Stand Controller Board 10</w:t>
      </w:r>
      <w:r w:rsidR="00233118">
        <w:t>60967</w:t>
      </w:r>
      <w:r w:rsidRPr="0008053E">
        <w:t xml:space="preserve">-P </w:t>
      </w:r>
      <w:r w:rsidRPr="0008053E">
        <w:tab/>
        <w:t xml:space="preserve"> Schematics </w:t>
      </w:r>
      <w:r w:rsidRPr="0008053E">
        <w:tab/>
        <w:t xml:space="preserve"> </w:t>
      </w:r>
      <w:r w:rsidRPr="0008053E">
        <w:tab/>
        <w:t>P/N 10</w:t>
      </w:r>
      <w:r w:rsidR="00CF29BE">
        <w:t>60967</w:t>
      </w:r>
      <w:r w:rsidRPr="0008053E">
        <w:t xml:space="preserve"> Rev. </w:t>
      </w:r>
      <w:r w:rsidR="00CF29BE">
        <w:t>D</w:t>
      </w:r>
    </w:p>
    <w:p w14:paraId="03E621A2" w14:textId="77777777" w:rsidR="004546ED" w:rsidRDefault="00D35BF9">
      <w:pPr>
        <w:numPr>
          <w:ilvl w:val="0"/>
          <w:numId w:val="1"/>
        </w:numPr>
        <w:spacing w:after="235" w:line="259" w:lineRule="auto"/>
        <w:ind w:left="832" w:right="56" w:hanging="415"/>
      </w:pPr>
      <w:r>
        <w:rPr>
          <w:shd w:val="clear" w:color="auto" w:fill="D9D9D9"/>
        </w:rPr>
        <w:t xml:space="preserve">Beam Enable Loop Test Procedure (Stand Controller) </w:t>
      </w:r>
      <w:r>
        <w:rPr>
          <w:shd w:val="clear" w:color="auto" w:fill="D9D9D9"/>
        </w:rPr>
        <w:tab/>
        <w:t>Doc No. 100014296-BEL Test Procedure Rev. A</w:t>
      </w:r>
      <w:r>
        <w:t xml:space="preserve"> </w:t>
      </w:r>
    </w:p>
    <w:p w14:paraId="2EA4FE99" w14:textId="77777777" w:rsidR="004546ED" w:rsidRDefault="00D35BF9">
      <w:pPr>
        <w:pStyle w:val="1"/>
        <w:spacing w:after="312"/>
        <w:ind w:left="417"/>
      </w:pPr>
      <w:bookmarkStart w:id="5" w:name="_Toc199148175"/>
      <w:r>
        <w:t>DEFINITIONS and CONVENTIONS</w:t>
      </w:r>
      <w:bookmarkEnd w:id="5"/>
      <w:r>
        <w:t xml:space="preserve"> </w:t>
      </w:r>
    </w:p>
    <w:p w14:paraId="0AC7F6A5" w14:textId="77777777" w:rsidR="004546ED" w:rsidRDefault="00D35BF9">
      <w:pPr>
        <w:pStyle w:val="2"/>
        <w:spacing w:after="122"/>
        <w:ind w:left="1209" w:hanging="792"/>
      </w:pPr>
      <w:bookmarkStart w:id="6" w:name="_Toc199148176"/>
      <w:r>
        <w:rPr>
          <w:i w:val="0"/>
        </w:rPr>
        <w:t>Definitions</w:t>
      </w:r>
      <w:bookmarkEnd w:id="6"/>
      <w:r>
        <w:rPr>
          <w:i w:val="0"/>
        </w:rPr>
        <w:t xml:space="preserve"> </w:t>
      </w:r>
    </w:p>
    <w:p w14:paraId="344DE139" w14:textId="77777777" w:rsidR="004546ED" w:rsidRDefault="00D35BF9">
      <w:pPr>
        <w:numPr>
          <w:ilvl w:val="0"/>
          <w:numId w:val="2"/>
        </w:numPr>
        <w:ind w:right="56" w:hanging="360"/>
      </w:pPr>
      <w:r>
        <w:rPr>
          <w:b/>
        </w:rPr>
        <w:t>ADC</w:t>
      </w:r>
      <w:r>
        <w:t xml:space="preserve"> – Analog-to-Digital Converter </w:t>
      </w:r>
    </w:p>
    <w:p w14:paraId="2AC613E9" w14:textId="77777777" w:rsidR="004546ED" w:rsidRDefault="00D35BF9">
      <w:pPr>
        <w:numPr>
          <w:ilvl w:val="0"/>
          <w:numId w:val="2"/>
        </w:numPr>
        <w:ind w:right="56" w:hanging="360"/>
      </w:pPr>
      <w:r>
        <w:rPr>
          <w:b/>
        </w:rPr>
        <w:t>ATE</w:t>
      </w:r>
      <w:r>
        <w:t xml:space="preserve"> – Automatic Test Equipment </w:t>
      </w:r>
      <w:r>
        <w:tab/>
        <w:t xml:space="preserve"> </w:t>
      </w:r>
      <w:r>
        <w:tab/>
        <w:t xml:space="preserve"> </w:t>
      </w:r>
      <w:r>
        <w:tab/>
        <w:t xml:space="preserve"> </w:t>
      </w:r>
      <w:r>
        <w:tab/>
        <w:t xml:space="preserve"> </w:t>
      </w:r>
    </w:p>
    <w:p w14:paraId="0BF6A112" w14:textId="77777777" w:rsidR="004546ED" w:rsidRDefault="00D35BF9">
      <w:pPr>
        <w:numPr>
          <w:ilvl w:val="0"/>
          <w:numId w:val="2"/>
        </w:numPr>
        <w:ind w:right="56" w:hanging="360"/>
      </w:pPr>
      <w:r>
        <w:rPr>
          <w:b/>
        </w:rPr>
        <w:t>ESD</w:t>
      </w:r>
      <w:r>
        <w:t xml:space="preserve"> – Electro-Static Discharge </w:t>
      </w:r>
    </w:p>
    <w:p w14:paraId="54643E6E" w14:textId="77777777" w:rsidR="004546ED" w:rsidRDefault="00D35BF9">
      <w:pPr>
        <w:numPr>
          <w:ilvl w:val="0"/>
          <w:numId w:val="2"/>
        </w:numPr>
        <w:ind w:right="56" w:hanging="360"/>
      </w:pPr>
      <w:r>
        <w:rPr>
          <w:b/>
        </w:rPr>
        <w:t>FFT</w:t>
      </w:r>
      <w:r>
        <w:t xml:space="preserve"> – Fast Fourier Transform</w:t>
      </w:r>
      <w:r>
        <w:rPr>
          <w:b/>
        </w:rPr>
        <w:t xml:space="preserve">  </w:t>
      </w:r>
      <w:r>
        <w:rPr>
          <w:b/>
        </w:rPr>
        <w:tab/>
        <w:t xml:space="preserve"> </w:t>
      </w:r>
      <w:r>
        <w:rPr>
          <w:b/>
        </w:rPr>
        <w:tab/>
        <w:t xml:space="preserve"> </w:t>
      </w:r>
    </w:p>
    <w:p w14:paraId="24BBE8D7" w14:textId="77777777" w:rsidR="004546ED" w:rsidRDefault="00D35BF9">
      <w:pPr>
        <w:numPr>
          <w:ilvl w:val="0"/>
          <w:numId w:val="2"/>
        </w:numPr>
        <w:ind w:right="56" w:hanging="360"/>
      </w:pPr>
      <w:r>
        <w:rPr>
          <w:b/>
        </w:rPr>
        <w:t>GND</w:t>
      </w:r>
      <w:r>
        <w:t xml:space="preserve"> – Ground/UUT 0V Reference </w:t>
      </w:r>
    </w:p>
    <w:p w14:paraId="57E042A4" w14:textId="77777777" w:rsidR="004546ED" w:rsidRDefault="00D35BF9">
      <w:pPr>
        <w:numPr>
          <w:ilvl w:val="0"/>
          <w:numId w:val="2"/>
        </w:numPr>
        <w:ind w:right="56" w:hanging="360"/>
      </w:pPr>
      <w:r>
        <w:rPr>
          <w:b/>
        </w:rPr>
        <w:t>GPIO</w:t>
      </w:r>
      <w:r>
        <w:t xml:space="preserve"> – General Purpose Input/output </w:t>
      </w:r>
    </w:p>
    <w:p w14:paraId="516972CE" w14:textId="77777777" w:rsidR="004546ED" w:rsidRDefault="00D35BF9">
      <w:pPr>
        <w:numPr>
          <w:ilvl w:val="0"/>
          <w:numId w:val="2"/>
        </w:numPr>
        <w:ind w:right="56" w:hanging="360"/>
      </w:pPr>
      <w:r>
        <w:rPr>
          <w:b/>
        </w:rPr>
        <w:t xml:space="preserve">IF </w:t>
      </w:r>
      <w:r>
        <w:t xml:space="preserve">– Interface </w:t>
      </w:r>
    </w:p>
    <w:p w14:paraId="556631E2" w14:textId="77777777" w:rsidR="004546ED" w:rsidRDefault="00D35BF9">
      <w:pPr>
        <w:numPr>
          <w:ilvl w:val="0"/>
          <w:numId w:val="2"/>
        </w:numPr>
        <w:ind w:right="56" w:hanging="360"/>
      </w:pPr>
      <w:r>
        <w:rPr>
          <w:b/>
        </w:rPr>
        <w:t xml:space="preserve">LVPECL </w:t>
      </w:r>
      <w:r>
        <w:t xml:space="preserve">– Low Voltage Positive Emitter Coupled Logic </w:t>
      </w:r>
    </w:p>
    <w:p w14:paraId="4C949E44" w14:textId="77777777" w:rsidR="004546ED" w:rsidRDefault="00D35BF9">
      <w:pPr>
        <w:numPr>
          <w:ilvl w:val="0"/>
          <w:numId w:val="2"/>
        </w:numPr>
        <w:ind w:right="56" w:hanging="360"/>
      </w:pPr>
      <w:proofErr w:type="spellStart"/>
      <w:r>
        <w:rPr>
          <w:b/>
        </w:rPr>
        <w:t>nC</w:t>
      </w:r>
      <w:proofErr w:type="spellEnd"/>
      <w:r>
        <w:rPr>
          <w:b/>
        </w:rPr>
        <w:t xml:space="preserve"> </w:t>
      </w:r>
      <w:r>
        <w:t>– 10</w:t>
      </w:r>
      <w:r>
        <w:rPr>
          <w:vertAlign w:val="superscript"/>
        </w:rPr>
        <w:t>-9</w:t>
      </w:r>
      <w:r>
        <w:t xml:space="preserve"> Coulombs </w:t>
      </w:r>
    </w:p>
    <w:p w14:paraId="7C887782" w14:textId="77777777" w:rsidR="004546ED" w:rsidRDefault="00D35BF9">
      <w:pPr>
        <w:numPr>
          <w:ilvl w:val="0"/>
          <w:numId w:val="2"/>
        </w:numPr>
        <w:ind w:right="56" w:hanging="360"/>
      </w:pPr>
      <w:r>
        <w:rPr>
          <w:b/>
        </w:rPr>
        <w:t>P/N</w:t>
      </w:r>
      <w:r>
        <w:t xml:space="preserve"> – Part number </w:t>
      </w:r>
    </w:p>
    <w:p w14:paraId="1A5DAA25" w14:textId="77777777" w:rsidR="004546ED" w:rsidRDefault="00D35BF9">
      <w:pPr>
        <w:numPr>
          <w:ilvl w:val="0"/>
          <w:numId w:val="2"/>
        </w:numPr>
        <w:ind w:right="56" w:hanging="360"/>
      </w:pPr>
      <w:r>
        <w:rPr>
          <w:b/>
        </w:rPr>
        <w:t>PWB</w:t>
      </w:r>
      <w:r>
        <w:t xml:space="preserve"> – Printed Wiring Board </w:t>
      </w:r>
    </w:p>
    <w:p w14:paraId="165500EC" w14:textId="77777777" w:rsidR="004546ED" w:rsidRDefault="00D35BF9">
      <w:pPr>
        <w:numPr>
          <w:ilvl w:val="0"/>
          <w:numId w:val="2"/>
        </w:numPr>
        <w:ind w:right="56" w:hanging="360"/>
      </w:pPr>
      <w:proofErr w:type="spellStart"/>
      <w:r>
        <w:rPr>
          <w:b/>
        </w:rPr>
        <w:t>Sps</w:t>
      </w:r>
      <w:proofErr w:type="spellEnd"/>
      <w:r>
        <w:rPr>
          <w:b/>
        </w:rPr>
        <w:t xml:space="preserve"> </w:t>
      </w:r>
      <w:r>
        <w:t xml:space="preserve">– Samples-per-second (1kSps = 1000 Samples-per-second) </w:t>
      </w:r>
    </w:p>
    <w:p w14:paraId="5611090B" w14:textId="77777777" w:rsidR="004546ED" w:rsidRDefault="00D35BF9">
      <w:pPr>
        <w:numPr>
          <w:ilvl w:val="0"/>
          <w:numId w:val="2"/>
        </w:numPr>
        <w:ind w:right="56" w:hanging="360"/>
      </w:pPr>
      <w:r>
        <w:rPr>
          <w:b/>
        </w:rPr>
        <w:t xml:space="preserve">STN </w:t>
      </w:r>
      <w:r>
        <w:t xml:space="preserve">– Stand Controller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b/>
        </w:rPr>
        <w:t>UUT</w:t>
      </w:r>
      <w:r>
        <w:t xml:space="preserve"> – Unit Under Test </w:t>
      </w:r>
    </w:p>
    <w:p w14:paraId="6694C462" w14:textId="77777777" w:rsidR="004546ED" w:rsidRDefault="00D35BF9">
      <w:pPr>
        <w:numPr>
          <w:ilvl w:val="0"/>
          <w:numId w:val="2"/>
        </w:numPr>
        <w:ind w:right="56" w:hanging="360"/>
      </w:pPr>
      <w:r>
        <w:rPr>
          <w:b/>
        </w:rPr>
        <w:t>VDC</w:t>
      </w:r>
      <w:r>
        <w:t xml:space="preserve"> – Volts Direct Current </w:t>
      </w:r>
    </w:p>
    <w:p w14:paraId="743ED830" w14:textId="77777777" w:rsidR="004546ED" w:rsidRDefault="00D35BF9">
      <w:pPr>
        <w:numPr>
          <w:ilvl w:val="0"/>
          <w:numId w:val="2"/>
        </w:numPr>
        <w:spacing w:after="80"/>
        <w:ind w:right="56" w:hanging="360"/>
      </w:pPr>
      <w:proofErr w:type="spellStart"/>
      <w:r>
        <w:rPr>
          <w:b/>
        </w:rPr>
        <w:t>Vpp</w:t>
      </w:r>
      <w:proofErr w:type="spellEnd"/>
      <w:r>
        <w:rPr>
          <w:b/>
        </w:rPr>
        <w:t xml:space="preserve"> </w:t>
      </w:r>
      <w:r>
        <w:t xml:space="preserve">– Volts Peak-to-Peak </w:t>
      </w:r>
    </w:p>
    <w:p w14:paraId="04079BE6" w14:textId="77777777" w:rsidR="00D6693E" w:rsidRDefault="00D6693E" w:rsidP="00D6693E">
      <w:pPr>
        <w:spacing w:after="80"/>
        <w:ind w:left="777" w:right="56" w:firstLine="0"/>
      </w:pPr>
    </w:p>
    <w:p w14:paraId="29F89B8E" w14:textId="77777777" w:rsidR="004546ED" w:rsidRPr="00D6693E" w:rsidRDefault="00D35BF9" w:rsidP="00D6693E">
      <w:pPr>
        <w:pStyle w:val="2"/>
        <w:spacing w:after="105"/>
        <w:ind w:left="1209" w:hanging="792"/>
        <w:rPr>
          <w:i w:val="0"/>
        </w:rPr>
      </w:pPr>
      <w:bookmarkStart w:id="7" w:name="_Toc199148177"/>
      <w:r>
        <w:rPr>
          <w:i w:val="0"/>
        </w:rPr>
        <w:t>Conventions</w:t>
      </w:r>
      <w:bookmarkEnd w:id="7"/>
      <w:r>
        <w:rPr>
          <w:i w:val="0"/>
        </w:rPr>
        <w:t xml:space="preserve"> </w:t>
      </w:r>
    </w:p>
    <w:p w14:paraId="417462A3" w14:textId="287DC7E5" w:rsidR="004546ED" w:rsidRPr="00D6693E" w:rsidRDefault="00D35BF9" w:rsidP="00D6693E">
      <w:pPr>
        <w:pStyle w:val="3"/>
        <w:ind w:left="1350"/>
        <w:rPr>
          <w:b w:val="0"/>
          <w:i w:val="0"/>
        </w:rPr>
      </w:pPr>
      <w:r w:rsidRPr="00D6693E">
        <w:rPr>
          <w:b w:val="0"/>
          <w:i w:val="0"/>
        </w:rPr>
        <w:t xml:space="preserve">A reference to setting the state of a control signal to a specific logic level refers to a write operation </w:t>
      </w:r>
      <w:r w:rsidR="008B71F3" w:rsidRPr="00D6693E">
        <w:rPr>
          <w:b w:val="0"/>
          <w:i w:val="0"/>
        </w:rPr>
        <w:t>to</w:t>
      </w:r>
      <w:r w:rsidRPr="00D6693E">
        <w:rPr>
          <w:b w:val="0"/>
          <w:i w:val="0"/>
        </w:rPr>
        <w:t xml:space="preserve"> the UUT’s FPGA to set the state of a register for signals connected to the UUT’s FPGA. </w:t>
      </w:r>
    </w:p>
    <w:p w14:paraId="2B745215" w14:textId="77777777" w:rsidR="00D6693E" w:rsidRDefault="00D6693E">
      <w:pPr>
        <w:ind w:left="1353" w:right="56" w:hanging="936"/>
      </w:pPr>
    </w:p>
    <w:p w14:paraId="28F8EF11" w14:textId="154F0374" w:rsidR="004546ED" w:rsidRPr="00D6693E" w:rsidRDefault="00D35BF9" w:rsidP="00D6693E">
      <w:pPr>
        <w:pStyle w:val="3"/>
        <w:ind w:left="1350"/>
        <w:rPr>
          <w:b w:val="0"/>
          <w:bCs/>
          <w:i w:val="0"/>
          <w:iCs/>
        </w:rPr>
      </w:pPr>
      <w:r w:rsidRPr="00D6693E">
        <w:rPr>
          <w:b w:val="0"/>
          <w:bCs/>
          <w:i w:val="0"/>
          <w:iCs/>
        </w:rPr>
        <w:lastRenderedPageBreak/>
        <w:t xml:space="preserve">A reference to reading the state of a status signal for a specific logic level refers to a read operation </w:t>
      </w:r>
      <w:r w:rsidR="00D6693E" w:rsidRPr="00D6693E">
        <w:rPr>
          <w:b w:val="0"/>
          <w:bCs/>
          <w:i w:val="0"/>
          <w:iCs/>
        </w:rPr>
        <w:t>from the UUT’s FPGA to get the state of input signals connected to the UUT’s FPGA</w:t>
      </w:r>
      <w:r w:rsidR="00D6693E">
        <w:rPr>
          <w:b w:val="0"/>
          <w:bCs/>
          <w:i w:val="0"/>
          <w:iCs/>
        </w:rPr>
        <w:t>.</w:t>
      </w:r>
    </w:p>
    <w:p w14:paraId="70F82F92" w14:textId="2A8D18DF" w:rsidR="004546ED" w:rsidRDefault="00D35BF9" w:rsidP="00D6693E">
      <w:pPr>
        <w:ind w:left="1353" w:right="56" w:hanging="936"/>
      </w:pPr>
      <w:r>
        <w:t xml:space="preserve"> </w:t>
      </w:r>
    </w:p>
    <w:p w14:paraId="7C45F06B" w14:textId="77777777" w:rsidR="004546ED" w:rsidRDefault="00D35BF9">
      <w:pPr>
        <w:pStyle w:val="1"/>
        <w:ind w:left="417"/>
      </w:pPr>
      <w:bookmarkStart w:id="8" w:name="_Toc199148178"/>
      <w:r>
        <w:t>EQUIPMENT REQUIRED</w:t>
      </w:r>
      <w:bookmarkEnd w:id="8"/>
      <w:r>
        <w:t xml:space="preserve"> </w:t>
      </w:r>
    </w:p>
    <w:p w14:paraId="222526CB" w14:textId="33253B73" w:rsidR="004546ED" w:rsidRDefault="00D35BF9">
      <w:pPr>
        <w:spacing w:after="34"/>
        <w:ind w:left="777" w:right="56" w:hanging="360"/>
      </w:pPr>
      <w:r>
        <w:t xml:space="preserve">The following list contains the required test equipment for functional testing of the BGM Controller assembly on the SOCRATES ATE System. </w:t>
      </w:r>
    </w:p>
    <w:p w14:paraId="064DFF35" w14:textId="31AD9BB8" w:rsidR="004546ED" w:rsidRDefault="00D35BF9">
      <w:pPr>
        <w:tabs>
          <w:tab w:val="center" w:pos="411"/>
          <w:tab w:val="center" w:pos="720"/>
        </w:tabs>
        <w:spacing w:after="75" w:line="259" w:lineRule="auto"/>
        <w:ind w:left="0" w:firstLine="0"/>
        <w:jc w:val="left"/>
      </w:pPr>
      <w:r>
        <w:rPr>
          <w:rFonts w:ascii="Calibri" w:eastAsia="Calibri" w:hAnsi="Calibri" w:cs="Calibri"/>
        </w:rPr>
        <w:tab/>
      </w:r>
    </w:p>
    <w:p w14:paraId="79445656" w14:textId="77777777" w:rsidR="004546ED" w:rsidRDefault="00D35BF9">
      <w:pPr>
        <w:pStyle w:val="2"/>
        <w:spacing w:after="105"/>
        <w:ind w:left="1209" w:hanging="792"/>
      </w:pPr>
      <w:bookmarkStart w:id="9" w:name="_Toc199148179"/>
      <w:r>
        <w:rPr>
          <w:i w:val="0"/>
        </w:rPr>
        <w:t>Test Equipment</w:t>
      </w:r>
      <w:bookmarkEnd w:id="9"/>
      <w:r>
        <w:rPr>
          <w:i w:val="0"/>
        </w:rPr>
        <w:t xml:space="preserve"> </w:t>
      </w:r>
    </w:p>
    <w:p w14:paraId="4DB12963" w14:textId="77777777" w:rsidR="004546ED" w:rsidRDefault="00D35BF9">
      <w:pPr>
        <w:tabs>
          <w:tab w:val="center" w:pos="653"/>
          <w:tab w:val="center" w:pos="3325"/>
        </w:tabs>
        <w:ind w:left="0" w:firstLine="0"/>
        <w:jc w:val="left"/>
      </w:pPr>
      <w:r>
        <w:rPr>
          <w:rFonts w:ascii="Calibri" w:eastAsia="Calibri" w:hAnsi="Calibri" w:cs="Calibri"/>
        </w:rPr>
        <w:tab/>
      </w:r>
      <w:r w:rsidRPr="0008053E">
        <w:rPr>
          <w:rStyle w:val="30"/>
        </w:rPr>
        <w:t>5.1.1</w:t>
      </w:r>
      <w:r>
        <w:rPr>
          <w:rFonts w:ascii="Arial" w:eastAsia="Arial" w:hAnsi="Arial" w:cs="Arial"/>
        </w:rPr>
        <w:t xml:space="preserve"> </w:t>
      </w:r>
      <w:r>
        <w:rPr>
          <w:rFonts w:ascii="Arial" w:eastAsia="Arial" w:hAnsi="Arial" w:cs="Arial"/>
        </w:rPr>
        <w:tab/>
      </w:r>
      <w:r>
        <w:t xml:space="preserve">Agilent N6702A Power Supply Main Frame </w:t>
      </w:r>
    </w:p>
    <w:p w14:paraId="3608FFBE" w14:textId="77777777" w:rsidR="00EB279E" w:rsidRDefault="00D35BF9">
      <w:pPr>
        <w:ind w:left="427" w:right="3668"/>
      </w:pPr>
      <w:r w:rsidRPr="0008053E">
        <w:rPr>
          <w:rStyle w:val="30"/>
        </w:rPr>
        <w:t>5.1.2</w:t>
      </w:r>
      <w:r>
        <w:rPr>
          <w:rFonts w:ascii="Arial" w:eastAsia="Arial" w:hAnsi="Arial" w:cs="Arial"/>
        </w:rPr>
        <w:t xml:space="preserve"> </w:t>
      </w:r>
      <w:r>
        <w:rPr>
          <w:rFonts w:ascii="Arial" w:eastAsia="Arial" w:hAnsi="Arial" w:cs="Arial"/>
        </w:rPr>
        <w:tab/>
      </w:r>
      <w:r>
        <w:t xml:space="preserve">Agilent N6743B Power Supply Module; 20V @ 5.0A </w:t>
      </w:r>
    </w:p>
    <w:p w14:paraId="208D9674" w14:textId="06B05712" w:rsidR="004546ED" w:rsidRPr="00EB279E" w:rsidRDefault="00D35BF9">
      <w:pPr>
        <w:ind w:left="427" w:right="3668"/>
        <w:rPr>
          <w:rStyle w:val="30"/>
        </w:rPr>
      </w:pPr>
      <w:r w:rsidRPr="00EB279E">
        <w:rPr>
          <w:rStyle w:val="30"/>
        </w:rPr>
        <w:t>5.1.3</w:t>
      </w:r>
      <w:r w:rsidRPr="00EB279E">
        <w:rPr>
          <w:rStyle w:val="30"/>
          <w:rFonts w:eastAsia="Arial"/>
        </w:rPr>
        <w:t xml:space="preserve"> </w:t>
      </w:r>
      <w:r w:rsidRPr="00EB279E">
        <w:rPr>
          <w:rStyle w:val="30"/>
          <w:rFonts w:eastAsia="Arial"/>
        </w:rPr>
        <w:tab/>
      </w:r>
      <w:r w:rsidRPr="00EB279E">
        <w:rPr>
          <w:bCs/>
          <w:iCs/>
        </w:rPr>
        <w:t>Agilent N6744B Power Supply Module; 35V @ 3.0A</w:t>
      </w:r>
      <w:r w:rsidRPr="00EB279E">
        <w:rPr>
          <w:rStyle w:val="30"/>
        </w:rPr>
        <w:t xml:space="preserve"> </w:t>
      </w:r>
    </w:p>
    <w:p w14:paraId="72D1B1A9" w14:textId="77777777" w:rsidR="004546ED" w:rsidRDefault="00D35BF9">
      <w:pPr>
        <w:tabs>
          <w:tab w:val="center" w:pos="653"/>
          <w:tab w:val="center" w:pos="3744"/>
        </w:tabs>
        <w:ind w:left="0" w:firstLine="0"/>
        <w:jc w:val="left"/>
      </w:pPr>
      <w:r>
        <w:rPr>
          <w:rFonts w:ascii="Calibri" w:eastAsia="Calibri" w:hAnsi="Calibri" w:cs="Calibri"/>
        </w:rPr>
        <w:tab/>
      </w:r>
      <w:r w:rsidRPr="0008053E">
        <w:rPr>
          <w:rStyle w:val="30"/>
        </w:rPr>
        <w:t>5.1.4</w:t>
      </w:r>
      <w:r>
        <w:rPr>
          <w:rFonts w:ascii="Arial" w:eastAsia="Arial" w:hAnsi="Arial" w:cs="Arial"/>
        </w:rPr>
        <w:t xml:space="preserve"> </w:t>
      </w:r>
      <w:r>
        <w:rPr>
          <w:rFonts w:ascii="Arial" w:eastAsia="Arial" w:hAnsi="Arial" w:cs="Arial"/>
        </w:rPr>
        <w:tab/>
      </w:r>
      <w:r>
        <w:t xml:space="preserve">Agilent N6745B Power Supply Module; 60V @ 1.6A </w:t>
      </w:r>
    </w:p>
    <w:p w14:paraId="71999235" w14:textId="77777777" w:rsidR="004546ED" w:rsidRDefault="00D35BF9">
      <w:pPr>
        <w:tabs>
          <w:tab w:val="center" w:pos="653"/>
          <w:tab w:val="center" w:pos="3643"/>
        </w:tabs>
        <w:ind w:left="0" w:firstLine="0"/>
        <w:jc w:val="left"/>
      </w:pPr>
      <w:r>
        <w:rPr>
          <w:rFonts w:ascii="Calibri" w:eastAsia="Calibri" w:hAnsi="Calibri" w:cs="Calibri"/>
        </w:rPr>
        <w:tab/>
      </w:r>
      <w:r w:rsidRPr="0008053E">
        <w:rPr>
          <w:rStyle w:val="30"/>
        </w:rPr>
        <w:t>5.1.5</w:t>
      </w:r>
      <w:r>
        <w:rPr>
          <w:rFonts w:ascii="Arial" w:eastAsia="Arial" w:hAnsi="Arial" w:cs="Arial"/>
        </w:rPr>
        <w:t xml:space="preserve"> </w:t>
      </w:r>
      <w:r>
        <w:rPr>
          <w:rFonts w:ascii="Arial" w:eastAsia="Arial" w:hAnsi="Arial" w:cs="Arial"/>
        </w:rPr>
        <w:tab/>
      </w:r>
      <w:r>
        <w:t xml:space="preserve">Agilent 6674A Power Supply Module; 60V @ 35A </w:t>
      </w:r>
    </w:p>
    <w:p w14:paraId="2B8AF829" w14:textId="77777777" w:rsidR="004546ED" w:rsidRPr="0008053E" w:rsidRDefault="00D35BF9">
      <w:pPr>
        <w:tabs>
          <w:tab w:val="center" w:pos="653"/>
          <w:tab w:val="center" w:pos="2385"/>
        </w:tabs>
        <w:ind w:left="0" w:firstLine="0"/>
        <w:jc w:val="left"/>
        <w:rPr>
          <w:lang w:val="fr-FR"/>
        </w:rPr>
      </w:pPr>
      <w:r>
        <w:rPr>
          <w:rFonts w:ascii="Calibri" w:eastAsia="Calibri" w:hAnsi="Calibri" w:cs="Calibri"/>
        </w:rPr>
        <w:tab/>
      </w:r>
      <w:r w:rsidRPr="0008053E">
        <w:rPr>
          <w:rStyle w:val="30"/>
          <w:lang w:val="fr-FR"/>
        </w:rPr>
        <w:t>5.1.6</w:t>
      </w:r>
      <w:r w:rsidRPr="0008053E">
        <w:rPr>
          <w:rFonts w:ascii="Arial" w:eastAsia="Arial" w:hAnsi="Arial" w:cs="Arial"/>
          <w:lang w:val="fr-FR"/>
        </w:rPr>
        <w:t xml:space="preserve"> </w:t>
      </w:r>
      <w:r w:rsidRPr="0008053E">
        <w:rPr>
          <w:rFonts w:ascii="Arial" w:eastAsia="Arial" w:hAnsi="Arial" w:cs="Arial"/>
          <w:lang w:val="fr-FR"/>
        </w:rPr>
        <w:tab/>
      </w:r>
      <w:r w:rsidRPr="0008053E">
        <w:rPr>
          <w:lang w:val="fr-FR"/>
        </w:rPr>
        <w:t xml:space="preserve">Agilent 34401A DMM </w:t>
      </w:r>
    </w:p>
    <w:p w14:paraId="0D5F0EF2" w14:textId="77777777" w:rsidR="004546ED" w:rsidRPr="0008053E" w:rsidRDefault="00D35BF9">
      <w:pPr>
        <w:tabs>
          <w:tab w:val="center" w:pos="653"/>
          <w:tab w:val="center" w:pos="3847"/>
        </w:tabs>
        <w:ind w:left="0" w:firstLine="0"/>
        <w:jc w:val="left"/>
        <w:rPr>
          <w:lang w:val="fr-FR"/>
        </w:rPr>
      </w:pPr>
      <w:r w:rsidRPr="0008053E">
        <w:rPr>
          <w:rFonts w:ascii="Calibri" w:eastAsia="Calibri" w:hAnsi="Calibri" w:cs="Calibri"/>
          <w:lang w:val="fr-FR"/>
        </w:rPr>
        <w:tab/>
      </w:r>
      <w:r w:rsidRPr="0008053E">
        <w:rPr>
          <w:rStyle w:val="30"/>
          <w:lang w:val="fr-FR"/>
        </w:rPr>
        <w:t>5.1.7</w:t>
      </w:r>
      <w:r w:rsidRPr="0008053E">
        <w:rPr>
          <w:rFonts w:ascii="Arial" w:eastAsia="Arial" w:hAnsi="Arial" w:cs="Arial"/>
          <w:lang w:val="fr-FR"/>
        </w:rPr>
        <w:t xml:space="preserve"> </w:t>
      </w:r>
      <w:r w:rsidRPr="0008053E">
        <w:rPr>
          <w:rFonts w:ascii="Arial" w:eastAsia="Arial" w:hAnsi="Arial" w:cs="Arial"/>
          <w:lang w:val="fr-FR"/>
        </w:rPr>
        <w:tab/>
      </w:r>
      <w:r w:rsidRPr="0008053E">
        <w:rPr>
          <w:lang w:val="fr-FR"/>
        </w:rPr>
        <w:t xml:space="preserve">National Instrument PXI-6509 96-Channel DIO Module </w:t>
      </w:r>
    </w:p>
    <w:p w14:paraId="12CD096C" w14:textId="6A2BC400" w:rsidR="004546ED" w:rsidRPr="0008053E" w:rsidRDefault="00D35BF9">
      <w:pPr>
        <w:tabs>
          <w:tab w:val="center" w:pos="653"/>
          <w:tab w:val="center" w:pos="3643"/>
        </w:tabs>
        <w:ind w:left="0" w:firstLine="0"/>
        <w:jc w:val="left"/>
        <w:rPr>
          <w:lang w:val="fr-FR"/>
        </w:rPr>
      </w:pPr>
      <w:r w:rsidRPr="0008053E">
        <w:rPr>
          <w:rFonts w:ascii="Calibri" w:eastAsia="Calibri" w:hAnsi="Calibri" w:cs="Calibri"/>
          <w:lang w:val="fr-FR"/>
        </w:rPr>
        <w:tab/>
      </w:r>
      <w:r w:rsidRPr="0008053E">
        <w:rPr>
          <w:rStyle w:val="30"/>
          <w:lang w:val="fr-FR"/>
        </w:rPr>
        <w:t>5.1.8</w:t>
      </w:r>
      <w:r w:rsidRPr="0008053E">
        <w:rPr>
          <w:rFonts w:ascii="Arial" w:eastAsia="Arial" w:hAnsi="Arial" w:cs="Arial"/>
          <w:lang w:val="fr-FR"/>
        </w:rPr>
        <w:t xml:space="preserve"> </w:t>
      </w:r>
      <w:r w:rsidRPr="0008053E">
        <w:rPr>
          <w:rFonts w:ascii="Arial" w:eastAsia="Arial" w:hAnsi="Arial" w:cs="Arial"/>
          <w:lang w:val="fr-FR"/>
        </w:rPr>
        <w:tab/>
      </w:r>
      <w:r w:rsidRPr="0008053E">
        <w:rPr>
          <w:lang w:val="fr-FR"/>
        </w:rPr>
        <w:t xml:space="preserve">National Instrument PXI-2527 </w:t>
      </w:r>
      <w:r w:rsidR="00475101" w:rsidRPr="0008053E">
        <w:rPr>
          <w:lang w:val="fr-FR"/>
        </w:rPr>
        <w:t>Multiplexer</w:t>
      </w:r>
      <w:r w:rsidRPr="0008053E">
        <w:rPr>
          <w:lang w:val="fr-FR"/>
        </w:rPr>
        <w:t xml:space="preserve"> Module </w:t>
      </w:r>
    </w:p>
    <w:p w14:paraId="5EEF2DDA" w14:textId="77777777" w:rsidR="004546ED" w:rsidRPr="0008053E" w:rsidRDefault="00D35BF9">
      <w:pPr>
        <w:tabs>
          <w:tab w:val="center" w:pos="653"/>
          <w:tab w:val="center" w:pos="3750"/>
        </w:tabs>
        <w:ind w:left="0" w:firstLine="0"/>
        <w:jc w:val="left"/>
        <w:rPr>
          <w:lang w:val="fr-FR"/>
        </w:rPr>
      </w:pPr>
      <w:r w:rsidRPr="0008053E">
        <w:rPr>
          <w:rFonts w:ascii="Calibri" w:eastAsia="Calibri" w:hAnsi="Calibri" w:cs="Calibri"/>
          <w:lang w:val="fr-FR"/>
        </w:rPr>
        <w:tab/>
      </w:r>
      <w:r w:rsidRPr="0008053E">
        <w:rPr>
          <w:rStyle w:val="30"/>
          <w:lang w:val="fr-FR"/>
        </w:rPr>
        <w:t>5.1.9</w:t>
      </w:r>
      <w:r w:rsidRPr="0008053E">
        <w:rPr>
          <w:rFonts w:ascii="Arial" w:eastAsia="Arial" w:hAnsi="Arial" w:cs="Arial"/>
          <w:lang w:val="fr-FR"/>
        </w:rPr>
        <w:t xml:space="preserve"> </w:t>
      </w:r>
      <w:r w:rsidRPr="0008053E">
        <w:rPr>
          <w:rFonts w:ascii="Arial" w:eastAsia="Arial" w:hAnsi="Arial" w:cs="Arial"/>
          <w:lang w:val="fr-FR"/>
        </w:rPr>
        <w:tab/>
      </w:r>
      <w:r w:rsidRPr="0008053E">
        <w:rPr>
          <w:lang w:val="fr-FR"/>
        </w:rPr>
        <w:t xml:space="preserve">National Instrument PXI-2529 Switch Matrix Module </w:t>
      </w:r>
    </w:p>
    <w:p w14:paraId="18BEF830" w14:textId="77777777" w:rsidR="004546ED" w:rsidRPr="0008053E" w:rsidRDefault="00D35BF9">
      <w:pPr>
        <w:tabs>
          <w:tab w:val="center" w:pos="708"/>
          <w:tab w:val="center" w:pos="3370"/>
        </w:tabs>
        <w:ind w:left="0" w:firstLine="0"/>
        <w:jc w:val="left"/>
        <w:rPr>
          <w:lang w:val="fr-FR"/>
        </w:rPr>
      </w:pPr>
      <w:r w:rsidRPr="0008053E">
        <w:rPr>
          <w:rFonts w:ascii="Calibri" w:eastAsia="Calibri" w:hAnsi="Calibri" w:cs="Calibri"/>
          <w:lang w:val="fr-FR"/>
        </w:rPr>
        <w:tab/>
      </w:r>
      <w:r w:rsidRPr="0008053E">
        <w:rPr>
          <w:rStyle w:val="30"/>
          <w:lang w:val="fr-FR"/>
        </w:rPr>
        <w:t>5.1.10</w:t>
      </w:r>
      <w:r w:rsidRPr="0008053E">
        <w:rPr>
          <w:rFonts w:ascii="Arial" w:eastAsia="Arial" w:hAnsi="Arial" w:cs="Arial"/>
          <w:lang w:val="fr-FR"/>
        </w:rPr>
        <w:t xml:space="preserve"> </w:t>
      </w:r>
      <w:r w:rsidRPr="0008053E">
        <w:rPr>
          <w:rFonts w:ascii="Arial" w:eastAsia="Arial" w:hAnsi="Arial" w:cs="Arial"/>
          <w:lang w:val="fr-FR"/>
        </w:rPr>
        <w:tab/>
      </w:r>
      <w:r w:rsidRPr="0008053E">
        <w:rPr>
          <w:lang w:val="fr-FR"/>
        </w:rPr>
        <w:t xml:space="preserve">National Instrument PXI-2568 Relay Module </w:t>
      </w:r>
    </w:p>
    <w:p w14:paraId="714403CE" w14:textId="77777777" w:rsidR="004546ED" w:rsidRPr="0008053E" w:rsidRDefault="00D35BF9">
      <w:pPr>
        <w:tabs>
          <w:tab w:val="center" w:pos="708"/>
          <w:tab w:val="center" w:pos="3388"/>
        </w:tabs>
        <w:spacing w:after="121"/>
        <w:ind w:left="0" w:firstLine="0"/>
        <w:jc w:val="left"/>
        <w:rPr>
          <w:lang w:val="fr-FR"/>
        </w:rPr>
      </w:pPr>
      <w:r w:rsidRPr="0008053E">
        <w:rPr>
          <w:rFonts w:ascii="Calibri" w:eastAsia="Calibri" w:hAnsi="Calibri" w:cs="Calibri"/>
          <w:lang w:val="fr-FR"/>
        </w:rPr>
        <w:tab/>
      </w:r>
      <w:r w:rsidRPr="0008053E">
        <w:rPr>
          <w:rStyle w:val="30"/>
          <w:lang w:val="fr-FR"/>
        </w:rPr>
        <w:t>5.1.11</w:t>
      </w:r>
      <w:r w:rsidRPr="0008053E">
        <w:rPr>
          <w:rFonts w:ascii="Arial" w:eastAsia="Arial" w:hAnsi="Arial" w:cs="Arial"/>
          <w:lang w:val="fr-FR"/>
        </w:rPr>
        <w:t xml:space="preserve"> </w:t>
      </w:r>
      <w:r w:rsidRPr="0008053E">
        <w:rPr>
          <w:rFonts w:ascii="Arial" w:eastAsia="Arial" w:hAnsi="Arial" w:cs="Arial"/>
          <w:lang w:val="fr-FR"/>
        </w:rPr>
        <w:tab/>
      </w:r>
      <w:r w:rsidRPr="0008053E">
        <w:rPr>
          <w:lang w:val="fr-FR"/>
        </w:rPr>
        <w:t xml:space="preserve">National Instruments PXI-6704 DAC Module </w:t>
      </w:r>
    </w:p>
    <w:p w14:paraId="5952E2C8" w14:textId="77777777" w:rsidR="004546ED" w:rsidRDefault="00D35BF9">
      <w:pPr>
        <w:pStyle w:val="2"/>
        <w:ind w:left="1209" w:hanging="792"/>
      </w:pPr>
      <w:bookmarkStart w:id="10" w:name="_Toc199148180"/>
      <w:r>
        <w:rPr>
          <w:i w:val="0"/>
        </w:rPr>
        <w:t>Test Software/Firmware</w:t>
      </w:r>
      <w:bookmarkEnd w:id="10"/>
      <w:r>
        <w:rPr>
          <w:i w:val="0"/>
        </w:rPr>
        <w:t xml:space="preserve"> </w:t>
      </w:r>
    </w:p>
    <w:p w14:paraId="5BD2F0B1" w14:textId="5561B866" w:rsidR="004546ED" w:rsidRPr="00475101" w:rsidRDefault="00D35BF9" w:rsidP="00475101">
      <w:pPr>
        <w:ind w:left="1353" w:right="56" w:hanging="936"/>
        <w:rPr>
          <w:rStyle w:val="30"/>
        </w:rPr>
      </w:pPr>
      <w:commentRangeStart w:id="11"/>
      <w:r w:rsidRPr="0008053E">
        <w:rPr>
          <w:rStyle w:val="30"/>
        </w:rPr>
        <w:t>5.2.1</w:t>
      </w:r>
      <w:r w:rsidRPr="00475101">
        <w:rPr>
          <w:rStyle w:val="30"/>
          <w:rFonts w:eastAsia="Arial"/>
        </w:rPr>
        <w:t xml:space="preserve"> </w:t>
      </w:r>
      <w:r w:rsidRPr="00475101">
        <w:rPr>
          <w:rStyle w:val="30"/>
          <w:rFonts w:eastAsia="Arial"/>
        </w:rPr>
        <w:tab/>
      </w:r>
      <w:r w:rsidRPr="00475101">
        <w:rPr>
          <w:bCs/>
          <w:iCs/>
        </w:rPr>
        <w:t xml:space="preserve">Stand Controller Test Software, </w:t>
      </w:r>
      <w:r w:rsidR="00475101" w:rsidRPr="00475101">
        <w:rPr>
          <w:bCs/>
          <w:iCs/>
        </w:rPr>
        <w:t>P1060966</w:t>
      </w:r>
      <w:r w:rsidRPr="00475101">
        <w:rPr>
          <w:bCs/>
          <w:iCs/>
        </w:rPr>
        <w:t>-TSW</w:t>
      </w:r>
      <w:r w:rsidR="00475101">
        <w:rPr>
          <w:bCs/>
          <w:iCs/>
        </w:rPr>
        <w:t>.</w:t>
      </w:r>
    </w:p>
    <w:p w14:paraId="46688E91" w14:textId="20EC05D6" w:rsidR="004546ED" w:rsidRPr="00475101" w:rsidRDefault="00D35BF9" w:rsidP="00475101">
      <w:pPr>
        <w:ind w:left="1353" w:right="56" w:hanging="936"/>
        <w:rPr>
          <w:rStyle w:val="30"/>
        </w:rPr>
      </w:pPr>
      <w:r w:rsidRPr="0008053E">
        <w:rPr>
          <w:rStyle w:val="30"/>
        </w:rPr>
        <w:t>5.2.2</w:t>
      </w:r>
      <w:r w:rsidR="0008053E" w:rsidRPr="00475101">
        <w:rPr>
          <w:rStyle w:val="30"/>
          <w:rFonts w:eastAsia="Arial"/>
        </w:rPr>
        <w:tab/>
      </w:r>
      <w:r w:rsidRPr="00475101">
        <w:rPr>
          <w:rStyle w:val="30"/>
          <w:b w:val="0"/>
          <w:bCs/>
          <w:i w:val="0"/>
          <w:iCs/>
        </w:rPr>
        <w:t xml:space="preserve">Stand Controller Test </w:t>
      </w:r>
      <w:proofErr w:type="spellStart"/>
      <w:r w:rsidRPr="00475101">
        <w:rPr>
          <w:rStyle w:val="30"/>
          <w:b w:val="0"/>
          <w:bCs/>
          <w:i w:val="0"/>
          <w:iCs/>
        </w:rPr>
        <w:t>Actel</w:t>
      </w:r>
      <w:proofErr w:type="spellEnd"/>
      <w:r w:rsidRPr="00475101">
        <w:rPr>
          <w:rStyle w:val="30"/>
          <w:b w:val="0"/>
          <w:bCs/>
          <w:i w:val="0"/>
          <w:iCs/>
        </w:rPr>
        <w:t xml:space="preserve"> Firmware, </w:t>
      </w:r>
      <w:r w:rsidR="00475101" w:rsidRPr="00475101">
        <w:rPr>
          <w:rStyle w:val="30"/>
          <w:b w:val="0"/>
          <w:bCs/>
          <w:i w:val="0"/>
          <w:iCs/>
        </w:rPr>
        <w:t>P1060966</w:t>
      </w:r>
      <w:r w:rsidRPr="00475101">
        <w:rPr>
          <w:rStyle w:val="30"/>
          <w:b w:val="0"/>
          <w:bCs/>
          <w:i w:val="0"/>
          <w:iCs/>
        </w:rPr>
        <w:t>-TFW</w:t>
      </w:r>
      <w:r w:rsidR="00475101">
        <w:rPr>
          <w:rStyle w:val="30"/>
          <w:b w:val="0"/>
          <w:bCs/>
          <w:i w:val="0"/>
          <w:iCs/>
        </w:rPr>
        <w:t>.</w:t>
      </w:r>
    </w:p>
    <w:p w14:paraId="1F3D980C" w14:textId="4B7B1F7B" w:rsidR="004546ED" w:rsidRPr="00475101" w:rsidRDefault="00D35BF9" w:rsidP="00475101">
      <w:pPr>
        <w:ind w:left="1353" w:right="56" w:hanging="936"/>
        <w:rPr>
          <w:rStyle w:val="30"/>
        </w:rPr>
      </w:pPr>
      <w:r w:rsidRPr="0008053E">
        <w:rPr>
          <w:rStyle w:val="30"/>
        </w:rPr>
        <w:t>5.2.</w:t>
      </w:r>
      <w:r w:rsidR="00531524">
        <w:rPr>
          <w:rStyle w:val="30"/>
        </w:rPr>
        <w:t>3</w:t>
      </w:r>
      <w:r w:rsidRPr="00475101">
        <w:rPr>
          <w:rStyle w:val="30"/>
          <w:rFonts w:eastAsia="Arial"/>
        </w:rPr>
        <w:t xml:space="preserve"> </w:t>
      </w:r>
      <w:r w:rsidRPr="00475101">
        <w:rPr>
          <w:rStyle w:val="30"/>
          <w:rFonts w:eastAsia="Arial"/>
        </w:rPr>
        <w:tab/>
      </w:r>
      <w:proofErr w:type="spellStart"/>
      <w:r w:rsidRPr="00475101">
        <w:rPr>
          <w:rStyle w:val="30"/>
          <w:b w:val="0"/>
          <w:bCs/>
          <w:i w:val="0"/>
          <w:iCs/>
        </w:rPr>
        <w:t>Actel</w:t>
      </w:r>
      <w:proofErr w:type="spellEnd"/>
      <w:r w:rsidRPr="00475101">
        <w:rPr>
          <w:rStyle w:val="30"/>
          <w:b w:val="0"/>
          <w:bCs/>
          <w:i w:val="0"/>
          <w:iCs/>
        </w:rPr>
        <w:t xml:space="preserve"> Test Firmware programmed with </w:t>
      </w:r>
      <w:proofErr w:type="spellStart"/>
      <w:r w:rsidRPr="00475101">
        <w:rPr>
          <w:rStyle w:val="30"/>
          <w:b w:val="0"/>
          <w:bCs/>
          <w:i w:val="0"/>
          <w:iCs/>
        </w:rPr>
        <w:t>FlashPro</w:t>
      </w:r>
      <w:proofErr w:type="spellEnd"/>
      <w:r w:rsidRPr="00475101">
        <w:rPr>
          <w:rStyle w:val="30"/>
          <w:b w:val="0"/>
          <w:bCs/>
          <w:i w:val="0"/>
          <w:iCs/>
        </w:rPr>
        <w:t>.</w:t>
      </w:r>
      <w:r w:rsidRPr="00475101">
        <w:rPr>
          <w:rStyle w:val="30"/>
        </w:rPr>
        <w:t xml:space="preserve">  </w:t>
      </w:r>
      <w:commentRangeEnd w:id="11"/>
      <w:r w:rsidR="003B75EC" w:rsidRPr="00475101">
        <w:rPr>
          <w:rStyle w:val="30"/>
        </w:rPr>
        <w:commentReference w:id="11"/>
      </w:r>
    </w:p>
    <w:p w14:paraId="18FECD58" w14:textId="77777777" w:rsidR="004546ED" w:rsidRDefault="00D35BF9">
      <w:pPr>
        <w:spacing w:after="92" w:line="259" w:lineRule="auto"/>
        <w:ind w:left="0" w:firstLine="0"/>
        <w:jc w:val="left"/>
      </w:pPr>
      <w:r>
        <w:rPr>
          <w:sz w:val="24"/>
        </w:rPr>
        <w:t xml:space="preserve"> </w:t>
      </w:r>
    </w:p>
    <w:p w14:paraId="68510850" w14:textId="77777777" w:rsidR="004546ED" w:rsidRDefault="00D35BF9">
      <w:pPr>
        <w:pStyle w:val="1"/>
        <w:ind w:left="417"/>
      </w:pPr>
      <w:bookmarkStart w:id="12" w:name="_Toc199148181"/>
      <w:r>
        <w:t>PRE-TEST PROCEDURES</w:t>
      </w:r>
      <w:bookmarkEnd w:id="12"/>
      <w:r>
        <w:t xml:space="preserve"> </w:t>
      </w:r>
    </w:p>
    <w:p w14:paraId="07B8C892" w14:textId="77777777" w:rsidR="004546ED" w:rsidRDefault="00D35BF9">
      <w:pPr>
        <w:spacing w:after="117"/>
        <w:ind w:left="1857" w:right="56" w:hanging="1440"/>
      </w:pPr>
      <w:r>
        <w:rPr>
          <w:b/>
          <w:i/>
        </w:rPr>
        <w:t>Warning: ESD Sensitive devices present</w:t>
      </w:r>
      <w:r>
        <w:rPr>
          <w:b/>
        </w:rPr>
        <w:t xml:space="preserve"> - </w:t>
      </w:r>
      <w:r>
        <w:t xml:space="preserve">Ensure proper grounding procedures are followed while handling/testing this and all ESD sensitive assemblies as defined in IPC-A-610.  </w:t>
      </w:r>
    </w:p>
    <w:p w14:paraId="56F344E8" w14:textId="77777777" w:rsidR="004546ED" w:rsidRDefault="00D35BF9">
      <w:pPr>
        <w:pStyle w:val="2"/>
        <w:ind w:left="1209" w:hanging="792"/>
      </w:pPr>
      <w:bookmarkStart w:id="13" w:name="_Toc199148182"/>
      <w:r>
        <w:rPr>
          <w:i w:val="0"/>
        </w:rPr>
        <w:t>Visual Inspection</w:t>
      </w:r>
      <w:bookmarkEnd w:id="13"/>
      <w:r>
        <w:rPr>
          <w:i w:val="0"/>
        </w:rPr>
        <w:t xml:space="preserve"> </w:t>
      </w:r>
    </w:p>
    <w:p w14:paraId="4DA75724" w14:textId="77777777" w:rsidR="004546ED" w:rsidRDefault="00D35BF9">
      <w:pPr>
        <w:ind w:left="1353" w:right="56" w:hanging="936"/>
      </w:pPr>
      <w:r w:rsidRPr="0008053E">
        <w:rPr>
          <w:rStyle w:val="30"/>
        </w:rPr>
        <w:t>6.1.1</w:t>
      </w:r>
      <w:r>
        <w:rPr>
          <w:rFonts w:ascii="Arial" w:eastAsia="Arial" w:hAnsi="Arial" w:cs="Arial"/>
        </w:rPr>
        <w:t xml:space="preserve"> </w:t>
      </w:r>
      <w:r>
        <w:rPr>
          <w:rFonts w:ascii="Arial" w:eastAsia="Arial" w:hAnsi="Arial" w:cs="Arial"/>
        </w:rPr>
        <w:tab/>
      </w:r>
      <w:r>
        <w:t xml:space="preserve">Visually inspect the Stand Controller to be tested for obvious signs of wrong, missing or improperly oriented parts (Refer to Assembly Drawing).  </w:t>
      </w:r>
    </w:p>
    <w:p w14:paraId="27C6D845" w14:textId="5F46EEB1" w:rsidR="004546ED" w:rsidRDefault="00D35BF9">
      <w:pPr>
        <w:ind w:left="1353" w:right="56" w:hanging="936"/>
      </w:pPr>
      <w:r w:rsidRPr="0008053E">
        <w:rPr>
          <w:rStyle w:val="30"/>
        </w:rPr>
        <w:t>6.1.2</w:t>
      </w:r>
      <w:r w:rsidR="00CA07C1">
        <w:rPr>
          <w:rFonts w:ascii="Arial" w:eastAsia="Arial" w:hAnsi="Arial" w:cs="Arial"/>
        </w:rPr>
        <w:tab/>
      </w:r>
      <w:r>
        <w:t xml:space="preserve">Also inspect for signs of contamination and poor workmanship including soldering defects (bridges, splashes, balls, unsoldered pins, flux build-up, etc.) and improper mounting of parts.  Pay specific attention to ensure that through-hole parts and sockets are mounted flush to the board. </w:t>
      </w:r>
    </w:p>
    <w:p w14:paraId="1263A0E4" w14:textId="48AA471F" w:rsidR="004546ED" w:rsidRDefault="00D35BF9">
      <w:pPr>
        <w:tabs>
          <w:tab w:val="center" w:pos="653"/>
          <w:tab w:val="center" w:pos="3850"/>
        </w:tabs>
        <w:ind w:left="0" w:firstLine="0"/>
        <w:jc w:val="left"/>
      </w:pPr>
      <w:r>
        <w:rPr>
          <w:rFonts w:ascii="Calibri" w:eastAsia="Calibri" w:hAnsi="Calibri" w:cs="Calibri"/>
        </w:rPr>
        <w:tab/>
      </w:r>
      <w:r w:rsidRPr="0008053E">
        <w:rPr>
          <w:rStyle w:val="30"/>
        </w:rPr>
        <w:t>6.1.3</w:t>
      </w:r>
      <w:r>
        <w:rPr>
          <w:rFonts w:ascii="Arial" w:eastAsia="Arial" w:hAnsi="Arial" w:cs="Arial"/>
        </w:rPr>
        <w:t xml:space="preserve"> </w:t>
      </w:r>
      <w:r>
        <w:rPr>
          <w:rFonts w:ascii="Arial" w:eastAsia="Arial" w:hAnsi="Arial" w:cs="Arial"/>
        </w:rPr>
        <w:tab/>
      </w:r>
      <w:r>
        <w:t xml:space="preserve">Any discrepancies must be corrected before proceeding. </w:t>
      </w:r>
    </w:p>
    <w:p w14:paraId="4A77B578" w14:textId="77777777" w:rsidR="00C760EA" w:rsidRDefault="00C760EA">
      <w:pPr>
        <w:tabs>
          <w:tab w:val="center" w:pos="653"/>
          <w:tab w:val="center" w:pos="3850"/>
        </w:tabs>
        <w:ind w:left="0" w:firstLine="0"/>
        <w:jc w:val="left"/>
      </w:pPr>
    </w:p>
    <w:p w14:paraId="13200BCB" w14:textId="77777777" w:rsidR="004546ED" w:rsidRDefault="00D35BF9">
      <w:pPr>
        <w:pStyle w:val="1"/>
        <w:spacing w:after="312"/>
        <w:ind w:left="417"/>
      </w:pPr>
      <w:bookmarkStart w:id="14" w:name="_Toc199148183"/>
      <w:r>
        <w:t>TEST SETUP</w:t>
      </w:r>
      <w:bookmarkEnd w:id="14"/>
      <w:r>
        <w:t xml:space="preserve"> </w:t>
      </w:r>
    </w:p>
    <w:p w14:paraId="4F7130BA" w14:textId="77777777" w:rsidR="004546ED" w:rsidRDefault="00D35BF9">
      <w:pPr>
        <w:pStyle w:val="2"/>
        <w:ind w:left="1209" w:hanging="792"/>
      </w:pPr>
      <w:bookmarkStart w:id="15" w:name="_Toc199148184"/>
      <w:r>
        <w:rPr>
          <w:i w:val="0"/>
        </w:rPr>
        <w:t>ATE/Fixture Connections and Software Loading - Performed once for each lot.</w:t>
      </w:r>
      <w:bookmarkEnd w:id="15"/>
      <w:r>
        <w:rPr>
          <w:i w:val="0"/>
        </w:rPr>
        <w:t xml:space="preserve">   </w:t>
      </w:r>
    </w:p>
    <w:p w14:paraId="4467426F" w14:textId="77777777" w:rsidR="004546ED" w:rsidRDefault="00D35BF9">
      <w:pPr>
        <w:tabs>
          <w:tab w:val="center" w:pos="653"/>
          <w:tab w:val="center" w:pos="4774"/>
        </w:tabs>
        <w:ind w:left="0" w:firstLine="0"/>
        <w:jc w:val="left"/>
      </w:pPr>
      <w:r>
        <w:rPr>
          <w:rFonts w:ascii="Calibri" w:eastAsia="Calibri" w:hAnsi="Calibri" w:cs="Calibri"/>
        </w:rPr>
        <w:tab/>
      </w:r>
      <w:r w:rsidRPr="0008053E">
        <w:rPr>
          <w:rStyle w:val="30"/>
        </w:rPr>
        <w:t>7.1.1</w:t>
      </w:r>
      <w:r>
        <w:rPr>
          <w:rFonts w:ascii="Arial" w:eastAsia="Arial" w:hAnsi="Arial" w:cs="Arial"/>
        </w:rPr>
        <w:t xml:space="preserve"> </w:t>
      </w:r>
      <w:r>
        <w:rPr>
          <w:rFonts w:ascii="Arial" w:eastAsia="Arial" w:hAnsi="Arial" w:cs="Arial"/>
        </w:rPr>
        <w:tab/>
      </w:r>
      <w:r>
        <w:t xml:space="preserve">Ensure that all instruments on the SOCRATES ATE System have been reset. </w:t>
      </w:r>
    </w:p>
    <w:p w14:paraId="486C879F" w14:textId="77777777" w:rsidR="004546ED" w:rsidRDefault="00D35BF9">
      <w:pPr>
        <w:tabs>
          <w:tab w:val="center" w:pos="653"/>
          <w:tab w:val="center" w:pos="5275"/>
        </w:tabs>
        <w:ind w:left="0" w:firstLine="0"/>
        <w:jc w:val="left"/>
      </w:pPr>
      <w:r>
        <w:rPr>
          <w:rFonts w:ascii="Calibri" w:eastAsia="Calibri" w:hAnsi="Calibri" w:cs="Calibri"/>
        </w:rPr>
        <w:tab/>
      </w:r>
      <w:r w:rsidRPr="0008053E">
        <w:rPr>
          <w:rStyle w:val="30"/>
        </w:rPr>
        <w:t>7.1.2</w:t>
      </w:r>
      <w:r>
        <w:rPr>
          <w:rFonts w:ascii="Arial" w:eastAsia="Arial" w:hAnsi="Arial" w:cs="Arial"/>
        </w:rPr>
        <w:t xml:space="preserve"> </w:t>
      </w:r>
      <w:r>
        <w:rPr>
          <w:rFonts w:ascii="Arial" w:eastAsia="Arial" w:hAnsi="Arial" w:cs="Arial"/>
        </w:rPr>
        <w:tab/>
      </w:r>
      <w:r>
        <w:t xml:space="preserve">Ensure that the engaging handle on the ATE Interface is in the up (disengaged) position. </w:t>
      </w:r>
    </w:p>
    <w:p w14:paraId="069BBCCD" w14:textId="7127397A" w:rsidR="004546ED" w:rsidRDefault="00D35BF9">
      <w:pPr>
        <w:ind w:left="1353" w:right="56" w:hanging="936"/>
      </w:pPr>
      <w:r w:rsidRPr="0008053E">
        <w:rPr>
          <w:rStyle w:val="30"/>
        </w:rPr>
        <w:lastRenderedPageBreak/>
        <w:t>7.1.3</w:t>
      </w:r>
      <w:r>
        <w:rPr>
          <w:rFonts w:ascii="Arial" w:eastAsia="Arial" w:hAnsi="Arial" w:cs="Arial"/>
        </w:rPr>
        <w:t xml:space="preserve"> </w:t>
      </w:r>
      <w:r w:rsidR="007D4D3C">
        <w:rPr>
          <w:rFonts w:ascii="Arial" w:eastAsia="Arial" w:hAnsi="Arial" w:cs="Arial"/>
        </w:rPr>
        <w:tab/>
      </w:r>
      <w:r>
        <w:t xml:space="preserve">Place the Stand Controller Test Fixture, P/N 100014296-FX, on to the interface with the fixture hinges facing the machine. </w:t>
      </w:r>
    </w:p>
    <w:p w14:paraId="1FA6B661" w14:textId="4E182084" w:rsidR="004546ED" w:rsidRDefault="00D35BF9">
      <w:pPr>
        <w:spacing w:after="276"/>
        <w:ind w:left="1353" w:right="56" w:hanging="936"/>
      </w:pPr>
      <w:r w:rsidRPr="0008053E">
        <w:rPr>
          <w:rStyle w:val="30"/>
        </w:rPr>
        <w:t>7.1.4</w:t>
      </w:r>
      <w:r>
        <w:rPr>
          <w:rFonts w:ascii="Arial" w:eastAsia="Arial" w:hAnsi="Arial" w:cs="Arial"/>
        </w:rPr>
        <w:t xml:space="preserve"> </w:t>
      </w:r>
      <w:r w:rsidR="007D4D3C">
        <w:rPr>
          <w:rFonts w:ascii="Arial" w:eastAsia="Arial" w:hAnsi="Arial" w:cs="Arial"/>
        </w:rPr>
        <w:tab/>
      </w:r>
      <w:r>
        <w:t xml:space="preserve">Once the fixture is properly seated on the interface, then push the interface handle down to engage the fixture. </w:t>
      </w:r>
    </w:p>
    <w:p w14:paraId="59AF59AA" w14:textId="77777777" w:rsidR="004546ED" w:rsidRDefault="00D35BF9">
      <w:pPr>
        <w:pStyle w:val="1"/>
        <w:ind w:left="417"/>
      </w:pPr>
      <w:bookmarkStart w:id="16" w:name="_Toc199148185"/>
      <w:r>
        <w:t>TEST PROCEDURE</w:t>
      </w:r>
      <w:bookmarkEnd w:id="16"/>
      <w:r>
        <w:t xml:space="preserve"> </w:t>
      </w:r>
    </w:p>
    <w:p w14:paraId="370FB1F7" w14:textId="6150C48B" w:rsidR="004546ED" w:rsidRPr="00C760EA" w:rsidRDefault="00D35BF9" w:rsidP="00341F7C">
      <w:pPr>
        <w:spacing w:after="34"/>
        <w:ind w:left="417" w:right="56" w:firstLine="0"/>
      </w:pPr>
      <w:r>
        <w:t xml:space="preserve">The following procedure contains step by step instructions for testing the UUT.  Although this test was </w:t>
      </w:r>
      <w:r w:rsidRPr="00C760EA">
        <w:t xml:space="preserve">developed exclusively to be performed on a specific ATE, it does not detail the specific ATE related operations such as signal routing.  This information could be gathered by inspection of the test software and fixture drawing.   </w:t>
      </w:r>
    </w:p>
    <w:p w14:paraId="702B1716" w14:textId="4DDACEB5" w:rsidR="004546ED" w:rsidRDefault="00D35BF9">
      <w:pPr>
        <w:tabs>
          <w:tab w:val="center" w:pos="411"/>
          <w:tab w:val="center" w:pos="720"/>
        </w:tabs>
        <w:spacing w:after="75" w:line="259" w:lineRule="auto"/>
        <w:ind w:left="0" w:firstLine="0"/>
        <w:jc w:val="left"/>
      </w:pPr>
      <w:r>
        <w:rPr>
          <w:rFonts w:ascii="Calibri" w:eastAsia="Calibri" w:hAnsi="Calibri" w:cs="Calibri"/>
        </w:rPr>
        <w:tab/>
      </w:r>
      <w:r>
        <w:rPr>
          <w:rFonts w:ascii="Arial" w:eastAsia="Arial" w:hAnsi="Arial" w:cs="Arial"/>
        </w:rPr>
        <w:tab/>
      </w:r>
      <w:r>
        <w:t xml:space="preserve"> </w:t>
      </w:r>
    </w:p>
    <w:p w14:paraId="40219656" w14:textId="77777777" w:rsidR="004546ED" w:rsidRDefault="00D35BF9">
      <w:pPr>
        <w:pStyle w:val="2"/>
        <w:ind w:left="1209" w:right="4779" w:hanging="792"/>
      </w:pPr>
      <w:bookmarkStart w:id="17" w:name="_Toc199148186"/>
      <w:r>
        <w:t>Initial Power On</w:t>
      </w:r>
      <w:bookmarkEnd w:id="17"/>
      <w:r>
        <w:t xml:space="preserve"> </w:t>
      </w:r>
    </w:p>
    <w:p w14:paraId="63913815" w14:textId="77777777" w:rsidR="004546ED" w:rsidRDefault="00D35BF9">
      <w:pPr>
        <w:ind w:left="1234" w:right="56"/>
      </w:pPr>
      <w:r>
        <w:t xml:space="preserve">DESCRIPTION: </w:t>
      </w:r>
    </w:p>
    <w:p w14:paraId="55216B79" w14:textId="77777777" w:rsidR="004546ED" w:rsidRDefault="00D35BF9">
      <w:pPr>
        <w:spacing w:after="0" w:line="259" w:lineRule="auto"/>
        <w:ind w:left="1224" w:firstLine="0"/>
        <w:jc w:val="left"/>
      </w:pPr>
      <w:r>
        <w:t xml:space="preserve"> </w:t>
      </w:r>
    </w:p>
    <w:p w14:paraId="7E24E5BB" w14:textId="3D159D7C" w:rsidR="004546ED" w:rsidRDefault="00D35BF9">
      <w:pPr>
        <w:ind w:left="1234" w:right="56"/>
      </w:pPr>
      <w:r>
        <w:t>The Power Input at J1 consists of a hot swap controller (</w:t>
      </w:r>
      <w:r w:rsidR="00740C18">
        <w:t>U17</w:t>
      </w:r>
      <w:r w:rsidR="00755C70">
        <w:t>4</w:t>
      </w:r>
      <w:r>
        <w:t>), which will enable power to the UUT when the input voltage is greater than +17.65V ± 0.35V by turning on the</w:t>
      </w:r>
      <w:r w:rsidR="005B3F40">
        <w:t xml:space="preserve"> </w:t>
      </w:r>
      <w:r w:rsidR="004C0C2B">
        <w:t>U17</w:t>
      </w:r>
      <w:r w:rsidR="002B2E2C">
        <w:t>4</w:t>
      </w:r>
      <w:r>
        <w:t xml:space="preserve">.  The hot swap controller will also limit the inrush current by ramping the gate voltage of </w:t>
      </w:r>
      <w:r w:rsidR="004C0C2B">
        <w:t>U17</w:t>
      </w:r>
      <w:r w:rsidR="009A1393">
        <w:t>4</w:t>
      </w:r>
      <w:r w:rsidR="005B3F40">
        <w:t xml:space="preserve"> </w:t>
      </w:r>
      <w:r>
        <w:t xml:space="preserve">to control the slew rate of the input voltage to the internal power circuitry of the board.  The slew rate of the gate is determined by the </w:t>
      </w:r>
      <w:r w:rsidR="003B75EC">
        <w:t>gate</w:t>
      </w:r>
      <w:r w:rsidR="009A1393">
        <w:t xml:space="preserve"> </w:t>
      </w:r>
      <w:r>
        <w:t xml:space="preserve">capacitor </w:t>
      </w:r>
      <w:r w:rsidR="001B4B86">
        <w:t>C51</w:t>
      </w:r>
      <w:r w:rsidR="009A1393">
        <w:t>9</w:t>
      </w:r>
      <w:r w:rsidR="005B3F40">
        <w:t xml:space="preserve"> </w:t>
      </w:r>
      <w:r>
        <w:t xml:space="preserve">and is calculated by the equation </w:t>
      </w:r>
      <w:proofErr w:type="spellStart"/>
      <w:r>
        <w:t>dV</w:t>
      </w:r>
      <w:proofErr w:type="spellEnd"/>
      <w:r>
        <w:t xml:space="preserve">/dt = 10uA/ </w:t>
      </w:r>
      <w:r w:rsidR="001B4B86">
        <w:t>C51</w:t>
      </w:r>
      <w:r w:rsidR="00FB241C">
        <w:t>9</w:t>
      </w:r>
      <w:r w:rsidR="001B4B86">
        <w:t xml:space="preserve"> </w:t>
      </w:r>
      <w:r>
        <w:t>= 2.13V/</w:t>
      </w:r>
      <w:proofErr w:type="spellStart"/>
      <w:r>
        <w:t>ms.</w:t>
      </w:r>
      <w:proofErr w:type="spellEnd"/>
      <w:r>
        <w:t xml:space="preserve"> </w:t>
      </w:r>
    </w:p>
    <w:p w14:paraId="688E42E6" w14:textId="77777777" w:rsidR="004546ED" w:rsidRPr="006267DB" w:rsidRDefault="00D35BF9">
      <w:pPr>
        <w:spacing w:after="0" w:line="259" w:lineRule="auto"/>
        <w:ind w:left="1224" w:firstLine="0"/>
        <w:jc w:val="left"/>
        <w:rPr>
          <w:rFonts w:eastAsiaTheme="minorEastAsia"/>
          <w:lang w:eastAsia="zh-CN"/>
        </w:rPr>
      </w:pPr>
      <w:r>
        <w:t xml:space="preserve"> </w:t>
      </w:r>
    </w:p>
    <w:p w14:paraId="34A95715" w14:textId="0A1F4117" w:rsidR="004546ED" w:rsidRDefault="00D35BF9">
      <w:pPr>
        <w:ind w:left="1234" w:right="56"/>
      </w:pPr>
      <w:r>
        <w:t xml:space="preserve">The input supply voltage will first be set to +24V and the inrush current amplitude and slope will be measured to be within the allowable tolerance.  The input supply voltage will then be set to +16.5V and the initial supply current will be measured for less than 100mA to verify that the hot swap controller has not enabled power to the UUT.  The input supply voltage will then be increased in increments of 0.1V, not to be greater than 24V, and for each step, the current will be measured.  When the supply current measures greater than </w:t>
      </w:r>
      <w:commentRangeStart w:id="18"/>
      <w:commentRangeStart w:id="19"/>
      <w:commentRangeStart w:id="20"/>
      <w:r w:rsidRPr="005B3F40">
        <w:t>0</w:t>
      </w:r>
      <w:r w:rsidR="005B3F40" w:rsidRPr="005B3F40">
        <w:t>.16</w:t>
      </w:r>
      <w:r w:rsidRPr="005B3F40">
        <w:t>A</w:t>
      </w:r>
      <w:commentRangeEnd w:id="18"/>
      <w:r w:rsidR="00DC1C9D" w:rsidRPr="005B3F40">
        <w:rPr>
          <w:rStyle w:val="a4"/>
        </w:rPr>
        <w:commentReference w:id="18"/>
      </w:r>
      <w:commentRangeEnd w:id="19"/>
      <w:r w:rsidR="00C9768B" w:rsidRPr="005B3F40">
        <w:rPr>
          <w:rStyle w:val="a4"/>
        </w:rPr>
        <w:commentReference w:id="19"/>
      </w:r>
      <w:commentRangeEnd w:id="20"/>
      <w:r w:rsidR="00667B90">
        <w:rPr>
          <w:rStyle w:val="a4"/>
        </w:rPr>
        <w:commentReference w:id="20"/>
      </w:r>
      <w:r>
        <w:t xml:space="preserve">, the power has been enabled to the UUT and the supply voltage will be verified to be within the turn on window.  The input supply voltage will be set to the normal operating voltage of +24V, and the supply voltage and current will be measured to be within tolerance.  If any failures occur during the above tests, then the test will be aborted and the UUT must be repaired before continuing.  </w:t>
      </w:r>
    </w:p>
    <w:p w14:paraId="5F7E9F30" w14:textId="77777777" w:rsidR="004546ED" w:rsidRDefault="00D35BF9">
      <w:pPr>
        <w:spacing w:after="4" w:line="259" w:lineRule="auto"/>
        <w:ind w:left="1224" w:firstLine="0"/>
        <w:jc w:val="left"/>
      </w:pPr>
      <w:r>
        <w:t xml:space="preserve"> </w:t>
      </w:r>
    </w:p>
    <w:p w14:paraId="05BBA436" w14:textId="77777777" w:rsidR="004546ED" w:rsidRDefault="00D35BF9">
      <w:pPr>
        <w:spacing w:after="0" w:line="259" w:lineRule="auto"/>
        <w:ind w:left="1224" w:firstLine="0"/>
        <w:jc w:val="left"/>
      </w:pPr>
      <w:r>
        <w:t xml:space="preserve"> </w:t>
      </w:r>
    </w:p>
    <w:p w14:paraId="0A975FFF" w14:textId="77777777" w:rsidR="004546ED" w:rsidRDefault="00D35BF9" w:rsidP="006267DB">
      <w:pPr>
        <w:spacing w:after="100" w:afterAutospacing="1" w:line="240" w:lineRule="auto"/>
        <w:ind w:left="1224" w:firstLine="0"/>
      </w:pPr>
      <w:r>
        <w:t xml:space="preserve">PROCEDURE: </w:t>
      </w:r>
    </w:p>
    <w:p w14:paraId="6C4A6BD6" w14:textId="77777777" w:rsidR="004546ED" w:rsidRDefault="00D35BF9">
      <w:pPr>
        <w:spacing w:after="0" w:line="259" w:lineRule="auto"/>
        <w:ind w:left="1224" w:firstLine="0"/>
        <w:jc w:val="left"/>
      </w:pPr>
      <w:r>
        <w:t xml:space="preserve"> </w:t>
      </w:r>
    </w:p>
    <w:p w14:paraId="7E17E567" w14:textId="77488512" w:rsidR="004546ED" w:rsidRPr="00AC7E2A" w:rsidRDefault="00D35BF9" w:rsidP="00AC7E2A">
      <w:pPr>
        <w:pStyle w:val="3"/>
        <w:rPr>
          <w:b w:val="0"/>
          <w:bCs/>
          <w:i w:val="0"/>
          <w:iCs/>
        </w:rPr>
      </w:pPr>
      <w:commentRangeStart w:id="21"/>
      <w:commentRangeStart w:id="22"/>
      <w:commentRangeStart w:id="23"/>
      <w:r w:rsidRPr="00AC7E2A">
        <w:rPr>
          <w:b w:val="0"/>
          <w:bCs/>
          <w:i w:val="0"/>
          <w:iCs/>
        </w:rPr>
        <w:lastRenderedPageBreak/>
        <w:t xml:space="preserve">Before power up, test continuity </w:t>
      </w:r>
      <w:r w:rsidR="004F4EDD" w:rsidRPr="00AC7E2A">
        <w:rPr>
          <w:b w:val="0"/>
          <w:bCs/>
          <w:i w:val="0"/>
          <w:iCs/>
        </w:rPr>
        <w:t>between J3_16 to J4_16</w:t>
      </w:r>
      <w:r w:rsidR="00A15FB9" w:rsidRPr="00AC7E2A">
        <w:rPr>
          <w:b w:val="0"/>
          <w:bCs/>
          <w:i w:val="0"/>
          <w:iCs/>
        </w:rPr>
        <w:t xml:space="preserve">, </w:t>
      </w:r>
      <w:r w:rsidR="004F4EDD" w:rsidRPr="00AC7E2A">
        <w:rPr>
          <w:b w:val="0"/>
          <w:bCs/>
          <w:i w:val="0"/>
          <w:iCs/>
        </w:rPr>
        <w:t>between J29_15 to J30_15</w:t>
      </w:r>
      <w:r w:rsidR="00AC7E2A" w:rsidRPr="00AC7E2A">
        <w:rPr>
          <w:b w:val="0"/>
          <w:bCs/>
          <w:i w:val="0"/>
          <w:iCs/>
        </w:rPr>
        <w:t>, verify they’re 0ohm to 10ohm.</w:t>
      </w:r>
      <w:r w:rsidRPr="00AC7E2A">
        <w:rPr>
          <w:b w:val="0"/>
          <w:bCs/>
          <w:i w:val="0"/>
          <w:iCs/>
        </w:rPr>
        <w:t xml:space="preserve"> </w:t>
      </w:r>
      <w:commentRangeEnd w:id="21"/>
      <w:r w:rsidR="00F25C2B" w:rsidRPr="00AC7E2A">
        <w:rPr>
          <w:b w:val="0"/>
          <w:bCs/>
          <w:i w:val="0"/>
          <w:iCs/>
        </w:rPr>
        <w:commentReference w:id="21"/>
      </w:r>
      <w:commentRangeEnd w:id="22"/>
      <w:r w:rsidR="00563762" w:rsidRPr="00AC7E2A">
        <w:rPr>
          <w:b w:val="0"/>
          <w:bCs/>
          <w:i w:val="0"/>
          <w:iCs/>
        </w:rPr>
        <w:commentReference w:id="22"/>
      </w:r>
      <w:commentRangeEnd w:id="23"/>
      <w:r w:rsidR="007F47AF" w:rsidRPr="00AC7E2A">
        <w:rPr>
          <w:b w:val="0"/>
          <w:bCs/>
          <w:i w:val="0"/>
          <w:iCs/>
        </w:rPr>
        <w:commentReference w:id="23"/>
      </w:r>
    </w:p>
    <w:p w14:paraId="46281DA8" w14:textId="32AC78A5" w:rsidR="00557143" w:rsidRPr="00172751" w:rsidRDefault="007D4D3C" w:rsidP="00AC7E2A">
      <w:pPr>
        <w:pStyle w:val="3"/>
        <w:rPr>
          <w:b w:val="0"/>
          <w:bCs/>
          <w:i w:val="0"/>
          <w:iCs/>
        </w:rPr>
      </w:pPr>
      <w:r w:rsidRPr="00172751">
        <w:rPr>
          <w:b w:val="0"/>
          <w:bCs/>
          <w:i w:val="0"/>
          <w:iCs/>
        </w:rPr>
        <w:t>Po</w:t>
      </w:r>
      <w:r w:rsidR="00557143" w:rsidRPr="00172751">
        <w:rPr>
          <w:b w:val="0"/>
          <w:bCs/>
          <w:i w:val="0"/>
          <w:iCs/>
        </w:rPr>
        <w:t>wer on UUT.</w:t>
      </w:r>
    </w:p>
    <w:p w14:paraId="5E917921" w14:textId="77777777" w:rsidR="004D5559" w:rsidRPr="00172751" w:rsidRDefault="00557143" w:rsidP="00AC7E2A">
      <w:pPr>
        <w:pStyle w:val="3"/>
        <w:rPr>
          <w:b w:val="0"/>
          <w:bCs/>
          <w:i w:val="0"/>
          <w:iCs/>
        </w:rPr>
      </w:pPr>
      <w:r w:rsidRPr="00172751">
        <w:rPr>
          <w:b w:val="0"/>
          <w:bCs/>
          <w:i w:val="0"/>
          <w:iCs/>
        </w:rPr>
        <w:t>The Power Input voltage at J1 will be set to +16.5V and the supply current will be measured for less than 50mA.</w:t>
      </w:r>
    </w:p>
    <w:p w14:paraId="467095B0" w14:textId="0484B158" w:rsidR="00BC7252" w:rsidRPr="00172751" w:rsidRDefault="002F4886" w:rsidP="00AC7E2A">
      <w:pPr>
        <w:pStyle w:val="3"/>
        <w:rPr>
          <w:b w:val="0"/>
          <w:bCs/>
          <w:i w:val="0"/>
          <w:iCs/>
        </w:rPr>
      </w:pPr>
      <w:r w:rsidRPr="00172751">
        <w:rPr>
          <w:b w:val="0"/>
          <w:bCs/>
          <w:i w:val="0"/>
          <w:iCs/>
        </w:rPr>
        <w:t xml:space="preserve">The supply voltage will be increased in increments of 0.1V until the supply current is greater than </w:t>
      </w:r>
      <w:r w:rsidR="00172751" w:rsidRPr="00AC7E2A">
        <w:rPr>
          <w:rFonts w:hint="eastAsia"/>
          <w:b w:val="0"/>
          <w:bCs/>
          <w:i w:val="0"/>
          <w:iCs/>
        </w:rPr>
        <w:t>0.16</w:t>
      </w:r>
      <w:r w:rsidRPr="00AC7E2A">
        <w:rPr>
          <w:b w:val="0"/>
          <w:bCs/>
          <w:i w:val="0"/>
          <w:iCs/>
        </w:rPr>
        <w:t>A</w:t>
      </w:r>
      <w:r w:rsidRPr="00172751">
        <w:rPr>
          <w:b w:val="0"/>
          <w:bCs/>
          <w:i w:val="0"/>
          <w:iCs/>
        </w:rPr>
        <w:t>.  The supply voltage will be measured for (17.40VDC, 18.00VDC</w:t>
      </w:r>
      <w:r w:rsidR="00BC7252" w:rsidRPr="00172751">
        <w:rPr>
          <w:b w:val="0"/>
          <w:bCs/>
          <w:i w:val="0"/>
          <w:iCs/>
        </w:rPr>
        <w:t>).</w:t>
      </w:r>
    </w:p>
    <w:p w14:paraId="4BB4200A" w14:textId="12C38EE6" w:rsidR="00172751" w:rsidRPr="00172751" w:rsidRDefault="00172751" w:rsidP="00AC7E2A">
      <w:pPr>
        <w:pStyle w:val="3"/>
        <w:rPr>
          <w:b w:val="0"/>
          <w:bCs/>
          <w:i w:val="0"/>
          <w:iCs/>
        </w:rPr>
      </w:pPr>
      <w:r w:rsidRPr="00172751">
        <w:rPr>
          <w:b w:val="0"/>
          <w:bCs/>
          <w:i w:val="0"/>
          <w:iCs/>
        </w:rPr>
        <w:t>Turn on all power supply</w:t>
      </w:r>
    </w:p>
    <w:p w14:paraId="7E78761D" w14:textId="40F7D558" w:rsidR="00C715D7" w:rsidRPr="00172751" w:rsidRDefault="002F4886" w:rsidP="00AC7E2A">
      <w:pPr>
        <w:pStyle w:val="3"/>
        <w:rPr>
          <w:b w:val="0"/>
          <w:bCs/>
          <w:i w:val="0"/>
          <w:iCs/>
        </w:rPr>
      </w:pPr>
      <w:r w:rsidRPr="00172751" w:rsidDel="00C0597C">
        <w:rPr>
          <w:b w:val="0"/>
          <w:bCs/>
          <w:i w:val="0"/>
          <w:iCs/>
        </w:rPr>
        <w:t xml:space="preserve"> </w:t>
      </w:r>
      <w:r w:rsidR="00172751" w:rsidRPr="00172751">
        <w:rPr>
          <w:b w:val="0"/>
          <w:bCs/>
          <w:i w:val="0"/>
          <w:iCs/>
        </w:rPr>
        <w:t>Check voltage rails LEDs. A prompt will be displayed to the user querying whether D82, D39, D72, D16, D4, D19, D70, D69, D44 and D51 are illuminated green.  A response of “Yes” is expected</w:t>
      </w:r>
      <w:r w:rsidR="00BC7252" w:rsidRPr="00172751">
        <w:rPr>
          <w:b w:val="0"/>
          <w:bCs/>
          <w:i w:val="0"/>
          <w:iCs/>
        </w:rPr>
        <w:t xml:space="preserve">. </w:t>
      </w:r>
    </w:p>
    <w:p w14:paraId="02F1B35D" w14:textId="18711C09" w:rsidR="004546ED" w:rsidRDefault="004546ED">
      <w:pPr>
        <w:spacing w:after="89" w:line="259" w:lineRule="auto"/>
        <w:ind w:left="0" w:firstLine="0"/>
        <w:jc w:val="left"/>
      </w:pPr>
    </w:p>
    <w:p w14:paraId="0D7AA3AC" w14:textId="77777777" w:rsidR="004546ED" w:rsidRDefault="00D35BF9">
      <w:pPr>
        <w:pStyle w:val="2"/>
        <w:ind w:left="1209" w:right="4779" w:hanging="792"/>
      </w:pPr>
      <w:bookmarkStart w:id="24" w:name="_Toc199148187"/>
      <w:r>
        <w:t>FPGA Firmware Load</w:t>
      </w:r>
      <w:bookmarkEnd w:id="24"/>
      <w:r>
        <w:t xml:space="preserve"> </w:t>
      </w:r>
    </w:p>
    <w:p w14:paraId="34E5A965" w14:textId="77777777" w:rsidR="004546ED" w:rsidRDefault="00D35BF9" w:rsidP="00725323">
      <w:pPr>
        <w:spacing w:after="100" w:afterAutospacing="1" w:line="240" w:lineRule="auto"/>
        <w:ind w:left="1224" w:firstLine="0"/>
      </w:pPr>
      <w:r>
        <w:t xml:space="preserve">DESCRIPTION: </w:t>
      </w:r>
    </w:p>
    <w:p w14:paraId="2501385C" w14:textId="42CDE324" w:rsidR="004546ED" w:rsidRDefault="00751D8F">
      <w:pPr>
        <w:spacing w:after="0" w:line="259" w:lineRule="auto"/>
        <w:ind w:left="1224" w:firstLine="0"/>
        <w:jc w:val="left"/>
      </w:pPr>
      <w:r>
        <w:t xml:space="preserve">The </w:t>
      </w:r>
      <w:r w:rsidR="000B2597">
        <w:t>UUT has two FPGAs</w:t>
      </w:r>
      <w:r w:rsidR="001841D4">
        <w:t xml:space="preserve"> U47</w:t>
      </w:r>
      <w:r w:rsidR="00D74D63">
        <w:t xml:space="preserve"> for the HDW FPGA</w:t>
      </w:r>
      <w:r w:rsidR="001841D4">
        <w:t xml:space="preserve"> and U59</w:t>
      </w:r>
      <w:r w:rsidR="00D74D63">
        <w:t xml:space="preserve"> for the APP FPGA</w:t>
      </w:r>
      <w:r w:rsidR="001841D4">
        <w:t>.</w:t>
      </w:r>
      <w:r w:rsidR="00E861BD">
        <w:t xml:space="preserve"> </w:t>
      </w:r>
      <w:r w:rsidR="00D06D5C">
        <w:t xml:space="preserve">The part number of U47 is </w:t>
      </w:r>
      <w:r w:rsidR="00C8023C" w:rsidRPr="00E7404C">
        <w:rPr>
          <w:highlight w:val="green"/>
        </w:rPr>
        <w:t>MPF050T-FCVG484E</w:t>
      </w:r>
      <w:r w:rsidR="00C8023C">
        <w:t xml:space="preserve"> and </w:t>
      </w:r>
      <w:r w:rsidR="006055E2">
        <w:t xml:space="preserve">the part number of U59 is </w:t>
      </w:r>
      <w:r w:rsidR="00967547" w:rsidRPr="00E7404C">
        <w:rPr>
          <w:highlight w:val="green"/>
        </w:rPr>
        <w:t>MPF100T-FCG484E</w:t>
      </w:r>
      <w:r w:rsidR="00967547">
        <w:t xml:space="preserve">. </w:t>
      </w:r>
      <w:r w:rsidR="00E77A78">
        <w:t xml:space="preserve">FPGAs’ ID code </w:t>
      </w:r>
      <w:r w:rsidR="00D74D63">
        <w:t>are read via USB to JTAG interface (</w:t>
      </w:r>
      <w:r w:rsidR="006848BF">
        <w:t>J4</w:t>
      </w:r>
      <w:r w:rsidR="00A422B7">
        <w:t>0</w:t>
      </w:r>
      <w:r w:rsidR="006848BF">
        <w:t xml:space="preserve"> for the APP FPGA and J</w:t>
      </w:r>
      <w:r w:rsidR="005F7794">
        <w:t>35 for the HDW FPGA).</w:t>
      </w:r>
      <w:r w:rsidR="007679D4">
        <w:t xml:space="preserve"> </w:t>
      </w:r>
      <w:r w:rsidR="007D4376">
        <w:t xml:space="preserve">A </w:t>
      </w:r>
      <w:r w:rsidR="00783656">
        <w:t>FPGA programming pod connected to J4</w:t>
      </w:r>
      <w:r w:rsidR="00E44FC6">
        <w:t>0</w:t>
      </w:r>
      <w:r w:rsidR="00783656">
        <w:t xml:space="preserve"> is used to perform </w:t>
      </w:r>
      <w:r w:rsidR="007D4AF8">
        <w:t>downloading the special build test firmware for the APP FPGA</w:t>
      </w:r>
      <w:r w:rsidR="009141CB">
        <w:t xml:space="preserve"> via the JTAG interface. </w:t>
      </w:r>
      <w:r w:rsidR="00B13A1A">
        <w:t>Once the firmware downloading is completed, the FPGA</w:t>
      </w:r>
      <w:r w:rsidR="00D27457">
        <w:t xml:space="preserve"> _DONE signal is driven high.</w:t>
      </w:r>
    </w:p>
    <w:p w14:paraId="4505B919" w14:textId="54F0BB0B" w:rsidR="00160A77" w:rsidRDefault="00160A77" w:rsidP="0007123E">
      <w:pPr>
        <w:spacing w:after="0" w:line="259" w:lineRule="auto"/>
        <w:ind w:left="1224" w:firstLine="0"/>
        <w:jc w:val="left"/>
      </w:pPr>
      <w:r>
        <w:t xml:space="preserve">After finishing all ATE tests, the </w:t>
      </w:r>
      <w:r w:rsidR="004A56BE">
        <w:t xml:space="preserve">special build test </w:t>
      </w:r>
      <w:r>
        <w:t xml:space="preserve">firmware of APP FPGA </w:t>
      </w:r>
      <w:r w:rsidR="0007123E">
        <w:t>is erased.</w:t>
      </w:r>
    </w:p>
    <w:p w14:paraId="5EBC9425" w14:textId="77777777" w:rsidR="00D27457" w:rsidRPr="00751D8F" w:rsidRDefault="00D27457">
      <w:pPr>
        <w:spacing w:after="0" w:line="259" w:lineRule="auto"/>
        <w:ind w:left="1224" w:firstLine="0"/>
        <w:jc w:val="left"/>
      </w:pPr>
    </w:p>
    <w:p w14:paraId="3ADBF784" w14:textId="269EC772" w:rsidR="004546ED" w:rsidRDefault="00D35BF9">
      <w:pPr>
        <w:ind w:left="1234" w:right="56"/>
      </w:pPr>
      <w:r w:rsidRPr="00D27457">
        <w:t xml:space="preserve">If the loading of the test firmware into the </w:t>
      </w:r>
      <w:r w:rsidR="004D79D8">
        <w:t xml:space="preserve">APP </w:t>
      </w:r>
      <w:r w:rsidRPr="00D27457">
        <w:t xml:space="preserve">FPGA fails, then the test will be aborted and the UUT must be repaired before continuing. </w:t>
      </w:r>
    </w:p>
    <w:p w14:paraId="25C903AD" w14:textId="633EAFBC" w:rsidR="0091135F" w:rsidRDefault="0091135F" w:rsidP="0091135F">
      <w:pPr>
        <w:spacing w:after="0" w:line="259" w:lineRule="auto"/>
        <w:ind w:left="1224" w:firstLine="0"/>
        <w:jc w:val="left"/>
      </w:pPr>
      <w:r>
        <w:t xml:space="preserve">A FPGA programming pod connected to J35 is used to perform downloading the </w:t>
      </w:r>
      <w:r w:rsidR="00893332">
        <w:t>hardwired</w:t>
      </w:r>
      <w:r>
        <w:t xml:space="preserve"> firmware </w:t>
      </w:r>
      <w:r w:rsidR="00893332">
        <w:t>into HDW</w:t>
      </w:r>
      <w:r>
        <w:t xml:space="preserve"> FPGA via the JTAG interface. Once the firmware downloading is completed, the FPGA _DONE signal is driven high.</w:t>
      </w:r>
    </w:p>
    <w:p w14:paraId="19D1AA7D" w14:textId="77777777" w:rsidR="00226603" w:rsidRDefault="00226603" w:rsidP="0091135F">
      <w:pPr>
        <w:spacing w:after="0" w:line="259" w:lineRule="auto"/>
        <w:ind w:left="1224" w:firstLine="0"/>
        <w:jc w:val="left"/>
      </w:pPr>
    </w:p>
    <w:p w14:paraId="0E6C60ED" w14:textId="36DDA77E" w:rsidR="00226603" w:rsidRDefault="00226603" w:rsidP="00226603">
      <w:pPr>
        <w:ind w:left="1234" w:right="56"/>
      </w:pPr>
      <w:r w:rsidRPr="00D27457">
        <w:t xml:space="preserve">If the loading of the test firmware into the </w:t>
      </w:r>
      <w:r>
        <w:t xml:space="preserve">HDW </w:t>
      </w:r>
      <w:r w:rsidRPr="00D27457">
        <w:t xml:space="preserve">FPGA fails, then the test will be aborted and the UUT must be repaired before continuing. </w:t>
      </w:r>
    </w:p>
    <w:p w14:paraId="23B3517B" w14:textId="15B85D09" w:rsidR="004546ED" w:rsidRPr="00725323" w:rsidRDefault="004546ED">
      <w:pPr>
        <w:spacing w:after="0" w:line="259" w:lineRule="auto"/>
        <w:ind w:left="1224" w:firstLine="0"/>
        <w:jc w:val="left"/>
        <w:rPr>
          <w:strike/>
        </w:rPr>
      </w:pPr>
    </w:p>
    <w:p w14:paraId="31499CF3" w14:textId="77777777" w:rsidR="004546ED" w:rsidRPr="00050F00" w:rsidRDefault="00D35BF9">
      <w:pPr>
        <w:ind w:left="1234" w:right="56"/>
      </w:pPr>
      <w:r w:rsidRPr="00050F00">
        <w:t xml:space="preserve">PROCEDURE: </w:t>
      </w:r>
    </w:p>
    <w:p w14:paraId="733E6528" w14:textId="0848C370" w:rsidR="004E0011" w:rsidRPr="00341F7C" w:rsidRDefault="004E0011" w:rsidP="00A97618">
      <w:pPr>
        <w:pStyle w:val="3"/>
        <w:rPr>
          <w:b w:val="0"/>
          <w:bCs/>
          <w:i w:val="0"/>
          <w:iCs/>
        </w:rPr>
      </w:pPr>
      <w:r w:rsidRPr="00341F7C">
        <w:rPr>
          <w:b w:val="0"/>
          <w:bCs/>
          <w:i w:val="0"/>
          <w:iCs/>
        </w:rPr>
        <w:lastRenderedPageBreak/>
        <w:t>Visual check the APP FPGA and HDW FPGA part number.</w:t>
      </w:r>
    </w:p>
    <w:p w14:paraId="0C376A20" w14:textId="081F8FFF" w:rsidR="004E0011" w:rsidRPr="00341F7C" w:rsidRDefault="004E0011" w:rsidP="00A97618">
      <w:pPr>
        <w:pStyle w:val="3"/>
        <w:rPr>
          <w:b w:val="0"/>
          <w:bCs/>
          <w:i w:val="0"/>
          <w:iCs/>
        </w:rPr>
      </w:pPr>
      <w:r w:rsidRPr="00341F7C">
        <w:rPr>
          <w:b w:val="0"/>
          <w:bCs/>
          <w:i w:val="0"/>
          <w:iCs/>
        </w:rPr>
        <w:t xml:space="preserve">APP FPGA Test firmware </w:t>
      </w:r>
      <w:r w:rsidR="005D1145" w:rsidRPr="00341F7C">
        <w:rPr>
          <w:b w:val="0"/>
          <w:bCs/>
          <w:i w:val="0"/>
          <w:iCs/>
        </w:rPr>
        <w:t>is</w:t>
      </w:r>
      <w:r w:rsidRPr="00341F7C">
        <w:rPr>
          <w:b w:val="0"/>
          <w:bCs/>
          <w:i w:val="0"/>
          <w:iCs/>
        </w:rPr>
        <w:t xml:space="preserve"> loaded automatically using </w:t>
      </w:r>
      <w:r w:rsidR="00A23E02" w:rsidRPr="00341F7C">
        <w:rPr>
          <w:b w:val="0"/>
          <w:bCs/>
          <w:i w:val="0"/>
          <w:iCs/>
        </w:rPr>
        <w:t>FPGA programming pod</w:t>
      </w:r>
      <w:r w:rsidRPr="00341F7C">
        <w:rPr>
          <w:b w:val="0"/>
          <w:bCs/>
          <w:i w:val="0"/>
          <w:iCs/>
        </w:rPr>
        <w:t xml:space="preserve"> </w:t>
      </w:r>
      <w:proofErr w:type="spellStart"/>
      <w:r w:rsidR="00495E8E">
        <w:rPr>
          <w:b w:val="0"/>
          <w:bCs/>
          <w:i w:val="0"/>
          <w:iCs/>
        </w:rPr>
        <w:t>Actel</w:t>
      </w:r>
      <w:proofErr w:type="spellEnd"/>
      <w:r w:rsidR="00495E8E">
        <w:rPr>
          <w:b w:val="0"/>
          <w:bCs/>
          <w:i w:val="0"/>
          <w:iCs/>
        </w:rPr>
        <w:t xml:space="preserve"> </w:t>
      </w:r>
      <w:proofErr w:type="spellStart"/>
      <w:r w:rsidR="00495E8E">
        <w:rPr>
          <w:b w:val="0"/>
          <w:bCs/>
          <w:i w:val="0"/>
          <w:iCs/>
        </w:rPr>
        <w:t>FlashPro</w:t>
      </w:r>
      <w:proofErr w:type="spellEnd"/>
      <w:r w:rsidR="00495E8E">
        <w:rPr>
          <w:b w:val="0"/>
          <w:bCs/>
          <w:i w:val="0"/>
          <w:iCs/>
        </w:rPr>
        <w:t xml:space="preserve"> 4 </w:t>
      </w:r>
      <w:r w:rsidRPr="00341F7C">
        <w:rPr>
          <w:b w:val="0"/>
          <w:bCs/>
          <w:i w:val="0"/>
          <w:iCs/>
        </w:rPr>
        <w:t xml:space="preserve">present in the following folder: TBD to the configuration </w:t>
      </w:r>
      <w:r w:rsidR="005D1145" w:rsidRPr="00341F7C">
        <w:rPr>
          <w:b w:val="0"/>
          <w:bCs/>
          <w:i w:val="0"/>
          <w:iCs/>
        </w:rPr>
        <w:t>flash</w:t>
      </w:r>
      <w:r w:rsidRPr="00341F7C">
        <w:rPr>
          <w:b w:val="0"/>
          <w:bCs/>
          <w:i w:val="0"/>
          <w:iCs/>
        </w:rPr>
        <w:t xml:space="preserve"> of the </w:t>
      </w:r>
      <w:r w:rsidR="003450C7" w:rsidRPr="00341F7C">
        <w:rPr>
          <w:b w:val="0"/>
          <w:bCs/>
          <w:i w:val="0"/>
          <w:iCs/>
        </w:rPr>
        <w:t xml:space="preserve">APP </w:t>
      </w:r>
      <w:r w:rsidRPr="00341F7C">
        <w:rPr>
          <w:b w:val="0"/>
          <w:bCs/>
          <w:i w:val="0"/>
          <w:iCs/>
        </w:rPr>
        <w:t>FPGA.</w:t>
      </w:r>
    </w:p>
    <w:p w14:paraId="0CCF0F14" w14:textId="4332323B" w:rsidR="004E0011" w:rsidRPr="00341F7C" w:rsidRDefault="004E0011" w:rsidP="00A97618">
      <w:pPr>
        <w:pStyle w:val="3"/>
        <w:rPr>
          <w:b w:val="0"/>
          <w:bCs/>
          <w:i w:val="0"/>
          <w:iCs/>
        </w:rPr>
      </w:pPr>
      <w:r w:rsidRPr="00341F7C">
        <w:rPr>
          <w:b w:val="0"/>
          <w:bCs/>
          <w:i w:val="0"/>
          <w:iCs/>
        </w:rPr>
        <w:t>When complete, the FPGA_DONE is HIGH, A prompt will be displayed to the user querying whether LED D</w:t>
      </w:r>
      <w:r w:rsidR="00551462" w:rsidRPr="00341F7C">
        <w:rPr>
          <w:b w:val="0"/>
          <w:bCs/>
          <w:i w:val="0"/>
          <w:iCs/>
        </w:rPr>
        <w:t>4</w:t>
      </w:r>
      <w:r w:rsidRPr="00341F7C">
        <w:rPr>
          <w:b w:val="0"/>
          <w:bCs/>
          <w:i w:val="0"/>
          <w:iCs/>
        </w:rPr>
        <w:t>3 is on. A response of “Yes” is expected.</w:t>
      </w:r>
    </w:p>
    <w:p w14:paraId="6D0A2A32" w14:textId="2008F120" w:rsidR="003450C7" w:rsidRPr="00341F7C" w:rsidRDefault="00A23E02" w:rsidP="00A97618">
      <w:pPr>
        <w:pStyle w:val="3"/>
        <w:rPr>
          <w:b w:val="0"/>
          <w:bCs/>
          <w:i w:val="0"/>
          <w:iCs/>
        </w:rPr>
      </w:pPr>
      <w:r w:rsidRPr="00341F7C">
        <w:rPr>
          <w:b w:val="0"/>
          <w:bCs/>
          <w:i w:val="0"/>
          <w:iCs/>
        </w:rPr>
        <w:t>HDW</w:t>
      </w:r>
      <w:r w:rsidR="003450C7" w:rsidRPr="00341F7C">
        <w:rPr>
          <w:b w:val="0"/>
          <w:bCs/>
          <w:i w:val="0"/>
          <w:iCs/>
        </w:rPr>
        <w:t xml:space="preserve"> FPGA firmware is loaded automatically using </w:t>
      </w:r>
      <w:r w:rsidR="008E5C71" w:rsidRPr="008E5C71">
        <w:rPr>
          <w:b w:val="0"/>
          <w:bCs/>
          <w:i w:val="0"/>
          <w:iCs/>
        </w:rPr>
        <w:t xml:space="preserve">FPGA </w:t>
      </w:r>
      <w:r w:rsidR="008E5C71">
        <w:rPr>
          <w:b w:val="0"/>
          <w:bCs/>
          <w:i w:val="0"/>
          <w:iCs/>
        </w:rPr>
        <w:t>using</w:t>
      </w:r>
      <w:r w:rsidR="007F2492">
        <w:rPr>
          <w:b w:val="0"/>
          <w:bCs/>
          <w:i w:val="0"/>
          <w:iCs/>
        </w:rPr>
        <w:t xml:space="preserve"> FPGA programming pod </w:t>
      </w:r>
      <w:proofErr w:type="spellStart"/>
      <w:r w:rsidR="007F2492">
        <w:rPr>
          <w:b w:val="0"/>
          <w:bCs/>
          <w:i w:val="0"/>
          <w:iCs/>
        </w:rPr>
        <w:t>Actel</w:t>
      </w:r>
      <w:proofErr w:type="spellEnd"/>
      <w:r w:rsidR="007F2492">
        <w:rPr>
          <w:b w:val="0"/>
          <w:bCs/>
          <w:i w:val="0"/>
          <w:iCs/>
        </w:rPr>
        <w:t xml:space="preserve"> </w:t>
      </w:r>
      <w:proofErr w:type="spellStart"/>
      <w:r w:rsidR="007F2492">
        <w:rPr>
          <w:b w:val="0"/>
          <w:bCs/>
          <w:i w:val="0"/>
          <w:iCs/>
        </w:rPr>
        <w:t>Flash</w:t>
      </w:r>
      <w:r w:rsidR="00D50E2E">
        <w:rPr>
          <w:b w:val="0"/>
          <w:bCs/>
          <w:i w:val="0"/>
          <w:iCs/>
        </w:rPr>
        <w:t>Pro</w:t>
      </w:r>
      <w:proofErr w:type="spellEnd"/>
      <w:r w:rsidR="00D50E2E">
        <w:rPr>
          <w:b w:val="0"/>
          <w:bCs/>
          <w:i w:val="0"/>
          <w:iCs/>
        </w:rPr>
        <w:t xml:space="preserve"> 4 </w:t>
      </w:r>
      <w:r w:rsidR="003450C7" w:rsidRPr="00341F7C">
        <w:rPr>
          <w:b w:val="0"/>
          <w:bCs/>
          <w:i w:val="0"/>
          <w:iCs/>
        </w:rPr>
        <w:t>present in the following folder: TBD to the configuration</w:t>
      </w:r>
      <w:r w:rsidR="002363CA">
        <w:rPr>
          <w:b w:val="0"/>
          <w:bCs/>
          <w:i w:val="0"/>
          <w:iCs/>
        </w:rPr>
        <w:t xml:space="preserve"> flash</w:t>
      </w:r>
      <w:r w:rsidR="003450C7" w:rsidRPr="00341F7C">
        <w:rPr>
          <w:b w:val="0"/>
          <w:bCs/>
          <w:i w:val="0"/>
          <w:iCs/>
        </w:rPr>
        <w:t xml:space="preserve"> of the </w:t>
      </w:r>
      <w:r w:rsidR="00A766A7" w:rsidRPr="00341F7C">
        <w:rPr>
          <w:b w:val="0"/>
          <w:bCs/>
          <w:i w:val="0"/>
          <w:iCs/>
        </w:rPr>
        <w:t>HDW</w:t>
      </w:r>
      <w:r w:rsidR="003450C7" w:rsidRPr="00341F7C">
        <w:rPr>
          <w:b w:val="0"/>
          <w:bCs/>
          <w:i w:val="0"/>
          <w:iCs/>
        </w:rPr>
        <w:t xml:space="preserve"> FPGA.</w:t>
      </w:r>
    </w:p>
    <w:p w14:paraId="58CB5B17" w14:textId="77777777" w:rsidR="006A0F7C" w:rsidRDefault="005A4A51" w:rsidP="005A4A51">
      <w:pPr>
        <w:pStyle w:val="2"/>
      </w:pPr>
      <w:bookmarkStart w:id="25" w:name="_Toc199148188"/>
      <w:r>
        <w:t>Reset Test</w:t>
      </w:r>
      <w:bookmarkEnd w:id="25"/>
    </w:p>
    <w:p w14:paraId="11163255" w14:textId="573D6CC4" w:rsidR="0010080E" w:rsidRDefault="0010080E" w:rsidP="006A0F7C">
      <w:pPr>
        <w:ind w:left="1234" w:right="56"/>
      </w:pPr>
      <w:r>
        <w:t xml:space="preserve">The reset function is tested by </w:t>
      </w:r>
      <w:r w:rsidR="0003777D">
        <w:t>pushing</w:t>
      </w:r>
      <w:r>
        <w:t xml:space="preserve"> the reset button </w:t>
      </w:r>
      <w:r w:rsidR="00AD455D">
        <w:t>(SW</w:t>
      </w:r>
      <w:r w:rsidR="00231202">
        <w:rPr>
          <w:rFonts w:eastAsiaTheme="minorEastAsia" w:hint="eastAsia"/>
          <w:lang w:eastAsia="zh-CN"/>
        </w:rPr>
        <w:t>3</w:t>
      </w:r>
      <w:r w:rsidR="00342DD5">
        <w:t>), it resets the APP FPGA and HDW FPGA.</w:t>
      </w:r>
      <w:r w:rsidR="00FB5363">
        <w:t xml:space="preserve"> </w:t>
      </w:r>
    </w:p>
    <w:p w14:paraId="2D5A6D62" w14:textId="77777777" w:rsidR="00AE318E" w:rsidRDefault="00AE318E" w:rsidP="00AC0098">
      <w:pPr>
        <w:ind w:left="1234" w:right="56"/>
      </w:pPr>
    </w:p>
    <w:p w14:paraId="30E64AA8" w14:textId="5840145F" w:rsidR="00AC0098" w:rsidRPr="00050F00" w:rsidRDefault="00AC0098" w:rsidP="00AC0098">
      <w:pPr>
        <w:ind w:left="1234" w:right="56"/>
      </w:pPr>
      <w:r w:rsidRPr="00050F00">
        <w:t xml:space="preserve">PROCEDURE: </w:t>
      </w:r>
    </w:p>
    <w:p w14:paraId="0DCAD35F" w14:textId="77777777" w:rsidR="00AC0098" w:rsidRPr="003F05B0" w:rsidRDefault="00AC0098" w:rsidP="00AC0098">
      <w:pPr>
        <w:spacing w:after="0" w:line="259" w:lineRule="auto"/>
        <w:ind w:left="1224" w:firstLine="0"/>
        <w:jc w:val="left"/>
      </w:pPr>
      <w:r w:rsidRPr="00C82B37">
        <w:rPr>
          <w:strike/>
        </w:rPr>
        <w:t xml:space="preserve"> </w:t>
      </w:r>
    </w:p>
    <w:p w14:paraId="391B89CD" w14:textId="5E33DECC" w:rsidR="00AC0098" w:rsidRPr="0008053E" w:rsidRDefault="00B92DDF" w:rsidP="007639A8">
      <w:pPr>
        <w:pStyle w:val="3"/>
        <w:rPr>
          <w:b w:val="0"/>
          <w:bCs/>
          <w:i w:val="0"/>
          <w:iCs/>
        </w:rPr>
      </w:pPr>
      <w:r>
        <w:rPr>
          <w:b w:val="0"/>
          <w:bCs/>
          <w:i w:val="0"/>
          <w:iCs/>
        </w:rPr>
        <w:t>Power on UTT</w:t>
      </w:r>
      <w:r w:rsidR="00AC0098" w:rsidRPr="0008053E">
        <w:rPr>
          <w:b w:val="0"/>
          <w:bCs/>
          <w:i w:val="0"/>
          <w:iCs/>
        </w:rPr>
        <w:t>.</w:t>
      </w:r>
    </w:p>
    <w:p w14:paraId="54510A30" w14:textId="58C9B020" w:rsidR="00B92DDF" w:rsidRPr="00C82B37" w:rsidRDefault="00B92DDF" w:rsidP="007639A8">
      <w:pPr>
        <w:pStyle w:val="3"/>
        <w:rPr>
          <w:b w:val="0"/>
          <w:bCs/>
          <w:i w:val="0"/>
          <w:iCs/>
        </w:rPr>
      </w:pPr>
      <w:r w:rsidRPr="00C82B37">
        <w:rPr>
          <w:b w:val="0"/>
          <w:bCs/>
          <w:i w:val="0"/>
          <w:iCs/>
        </w:rPr>
        <w:t xml:space="preserve">Check FPGA DONE LEDs. A prompt will be displayed to the user querying whether D43 </w:t>
      </w:r>
      <w:r w:rsidR="001A5BE7">
        <w:rPr>
          <w:b w:val="0"/>
          <w:bCs/>
          <w:i w:val="0"/>
          <w:iCs/>
        </w:rPr>
        <w:t xml:space="preserve">is </w:t>
      </w:r>
      <w:r w:rsidRPr="00C82B37">
        <w:rPr>
          <w:b w:val="0"/>
          <w:bCs/>
          <w:i w:val="0"/>
          <w:iCs/>
        </w:rPr>
        <w:t>illuminated green</w:t>
      </w:r>
      <w:r w:rsidR="00C814CC">
        <w:rPr>
          <w:b w:val="0"/>
          <w:bCs/>
          <w:i w:val="0"/>
          <w:iCs/>
        </w:rPr>
        <w:t xml:space="preserve"> and D33 is off</w:t>
      </w:r>
      <w:r w:rsidRPr="00C82B37">
        <w:rPr>
          <w:b w:val="0"/>
          <w:bCs/>
          <w:i w:val="0"/>
          <w:iCs/>
        </w:rPr>
        <w:t xml:space="preserve">.  A response of “Yes” is expected. </w:t>
      </w:r>
    </w:p>
    <w:p w14:paraId="70825057" w14:textId="1752786A" w:rsidR="00AC0098" w:rsidRPr="0008053E" w:rsidRDefault="00B92DDF" w:rsidP="007639A8">
      <w:pPr>
        <w:pStyle w:val="3"/>
        <w:rPr>
          <w:b w:val="0"/>
          <w:bCs/>
          <w:i w:val="0"/>
          <w:iCs/>
        </w:rPr>
      </w:pPr>
      <w:r>
        <w:rPr>
          <w:b w:val="0"/>
          <w:bCs/>
          <w:i w:val="0"/>
          <w:iCs/>
        </w:rPr>
        <w:t>Push Reset switch</w:t>
      </w:r>
      <w:r w:rsidR="00231202" w:rsidRPr="007639A8">
        <w:rPr>
          <w:rFonts w:hint="eastAsia"/>
          <w:b w:val="0"/>
          <w:bCs/>
          <w:i w:val="0"/>
          <w:iCs/>
        </w:rPr>
        <w:t xml:space="preserve"> SW3</w:t>
      </w:r>
      <w:r>
        <w:rPr>
          <w:b w:val="0"/>
          <w:bCs/>
          <w:i w:val="0"/>
          <w:iCs/>
        </w:rPr>
        <w:t xml:space="preserve"> for ~1 second</w:t>
      </w:r>
      <w:r w:rsidR="00AC0098" w:rsidRPr="0008053E">
        <w:rPr>
          <w:b w:val="0"/>
          <w:bCs/>
          <w:i w:val="0"/>
          <w:iCs/>
        </w:rPr>
        <w:t>.</w:t>
      </w:r>
    </w:p>
    <w:p w14:paraId="5C3E33A8" w14:textId="29B3261B" w:rsidR="008D3449" w:rsidRPr="00C82B37" w:rsidRDefault="008D3449" w:rsidP="007639A8">
      <w:pPr>
        <w:pStyle w:val="3"/>
        <w:rPr>
          <w:b w:val="0"/>
          <w:bCs/>
          <w:i w:val="0"/>
          <w:iCs/>
        </w:rPr>
      </w:pPr>
      <w:r w:rsidRPr="00C82B37">
        <w:rPr>
          <w:b w:val="0"/>
          <w:bCs/>
          <w:i w:val="0"/>
          <w:iCs/>
        </w:rPr>
        <w:t>Check FPGA DONE LEDs. A prompt will be displayed to the user querying whether D43</w:t>
      </w:r>
      <w:r w:rsidR="00F63629">
        <w:rPr>
          <w:b w:val="0"/>
          <w:bCs/>
          <w:i w:val="0"/>
          <w:iCs/>
        </w:rPr>
        <w:t xml:space="preserve"> is off</w:t>
      </w:r>
      <w:r w:rsidRPr="00C82B37">
        <w:rPr>
          <w:b w:val="0"/>
          <w:bCs/>
          <w:i w:val="0"/>
          <w:iCs/>
        </w:rPr>
        <w:t xml:space="preserve"> and D33</w:t>
      </w:r>
      <w:r>
        <w:rPr>
          <w:b w:val="0"/>
          <w:bCs/>
          <w:i w:val="0"/>
          <w:iCs/>
        </w:rPr>
        <w:t xml:space="preserve"> </w:t>
      </w:r>
      <w:r w:rsidR="00F63629">
        <w:rPr>
          <w:b w:val="0"/>
          <w:bCs/>
          <w:i w:val="0"/>
          <w:iCs/>
        </w:rPr>
        <w:t>is</w:t>
      </w:r>
      <w:r w:rsidRPr="00C82B37">
        <w:rPr>
          <w:b w:val="0"/>
          <w:bCs/>
          <w:i w:val="0"/>
          <w:iCs/>
        </w:rPr>
        <w:t xml:space="preserve"> illuminated green.  A response of “Yes” is expected. </w:t>
      </w:r>
    </w:p>
    <w:p w14:paraId="525115C3" w14:textId="5CB9C901" w:rsidR="00AC0098" w:rsidRPr="0008053E" w:rsidRDefault="00F63629" w:rsidP="007639A8">
      <w:pPr>
        <w:pStyle w:val="3"/>
        <w:rPr>
          <w:b w:val="0"/>
          <w:bCs/>
          <w:i w:val="0"/>
          <w:iCs/>
        </w:rPr>
      </w:pPr>
      <w:r>
        <w:rPr>
          <w:b w:val="0"/>
          <w:bCs/>
          <w:i w:val="0"/>
          <w:iCs/>
        </w:rPr>
        <w:t>Release the switch</w:t>
      </w:r>
      <w:r w:rsidR="00AC0098" w:rsidRPr="0008053E">
        <w:rPr>
          <w:b w:val="0"/>
          <w:bCs/>
          <w:i w:val="0"/>
          <w:iCs/>
        </w:rPr>
        <w:t>.</w:t>
      </w:r>
    </w:p>
    <w:p w14:paraId="3E3DF2BF" w14:textId="2CEA0AF5" w:rsidR="00F63629" w:rsidRPr="00C82B37" w:rsidRDefault="00F63629" w:rsidP="007639A8">
      <w:pPr>
        <w:pStyle w:val="3"/>
        <w:rPr>
          <w:b w:val="0"/>
          <w:bCs/>
          <w:i w:val="0"/>
          <w:iCs/>
        </w:rPr>
      </w:pPr>
      <w:r w:rsidRPr="00C82B37">
        <w:rPr>
          <w:b w:val="0"/>
          <w:bCs/>
          <w:i w:val="0"/>
          <w:iCs/>
        </w:rPr>
        <w:t>Check FPGA DONE LEDs. A prompt will be displayed to the user querying whether D43</w:t>
      </w:r>
      <w:r>
        <w:rPr>
          <w:b w:val="0"/>
          <w:bCs/>
          <w:i w:val="0"/>
          <w:iCs/>
        </w:rPr>
        <w:t xml:space="preserve"> </w:t>
      </w:r>
      <w:r w:rsidR="00C814CC">
        <w:rPr>
          <w:b w:val="0"/>
          <w:bCs/>
          <w:i w:val="0"/>
          <w:iCs/>
        </w:rPr>
        <w:t>is</w:t>
      </w:r>
      <w:r w:rsidRPr="00C82B37">
        <w:rPr>
          <w:b w:val="0"/>
          <w:bCs/>
          <w:i w:val="0"/>
          <w:iCs/>
        </w:rPr>
        <w:t xml:space="preserve"> illuminated green</w:t>
      </w:r>
      <w:r w:rsidR="00C814CC">
        <w:rPr>
          <w:b w:val="0"/>
          <w:bCs/>
          <w:i w:val="0"/>
          <w:iCs/>
        </w:rPr>
        <w:t xml:space="preserve"> and D33 is off</w:t>
      </w:r>
      <w:r w:rsidR="00322DB0">
        <w:rPr>
          <w:b w:val="0"/>
          <w:bCs/>
          <w:i w:val="0"/>
          <w:iCs/>
        </w:rPr>
        <w:t xml:space="preserve">, and </w:t>
      </w:r>
      <w:r w:rsidR="005617D8">
        <w:rPr>
          <w:b w:val="0"/>
          <w:bCs/>
          <w:i w:val="0"/>
          <w:iCs/>
        </w:rPr>
        <w:t>D21 (HDW_FPGA_STAT_LED2) blind once.</w:t>
      </w:r>
      <w:r w:rsidRPr="00C82B37">
        <w:rPr>
          <w:b w:val="0"/>
          <w:bCs/>
          <w:i w:val="0"/>
          <w:iCs/>
        </w:rPr>
        <w:t xml:space="preserve">  A response of “Yes” is expected. </w:t>
      </w:r>
    </w:p>
    <w:p w14:paraId="0B1548CD" w14:textId="77777777" w:rsidR="00FB5363" w:rsidRDefault="00FB5363">
      <w:pPr>
        <w:spacing w:after="89" w:line="259" w:lineRule="auto"/>
        <w:ind w:left="0" w:firstLine="0"/>
        <w:jc w:val="left"/>
      </w:pPr>
    </w:p>
    <w:p w14:paraId="581CA5D5" w14:textId="77777777" w:rsidR="004546ED" w:rsidRDefault="00D35BF9">
      <w:pPr>
        <w:pStyle w:val="2"/>
        <w:ind w:left="1209" w:right="4779" w:hanging="792"/>
      </w:pPr>
      <w:bookmarkStart w:id="26" w:name="_Toc199148189"/>
      <w:r>
        <w:t>ADC Test</w:t>
      </w:r>
      <w:bookmarkEnd w:id="26"/>
      <w:r>
        <w:t xml:space="preserve"> </w:t>
      </w:r>
    </w:p>
    <w:p w14:paraId="5E12AFC6" w14:textId="37EE4E9A" w:rsidR="004546ED" w:rsidRDefault="00D35BF9">
      <w:pPr>
        <w:ind w:left="1234" w:right="56"/>
      </w:pPr>
      <w:r>
        <w:t>The interface to the ADC (</w:t>
      </w:r>
      <w:commentRangeStart w:id="27"/>
      <w:r>
        <w:t>U</w:t>
      </w:r>
      <w:r w:rsidR="00D40422">
        <w:t>16</w:t>
      </w:r>
      <w:r w:rsidR="00C27B98">
        <w:t>/U17</w:t>
      </w:r>
      <w:commentRangeEnd w:id="27"/>
      <w:r w:rsidR="00E7404C">
        <w:rPr>
          <w:rStyle w:val="a4"/>
        </w:rPr>
        <w:commentReference w:id="27"/>
      </w:r>
      <w:r>
        <w:t xml:space="preserve">) will be tested by reading the measurements of the voltage rail monitors.  The remaining channels will be verified during their corresponding test sections.  The following channels will be read from the A/D Converter: </w:t>
      </w:r>
    </w:p>
    <w:p w14:paraId="7CF7CE44" w14:textId="77777777" w:rsidR="001F4551" w:rsidRDefault="00D35BF9" w:rsidP="001F4551">
      <w:pPr>
        <w:ind w:left="1234" w:right="56"/>
        <w:rPr>
          <w:sz w:val="24"/>
        </w:rPr>
      </w:pPr>
      <w:r>
        <w:rPr>
          <w:sz w:val="24"/>
        </w:rPr>
        <w:t xml:space="preserve"> </w:t>
      </w:r>
    </w:p>
    <w:p w14:paraId="2C848584" w14:textId="1ECB6BEB" w:rsidR="001F4551" w:rsidRPr="00050F00" w:rsidRDefault="001F4551" w:rsidP="001F4551">
      <w:pPr>
        <w:ind w:left="1234" w:right="56"/>
      </w:pPr>
      <w:r w:rsidRPr="00050F00">
        <w:t xml:space="preserve">PROCEDURE: </w:t>
      </w:r>
    </w:p>
    <w:p w14:paraId="0DEE1F24" w14:textId="7302F018" w:rsidR="004546ED" w:rsidRDefault="004546ED">
      <w:pPr>
        <w:spacing w:after="0" w:line="259" w:lineRule="auto"/>
        <w:ind w:left="0" w:firstLine="0"/>
        <w:jc w:val="left"/>
      </w:pPr>
    </w:p>
    <w:p w14:paraId="7F6B9941" w14:textId="6F5BB1A1" w:rsidR="004546ED" w:rsidRPr="002E4065" w:rsidRDefault="00D35BF9" w:rsidP="002E4065">
      <w:pPr>
        <w:pStyle w:val="3"/>
        <w:rPr>
          <w:b w:val="0"/>
          <w:bCs/>
          <w:i w:val="0"/>
          <w:iCs/>
        </w:rPr>
      </w:pPr>
      <w:r w:rsidRPr="002E4065">
        <w:rPr>
          <w:rStyle w:val="30"/>
          <w:bCs/>
          <w:iCs/>
        </w:rPr>
        <w:lastRenderedPageBreak/>
        <w:t>The P24V_MON Monitor (AD_IN12) will be read for +24VDC ± 10%.</w:t>
      </w:r>
      <w:r w:rsidRPr="002E4065">
        <w:rPr>
          <w:b w:val="0"/>
          <w:bCs/>
          <w:i w:val="0"/>
          <w:iCs/>
        </w:rPr>
        <w:t xml:space="preserve"> </w:t>
      </w:r>
    </w:p>
    <w:p w14:paraId="05463EBB" w14:textId="7F307B33" w:rsidR="004546ED" w:rsidRPr="002E4065" w:rsidRDefault="003107EE" w:rsidP="002E4065">
      <w:pPr>
        <w:pStyle w:val="3"/>
        <w:rPr>
          <w:b w:val="0"/>
          <w:bCs/>
          <w:i w:val="0"/>
          <w:iCs/>
        </w:rPr>
      </w:pPr>
      <w:r>
        <w:rPr>
          <w:b w:val="0"/>
          <w:bCs/>
          <w:i w:val="0"/>
          <w:iCs/>
        </w:rPr>
        <w:t>Th</w:t>
      </w:r>
      <w:r w:rsidR="00D35BF9" w:rsidRPr="002E4065">
        <w:rPr>
          <w:b w:val="0"/>
          <w:bCs/>
          <w:i w:val="0"/>
          <w:iCs/>
        </w:rPr>
        <w:t xml:space="preserve">e 5V_MON Monitor (AD_IN15) will be read for +5VDC ± 10%. </w:t>
      </w:r>
    </w:p>
    <w:p w14:paraId="72E14D31" w14:textId="4C4A2FB4" w:rsidR="004546ED" w:rsidRPr="002E4065" w:rsidRDefault="00D35BF9" w:rsidP="002E4065">
      <w:pPr>
        <w:pStyle w:val="3"/>
        <w:rPr>
          <w:b w:val="0"/>
          <w:bCs/>
          <w:i w:val="0"/>
          <w:iCs/>
        </w:rPr>
      </w:pPr>
      <w:r w:rsidRPr="002E4065">
        <w:rPr>
          <w:b w:val="0"/>
          <w:bCs/>
          <w:i w:val="0"/>
          <w:iCs/>
        </w:rPr>
        <w:t xml:space="preserve">The 3.3V_MON Monitor (AD_IN16) will be read for +3.3VDC ± 10%. </w:t>
      </w:r>
    </w:p>
    <w:p w14:paraId="7372F758" w14:textId="0809BC82" w:rsidR="004546ED" w:rsidRPr="002E4065" w:rsidRDefault="00D35BF9" w:rsidP="002E4065">
      <w:pPr>
        <w:pStyle w:val="3"/>
        <w:rPr>
          <w:b w:val="0"/>
          <w:bCs/>
          <w:i w:val="0"/>
          <w:iCs/>
        </w:rPr>
      </w:pPr>
      <w:r w:rsidRPr="002E4065">
        <w:rPr>
          <w:b w:val="0"/>
          <w:bCs/>
          <w:i w:val="0"/>
          <w:iCs/>
        </w:rPr>
        <w:t xml:space="preserve">The P15V_MON Monitor (AD_IN17) will be read for +1.363VDC ± 10%. </w:t>
      </w:r>
    </w:p>
    <w:p w14:paraId="1C87E5B4" w14:textId="46600E62" w:rsidR="004546ED" w:rsidRPr="002E4065" w:rsidRDefault="00D35BF9" w:rsidP="002E4065">
      <w:pPr>
        <w:pStyle w:val="3"/>
        <w:rPr>
          <w:b w:val="0"/>
          <w:bCs/>
          <w:i w:val="0"/>
          <w:iCs/>
        </w:rPr>
      </w:pPr>
      <w:r w:rsidRPr="002E4065">
        <w:rPr>
          <w:b w:val="0"/>
          <w:bCs/>
          <w:i w:val="0"/>
          <w:iCs/>
        </w:rPr>
        <w:t>The 2.5V_MON Monitor (AD_IN</w:t>
      </w:r>
      <w:r w:rsidR="00430D69" w:rsidRPr="002E4065">
        <w:rPr>
          <w:b w:val="0"/>
          <w:bCs/>
          <w:i w:val="0"/>
          <w:iCs/>
        </w:rPr>
        <w:t>19</w:t>
      </w:r>
      <w:r w:rsidRPr="002E4065">
        <w:rPr>
          <w:b w:val="0"/>
          <w:bCs/>
          <w:i w:val="0"/>
          <w:iCs/>
        </w:rPr>
        <w:t xml:space="preserve">) will be read for +2.5VDC ± 10%. </w:t>
      </w:r>
    </w:p>
    <w:p w14:paraId="74F13C24" w14:textId="74871131" w:rsidR="004546ED" w:rsidRPr="002E4065" w:rsidRDefault="00D35BF9" w:rsidP="002E4065">
      <w:pPr>
        <w:pStyle w:val="3"/>
        <w:rPr>
          <w:b w:val="0"/>
          <w:bCs/>
          <w:i w:val="0"/>
          <w:iCs/>
        </w:rPr>
      </w:pPr>
      <w:r w:rsidRPr="002E4065">
        <w:rPr>
          <w:b w:val="0"/>
          <w:bCs/>
          <w:i w:val="0"/>
          <w:iCs/>
        </w:rPr>
        <w:t>The 1.</w:t>
      </w:r>
      <w:r w:rsidR="00D35E38" w:rsidRPr="002E4065">
        <w:rPr>
          <w:b w:val="0"/>
          <w:bCs/>
          <w:i w:val="0"/>
          <w:iCs/>
        </w:rPr>
        <w:t>0</w:t>
      </w:r>
      <w:r w:rsidRPr="002E4065">
        <w:rPr>
          <w:b w:val="0"/>
          <w:bCs/>
          <w:i w:val="0"/>
          <w:iCs/>
        </w:rPr>
        <w:t>V_MON Monitor (AD_IN</w:t>
      </w:r>
      <w:r w:rsidR="00D35E38" w:rsidRPr="002E4065">
        <w:rPr>
          <w:b w:val="0"/>
          <w:bCs/>
          <w:i w:val="0"/>
          <w:iCs/>
        </w:rPr>
        <w:t>24</w:t>
      </w:r>
      <w:r w:rsidRPr="002E4065">
        <w:rPr>
          <w:b w:val="0"/>
          <w:bCs/>
          <w:i w:val="0"/>
          <w:iCs/>
        </w:rPr>
        <w:t>) will be read for +1.</w:t>
      </w:r>
      <w:r w:rsidR="00D35E38" w:rsidRPr="002E4065">
        <w:rPr>
          <w:b w:val="0"/>
          <w:bCs/>
          <w:i w:val="0"/>
          <w:iCs/>
        </w:rPr>
        <w:t>0</w:t>
      </w:r>
      <w:r w:rsidRPr="002E4065">
        <w:rPr>
          <w:b w:val="0"/>
          <w:bCs/>
          <w:i w:val="0"/>
          <w:iCs/>
        </w:rPr>
        <w:t xml:space="preserve">VDC ± 10%. </w:t>
      </w:r>
    </w:p>
    <w:p w14:paraId="659D2870" w14:textId="77777777" w:rsidR="004546ED" w:rsidRPr="002E4065" w:rsidRDefault="00D35BF9" w:rsidP="002E4065">
      <w:pPr>
        <w:pStyle w:val="3"/>
        <w:rPr>
          <w:b w:val="0"/>
          <w:bCs/>
          <w:i w:val="0"/>
          <w:iCs/>
        </w:rPr>
      </w:pPr>
      <w:r w:rsidRPr="002E4065">
        <w:rPr>
          <w:b w:val="0"/>
          <w:bCs/>
          <w:i w:val="0"/>
          <w:iCs/>
        </w:rPr>
        <w:t>8.3.12</w:t>
      </w:r>
      <w:r w:rsidRPr="002E4065">
        <w:rPr>
          <w:rFonts w:ascii="Arial" w:eastAsia="Arial" w:hAnsi="Arial" w:cs="Arial"/>
          <w:b w:val="0"/>
          <w:bCs/>
          <w:i w:val="0"/>
          <w:iCs/>
        </w:rPr>
        <w:t xml:space="preserve"> </w:t>
      </w:r>
      <w:r w:rsidRPr="002E4065">
        <w:rPr>
          <w:b w:val="0"/>
          <w:bCs/>
          <w:i w:val="0"/>
          <w:iCs/>
        </w:rPr>
        <w:t xml:space="preserve">The scale factor for the temperature sensor is 10mV/C. The TEMP Monitor (AD_IN21) will be read for </w:t>
      </w:r>
      <w:commentRangeStart w:id="28"/>
      <w:r w:rsidRPr="002E4065">
        <w:rPr>
          <w:b w:val="0"/>
          <w:bCs/>
          <w:i w:val="0"/>
          <w:iCs/>
        </w:rPr>
        <w:t xml:space="preserve">+0.75VDC ± 0.1V (for 25C ± 10C). </w:t>
      </w:r>
      <w:commentRangeEnd w:id="28"/>
      <w:r w:rsidR="00E7404C">
        <w:rPr>
          <w:rStyle w:val="a4"/>
          <w:b w:val="0"/>
          <w:i w:val="0"/>
        </w:rPr>
        <w:commentReference w:id="28"/>
      </w:r>
    </w:p>
    <w:p w14:paraId="5925382A" w14:textId="43EFC5E1" w:rsidR="004546ED" w:rsidRPr="002E4065" w:rsidRDefault="00D35BF9" w:rsidP="002E4065">
      <w:pPr>
        <w:pStyle w:val="3"/>
        <w:rPr>
          <w:b w:val="0"/>
          <w:bCs/>
          <w:i w:val="0"/>
          <w:iCs/>
        </w:rPr>
      </w:pPr>
      <w:r w:rsidRPr="002E4065">
        <w:rPr>
          <w:b w:val="0"/>
          <w:bCs/>
          <w:i w:val="0"/>
          <w:iCs/>
        </w:rPr>
        <w:t>The 1.8V_MON Monitor (AD_IN2</w:t>
      </w:r>
      <w:r w:rsidR="00D35E38" w:rsidRPr="002E4065">
        <w:rPr>
          <w:b w:val="0"/>
          <w:bCs/>
          <w:i w:val="0"/>
          <w:iCs/>
        </w:rPr>
        <w:t>3</w:t>
      </w:r>
      <w:r w:rsidRPr="002E4065">
        <w:rPr>
          <w:b w:val="0"/>
          <w:bCs/>
          <w:i w:val="0"/>
          <w:iCs/>
        </w:rPr>
        <w:t xml:space="preserve">) will be read for +1.8VDC ± 5%. </w:t>
      </w:r>
    </w:p>
    <w:p w14:paraId="03E8772E" w14:textId="77777777" w:rsidR="004546ED" w:rsidRDefault="00D35BF9">
      <w:pPr>
        <w:spacing w:after="89" w:line="259" w:lineRule="auto"/>
        <w:ind w:left="0" w:firstLine="0"/>
        <w:jc w:val="left"/>
      </w:pPr>
      <w:r>
        <w:rPr>
          <w:sz w:val="24"/>
        </w:rPr>
        <w:t xml:space="preserve"> </w:t>
      </w:r>
    </w:p>
    <w:p w14:paraId="4AF74CBE" w14:textId="7CAB72F1" w:rsidR="004546ED" w:rsidRDefault="004546ED">
      <w:pPr>
        <w:spacing w:after="89" w:line="259" w:lineRule="auto"/>
        <w:ind w:left="0" w:firstLine="0"/>
        <w:jc w:val="left"/>
      </w:pPr>
    </w:p>
    <w:p w14:paraId="0C4800A0" w14:textId="77777777" w:rsidR="004546ED" w:rsidRDefault="00D35BF9" w:rsidP="00E0447A">
      <w:pPr>
        <w:pStyle w:val="2"/>
        <w:numPr>
          <w:ilvl w:val="1"/>
          <w:numId w:val="7"/>
        </w:numPr>
        <w:ind w:right="4779"/>
      </w:pPr>
      <w:bookmarkStart w:id="29" w:name="_Toc199148190"/>
      <w:r>
        <w:t xml:space="preserve">Serial </w:t>
      </w:r>
      <w:commentRangeStart w:id="30"/>
      <w:commentRangeStart w:id="31"/>
      <w:r>
        <w:t>EEPROM</w:t>
      </w:r>
      <w:commentRangeEnd w:id="30"/>
      <w:r w:rsidR="00D415F8">
        <w:rPr>
          <w:rStyle w:val="a4"/>
          <w:b w:val="0"/>
          <w:i w:val="0"/>
        </w:rPr>
        <w:commentReference w:id="30"/>
      </w:r>
      <w:commentRangeEnd w:id="31"/>
      <w:r w:rsidR="00D03290">
        <w:rPr>
          <w:rStyle w:val="a4"/>
          <w:b w:val="0"/>
          <w:i w:val="0"/>
        </w:rPr>
        <w:commentReference w:id="31"/>
      </w:r>
      <w:bookmarkEnd w:id="29"/>
      <w:r>
        <w:t xml:space="preserve"> </w:t>
      </w:r>
    </w:p>
    <w:p w14:paraId="414CA74F" w14:textId="77777777" w:rsidR="004546ED" w:rsidRPr="009A18A2" w:rsidRDefault="00D35BF9">
      <w:pPr>
        <w:ind w:left="1234" w:right="56"/>
      </w:pPr>
      <w:r w:rsidRPr="009A18A2">
        <w:t xml:space="preserve">DESCRIPTION: </w:t>
      </w:r>
    </w:p>
    <w:p w14:paraId="34BB497B" w14:textId="77777777" w:rsidR="004546ED" w:rsidRPr="009A18A2" w:rsidRDefault="00D35BF9">
      <w:pPr>
        <w:spacing w:after="0" w:line="259" w:lineRule="auto"/>
        <w:ind w:left="1224" w:firstLine="0"/>
        <w:jc w:val="left"/>
      </w:pPr>
      <w:r w:rsidRPr="009A18A2">
        <w:t xml:space="preserve"> </w:t>
      </w:r>
    </w:p>
    <w:p w14:paraId="3BB3A7FE" w14:textId="42E59DEA" w:rsidR="00341F7C" w:rsidDel="00583398" w:rsidRDefault="00341F7C">
      <w:pPr>
        <w:ind w:left="1234" w:right="56"/>
        <w:rPr>
          <w:del w:id="32" w:author="Song, Ge" w:date="2025-04-23T12:31:00Z"/>
        </w:rPr>
      </w:pPr>
      <w:r w:rsidRPr="00341F7C">
        <w:rPr>
          <w:highlight w:val="lightGray"/>
        </w:rPr>
        <w:t xml:space="preserve">It’s programed by system commands, and it should be </w:t>
      </w:r>
      <w:r w:rsidR="00C6524A" w:rsidRPr="00341F7C">
        <w:rPr>
          <w:highlight w:val="lightGray"/>
        </w:rPr>
        <w:t>programmed</w:t>
      </w:r>
      <w:r w:rsidRPr="00341F7C">
        <w:rPr>
          <w:highlight w:val="lightGray"/>
        </w:rPr>
        <w:t xml:space="preserve"> by APP FPGA for ATE test purpose.</w:t>
      </w:r>
      <w:r w:rsidR="00C6524A">
        <w:rPr>
          <w:highlight w:val="lightGray"/>
        </w:rPr>
        <w:t xml:space="preserve"> Need </w:t>
      </w:r>
      <w:r w:rsidRPr="00341F7C">
        <w:rPr>
          <w:highlight w:val="lightGray"/>
        </w:rPr>
        <w:t xml:space="preserve">APP FPGA </w:t>
      </w:r>
      <w:r w:rsidR="00D03290">
        <w:rPr>
          <w:highlight w:val="lightGray"/>
        </w:rPr>
        <w:t xml:space="preserve">test </w:t>
      </w:r>
      <w:r w:rsidRPr="00341F7C">
        <w:rPr>
          <w:highlight w:val="lightGray"/>
        </w:rPr>
        <w:t>firmware</w:t>
      </w:r>
      <w:r w:rsidR="00D03290">
        <w:rPr>
          <w:highlight w:val="lightGray"/>
        </w:rPr>
        <w:t xml:space="preserve"> and </w:t>
      </w:r>
      <w:r w:rsidR="00D03290" w:rsidRPr="00C6524A">
        <w:rPr>
          <w:highlight w:val="lightGray"/>
        </w:rPr>
        <w:t>ATP</w:t>
      </w:r>
      <w:r w:rsidR="00C6524A" w:rsidRPr="00C6524A">
        <w:rPr>
          <w:highlight w:val="lightGray"/>
        </w:rPr>
        <w:t xml:space="preserve"> test </w:t>
      </w:r>
      <w:proofErr w:type="spellStart"/>
      <w:r w:rsidR="00C6524A" w:rsidRPr="00C6524A">
        <w:rPr>
          <w:highlight w:val="lightGray"/>
        </w:rPr>
        <w:t>flow</w:t>
      </w:r>
      <w:r w:rsidR="00C6524A">
        <w:t>.</w:t>
      </w:r>
    </w:p>
    <w:p w14:paraId="0FFECDFA" w14:textId="0F4741CA" w:rsidR="004546ED" w:rsidRPr="009A18A2" w:rsidRDefault="00D35BF9">
      <w:pPr>
        <w:ind w:left="1234" w:right="56"/>
      </w:pPr>
      <w:r w:rsidRPr="009A18A2">
        <w:t>The</w:t>
      </w:r>
      <w:proofErr w:type="spellEnd"/>
      <w:r w:rsidRPr="009A18A2">
        <w:t xml:space="preserve"> Serial </w:t>
      </w:r>
      <w:r w:rsidRPr="00031B5C">
        <w:t>EEPROM</w:t>
      </w:r>
      <w:r w:rsidR="00031B5C" w:rsidRPr="00031B5C">
        <w:t>(</w:t>
      </w:r>
      <w:r w:rsidR="00031B5C">
        <w:t>U</w:t>
      </w:r>
      <w:r w:rsidR="009A18A2">
        <w:t>46</w:t>
      </w:r>
      <w:r w:rsidRPr="009A18A2">
        <w:t xml:space="preserve">) will be tested by programming all 8kB and reading back the data to verify that the contents are correct.  The EEPROM will then be erased (all bytes set to 0xFF) and read back to verify the device is blank.  </w:t>
      </w:r>
      <w:commentRangeStart w:id="33"/>
      <w:r w:rsidRPr="009A18A2">
        <w:t>The SPI interface to the EEPROM will be configured for a bit rate of 2Mbps</w:t>
      </w:r>
      <w:commentRangeEnd w:id="33"/>
      <w:r w:rsidR="00E7404C">
        <w:rPr>
          <w:rStyle w:val="a4"/>
        </w:rPr>
        <w:commentReference w:id="33"/>
      </w:r>
      <w:r w:rsidRPr="009A18A2">
        <w:t xml:space="preserve">. </w:t>
      </w:r>
    </w:p>
    <w:p w14:paraId="3D309E93" w14:textId="77777777" w:rsidR="004546ED" w:rsidRPr="009A18A2" w:rsidRDefault="00D35BF9">
      <w:pPr>
        <w:spacing w:after="0" w:line="259" w:lineRule="auto"/>
        <w:ind w:left="1224" w:firstLine="0"/>
        <w:jc w:val="left"/>
      </w:pPr>
      <w:r w:rsidRPr="009A18A2">
        <w:t xml:space="preserve"> </w:t>
      </w:r>
    </w:p>
    <w:p w14:paraId="0D40546F" w14:textId="77777777" w:rsidR="004546ED" w:rsidRPr="009A18A2" w:rsidRDefault="00D35BF9">
      <w:pPr>
        <w:ind w:left="1234" w:right="56"/>
      </w:pPr>
      <w:r w:rsidRPr="009A18A2">
        <w:t xml:space="preserve">For testing purposes, access to the EEPROM will be performed as word (16-bit) transfers, resulting in 4k word memory locations.  </w:t>
      </w:r>
      <w:commentRangeStart w:id="34"/>
      <w:r w:rsidRPr="009A18A2">
        <w:t xml:space="preserve">The data used to fill the EEPROM is specified by </w:t>
      </w:r>
      <w:r w:rsidRPr="009A18A2">
        <w:rPr>
          <w:rFonts w:ascii="Arial" w:eastAsia="Arial" w:hAnsi="Arial" w:cs="Arial"/>
          <w:b/>
          <w:sz w:val="20"/>
        </w:rPr>
        <w:t>Equation 8-2</w:t>
      </w:r>
      <w:commentRangeEnd w:id="34"/>
      <w:r w:rsidR="002D3471">
        <w:rPr>
          <w:rStyle w:val="a4"/>
        </w:rPr>
        <w:commentReference w:id="34"/>
      </w:r>
      <w:r w:rsidRPr="009A18A2">
        <w:t xml:space="preserve">.   </w:t>
      </w:r>
    </w:p>
    <w:p w14:paraId="77F3D06E" w14:textId="77777777" w:rsidR="004546ED" w:rsidRPr="009A18A2" w:rsidRDefault="00D35BF9">
      <w:pPr>
        <w:spacing w:after="128" w:line="259" w:lineRule="auto"/>
        <w:ind w:left="1224" w:firstLine="0"/>
        <w:jc w:val="left"/>
      </w:pPr>
      <w:r w:rsidRPr="009A18A2">
        <w:t xml:space="preserve"> </w:t>
      </w:r>
    </w:p>
    <w:p w14:paraId="5F900F4F" w14:textId="6E9ABCAD" w:rsidR="004546ED" w:rsidRPr="009A18A2" w:rsidRDefault="00D35BF9">
      <w:pPr>
        <w:spacing w:after="168" w:line="259" w:lineRule="auto"/>
        <w:ind w:left="0" w:right="80" w:firstLine="0"/>
        <w:jc w:val="center"/>
      </w:pPr>
      <w:r w:rsidRPr="009A18A2">
        <w:rPr>
          <w:i/>
          <w:sz w:val="24"/>
        </w:rPr>
        <w:t>W</w:t>
      </w:r>
      <w:r w:rsidR="00031B5C">
        <w:rPr>
          <w:rFonts w:ascii="Segoe UI Symbol" w:eastAsia="Segoe UI Symbol" w:hAnsi="Segoe UI Symbol" w:cs="Segoe UI Symbol"/>
          <w:sz w:val="24"/>
        </w:rPr>
        <w:t>=</w:t>
      </w:r>
      <w:r w:rsidRPr="009A18A2">
        <w:rPr>
          <w:sz w:val="24"/>
        </w:rPr>
        <w:t>1</w:t>
      </w:r>
      <w:r w:rsidR="00031B5C">
        <w:rPr>
          <w:rFonts w:ascii="Segoe UI Symbol" w:eastAsia="Segoe UI Symbol" w:hAnsi="Segoe UI Symbol" w:cs="Segoe UI Symbol"/>
          <w:sz w:val="24"/>
        </w:rPr>
        <w:t>+</w:t>
      </w:r>
      <w:r w:rsidRPr="009A18A2">
        <w:rPr>
          <w:sz w:val="24"/>
        </w:rPr>
        <w:t>16</w:t>
      </w:r>
      <w:r w:rsidRPr="009A18A2">
        <w:rPr>
          <w:i/>
          <w:sz w:val="24"/>
        </w:rPr>
        <w:t>n</w:t>
      </w:r>
      <w:r w:rsidRPr="009A18A2">
        <w:rPr>
          <w:rFonts w:ascii="Arial" w:eastAsia="Arial" w:hAnsi="Arial" w:cs="Arial"/>
          <w:b/>
        </w:rPr>
        <w:t xml:space="preserve"> </w:t>
      </w:r>
    </w:p>
    <w:p w14:paraId="34A83393" w14:textId="568AD210" w:rsidR="004546ED" w:rsidRPr="009A18A2" w:rsidRDefault="00D35BF9" w:rsidP="00A97618">
      <w:pPr>
        <w:pStyle w:val="4"/>
        <w:numPr>
          <w:ilvl w:val="0"/>
          <w:numId w:val="0"/>
        </w:numPr>
        <w:ind w:left="864" w:right="61"/>
      </w:pPr>
      <w:r w:rsidRPr="009A18A2">
        <w:t>Equation 8-1: EEPROM Data</w:t>
      </w:r>
    </w:p>
    <w:p w14:paraId="33CF5B21" w14:textId="77777777" w:rsidR="004546ED" w:rsidRPr="009A18A2" w:rsidRDefault="00D35BF9">
      <w:pPr>
        <w:spacing w:after="0" w:line="259" w:lineRule="auto"/>
        <w:ind w:left="1224" w:firstLine="0"/>
        <w:jc w:val="left"/>
      </w:pPr>
      <w:r w:rsidRPr="009A18A2">
        <w:t xml:space="preserve"> </w:t>
      </w:r>
    </w:p>
    <w:p w14:paraId="34E7DAD4" w14:textId="77777777" w:rsidR="004546ED" w:rsidRPr="009A18A2" w:rsidRDefault="00D35BF9">
      <w:pPr>
        <w:ind w:left="1234" w:right="56"/>
      </w:pPr>
      <w:r w:rsidRPr="009A18A2">
        <w:t xml:space="preserve">Where W is the data word and n </w:t>
      </w:r>
      <w:proofErr w:type="gramStart"/>
      <w:r w:rsidRPr="009A18A2">
        <w:t>is</w:t>
      </w:r>
      <w:proofErr w:type="gramEnd"/>
      <w:r w:rsidRPr="009A18A2">
        <w:t xml:space="preserve"> the word index (0 to 4095).  </w:t>
      </w:r>
    </w:p>
    <w:p w14:paraId="3DC2C8B0" w14:textId="77777777" w:rsidR="004546ED" w:rsidRPr="009A18A2" w:rsidRDefault="00D35BF9">
      <w:pPr>
        <w:spacing w:after="0" w:line="259" w:lineRule="auto"/>
        <w:ind w:left="1224" w:firstLine="0"/>
        <w:jc w:val="left"/>
      </w:pPr>
      <w:r w:rsidRPr="009A18A2">
        <w:t xml:space="preserve"> </w:t>
      </w:r>
    </w:p>
    <w:p w14:paraId="7499E153" w14:textId="77777777" w:rsidR="004546ED" w:rsidRPr="009A18A2" w:rsidRDefault="00D35BF9">
      <w:pPr>
        <w:spacing w:after="81"/>
        <w:ind w:left="1234" w:right="56"/>
      </w:pPr>
      <w:r w:rsidRPr="009A18A2">
        <w:t xml:space="preserve">When programming the EEPROM, a sequential page write operation will be used for the 256 pages, which will allow for writing 16 words per write cycle per page.  </w:t>
      </w:r>
      <w:r w:rsidRPr="009A18A2">
        <w:rPr>
          <w:rFonts w:ascii="Arial" w:eastAsia="Arial" w:hAnsi="Arial" w:cs="Arial"/>
          <w:b/>
          <w:sz w:val="20"/>
        </w:rPr>
        <w:t>Figure 8-1</w:t>
      </w:r>
      <w:r w:rsidRPr="009A18A2">
        <w:t xml:space="preserve"> illustrates the algorithm used for programming the EEPROM.  When reading back the data from the EEPROM, a sequential page read operation will be used to read each page per read cycle. </w:t>
      </w:r>
    </w:p>
    <w:p w14:paraId="4E6621BD" w14:textId="77777777" w:rsidR="004546ED" w:rsidRPr="009A18A2" w:rsidRDefault="00D35BF9">
      <w:pPr>
        <w:spacing w:after="84" w:line="259" w:lineRule="auto"/>
        <w:ind w:left="2892" w:firstLine="0"/>
        <w:jc w:val="left"/>
      </w:pPr>
      <w:r w:rsidRPr="009A18A2">
        <w:rPr>
          <w:rFonts w:ascii="Calibri" w:eastAsia="Calibri" w:hAnsi="Calibri" w:cs="Calibri"/>
          <w:noProof/>
        </w:rPr>
        <w:lastRenderedPageBreak/>
        <mc:AlternateContent>
          <mc:Choice Requires="wpg">
            <w:drawing>
              <wp:inline distT="0" distB="0" distL="0" distR="0" wp14:anchorId="7D4E1398" wp14:editId="3752A3B5">
                <wp:extent cx="4673854" cy="5428929"/>
                <wp:effectExtent l="0" t="0" r="0" b="0"/>
                <wp:docPr id="68422" name="Group 68422"/>
                <wp:cNvGraphicFramePr/>
                <a:graphic xmlns:a="http://schemas.openxmlformats.org/drawingml/2006/main">
                  <a:graphicData uri="http://schemas.microsoft.com/office/word/2010/wordprocessingGroup">
                    <wpg:wgp>
                      <wpg:cNvGrpSpPr/>
                      <wpg:grpSpPr>
                        <a:xfrm>
                          <a:off x="0" y="0"/>
                          <a:ext cx="4673854" cy="5428929"/>
                          <a:chOff x="0" y="0"/>
                          <a:chExt cx="4673854" cy="5428929"/>
                        </a:xfrm>
                      </wpg:grpSpPr>
                      <wps:wsp>
                        <wps:cNvPr id="3483" name="Rectangle 3483"/>
                        <wps:cNvSpPr/>
                        <wps:spPr>
                          <a:xfrm>
                            <a:off x="4638802" y="5273719"/>
                            <a:ext cx="46619" cy="206429"/>
                          </a:xfrm>
                          <a:prstGeom prst="rect">
                            <a:avLst/>
                          </a:prstGeom>
                          <a:ln>
                            <a:noFill/>
                          </a:ln>
                        </wps:spPr>
                        <wps:txbx>
                          <w:txbxContent>
                            <w:p w14:paraId="03E7D5CE" w14:textId="77777777" w:rsidR="004546ED" w:rsidRDefault="00D35BF9">
                              <w:pPr>
                                <w:spacing w:after="160" w:line="259" w:lineRule="auto"/>
                                <w:ind w:left="0" w:firstLine="0"/>
                                <w:jc w:val="left"/>
                              </w:pPr>
                              <w:r>
                                <w:t xml:space="preserve"> </w:t>
                              </w:r>
                            </w:p>
                          </w:txbxContent>
                        </wps:txbx>
                        <wps:bodyPr horzOverflow="overflow" vert="horz" lIns="0" tIns="0" rIns="0" bIns="0" rtlCol="0">
                          <a:noAutofit/>
                        </wps:bodyPr>
                      </wps:wsp>
                      <wps:wsp>
                        <wps:cNvPr id="3511" name="Shape 3511"/>
                        <wps:cNvSpPr/>
                        <wps:spPr>
                          <a:xfrm>
                            <a:off x="155575" y="0"/>
                            <a:ext cx="974725" cy="367030"/>
                          </a:xfrm>
                          <a:custGeom>
                            <a:avLst/>
                            <a:gdLst/>
                            <a:ahLst/>
                            <a:cxnLst/>
                            <a:rect l="0" t="0" r="0" b="0"/>
                            <a:pathLst>
                              <a:path w="974725" h="367030">
                                <a:moveTo>
                                  <a:pt x="0" y="367030"/>
                                </a:moveTo>
                                <a:lnTo>
                                  <a:pt x="974725" y="367030"/>
                                </a:lnTo>
                                <a:lnTo>
                                  <a:pt x="9747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512" name="Rectangle 3512"/>
                        <wps:cNvSpPr/>
                        <wps:spPr>
                          <a:xfrm>
                            <a:off x="261239" y="56274"/>
                            <a:ext cx="1052580" cy="168284"/>
                          </a:xfrm>
                          <a:prstGeom prst="rect">
                            <a:avLst/>
                          </a:prstGeom>
                          <a:ln>
                            <a:noFill/>
                          </a:ln>
                        </wps:spPr>
                        <wps:txbx>
                          <w:txbxContent>
                            <w:p w14:paraId="16644FCA" w14:textId="77777777" w:rsidR="004546ED" w:rsidRDefault="00D35BF9">
                              <w:pPr>
                                <w:spacing w:after="160" w:line="259" w:lineRule="auto"/>
                                <w:ind w:left="0" w:firstLine="0"/>
                                <w:jc w:val="left"/>
                              </w:pPr>
                              <w:r>
                                <w:rPr>
                                  <w:sz w:val="18"/>
                                </w:rPr>
                                <w:t xml:space="preserve">Send the WREN </w:t>
                              </w:r>
                            </w:p>
                          </w:txbxContent>
                        </wps:txbx>
                        <wps:bodyPr horzOverflow="overflow" vert="horz" lIns="0" tIns="0" rIns="0" bIns="0" rtlCol="0">
                          <a:noAutofit/>
                        </wps:bodyPr>
                      </wps:wsp>
                      <wps:wsp>
                        <wps:cNvPr id="3513" name="Rectangle 3513"/>
                        <wps:cNvSpPr/>
                        <wps:spPr>
                          <a:xfrm>
                            <a:off x="406019" y="190386"/>
                            <a:ext cx="629055" cy="168284"/>
                          </a:xfrm>
                          <a:prstGeom prst="rect">
                            <a:avLst/>
                          </a:prstGeom>
                          <a:ln>
                            <a:noFill/>
                          </a:ln>
                        </wps:spPr>
                        <wps:txbx>
                          <w:txbxContent>
                            <w:p w14:paraId="6EF3E57D" w14:textId="77777777" w:rsidR="004546ED" w:rsidRDefault="00D35BF9">
                              <w:pPr>
                                <w:spacing w:after="160" w:line="259" w:lineRule="auto"/>
                                <w:ind w:left="0" w:firstLine="0"/>
                                <w:jc w:val="left"/>
                              </w:pPr>
                              <w:r>
                                <w:rPr>
                                  <w:sz w:val="18"/>
                                </w:rPr>
                                <w:t>Command</w:t>
                              </w:r>
                            </w:p>
                          </w:txbxContent>
                        </wps:txbx>
                        <wps:bodyPr horzOverflow="overflow" vert="horz" lIns="0" tIns="0" rIns="0" bIns="0" rtlCol="0">
                          <a:noAutofit/>
                        </wps:bodyPr>
                      </wps:wsp>
                      <wps:wsp>
                        <wps:cNvPr id="3514" name="Rectangle 3514"/>
                        <wps:cNvSpPr/>
                        <wps:spPr>
                          <a:xfrm>
                            <a:off x="879983" y="190386"/>
                            <a:ext cx="38005" cy="168284"/>
                          </a:xfrm>
                          <a:prstGeom prst="rect">
                            <a:avLst/>
                          </a:prstGeom>
                          <a:ln>
                            <a:noFill/>
                          </a:ln>
                        </wps:spPr>
                        <wps:txbx>
                          <w:txbxContent>
                            <w:p w14:paraId="3098FBD7"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16" name="Shape 3516"/>
                        <wps:cNvSpPr/>
                        <wps:spPr>
                          <a:xfrm>
                            <a:off x="121285" y="680720"/>
                            <a:ext cx="1044575" cy="376555"/>
                          </a:xfrm>
                          <a:custGeom>
                            <a:avLst/>
                            <a:gdLst/>
                            <a:ahLst/>
                            <a:cxnLst/>
                            <a:rect l="0" t="0" r="0" b="0"/>
                            <a:pathLst>
                              <a:path w="1044575" h="376555">
                                <a:moveTo>
                                  <a:pt x="0" y="376555"/>
                                </a:moveTo>
                                <a:lnTo>
                                  <a:pt x="1044575" y="376555"/>
                                </a:lnTo>
                                <a:lnTo>
                                  <a:pt x="104457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517" name="Rectangle 3517"/>
                        <wps:cNvSpPr/>
                        <wps:spPr>
                          <a:xfrm>
                            <a:off x="267335" y="736360"/>
                            <a:ext cx="344908" cy="168284"/>
                          </a:xfrm>
                          <a:prstGeom prst="rect">
                            <a:avLst/>
                          </a:prstGeom>
                          <a:ln>
                            <a:noFill/>
                          </a:ln>
                        </wps:spPr>
                        <wps:txbx>
                          <w:txbxContent>
                            <w:p w14:paraId="07464F53" w14:textId="77777777" w:rsidR="004546ED" w:rsidRDefault="00D35BF9">
                              <w:pPr>
                                <w:spacing w:after="160" w:line="259" w:lineRule="auto"/>
                                <w:ind w:left="0" w:firstLine="0"/>
                                <w:jc w:val="left"/>
                              </w:pPr>
                              <w:r>
                                <w:rPr>
                                  <w:sz w:val="18"/>
                                </w:rPr>
                                <w:t>Write</w:t>
                              </w:r>
                            </w:p>
                          </w:txbxContent>
                        </wps:txbx>
                        <wps:bodyPr horzOverflow="overflow" vert="horz" lIns="0" tIns="0" rIns="0" bIns="0" rtlCol="0">
                          <a:noAutofit/>
                        </wps:bodyPr>
                      </wps:wsp>
                      <wps:wsp>
                        <wps:cNvPr id="3518" name="Rectangle 3518"/>
                        <wps:cNvSpPr/>
                        <wps:spPr>
                          <a:xfrm>
                            <a:off x="526415" y="736360"/>
                            <a:ext cx="38005" cy="168284"/>
                          </a:xfrm>
                          <a:prstGeom prst="rect">
                            <a:avLst/>
                          </a:prstGeom>
                          <a:ln>
                            <a:noFill/>
                          </a:ln>
                        </wps:spPr>
                        <wps:txbx>
                          <w:txbxContent>
                            <w:p w14:paraId="401C17D9"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19" name="Rectangle 3519"/>
                        <wps:cNvSpPr/>
                        <wps:spPr>
                          <a:xfrm>
                            <a:off x="555371" y="736360"/>
                            <a:ext cx="658090" cy="168284"/>
                          </a:xfrm>
                          <a:prstGeom prst="rect">
                            <a:avLst/>
                          </a:prstGeom>
                          <a:ln>
                            <a:noFill/>
                          </a:ln>
                        </wps:spPr>
                        <wps:txbx>
                          <w:txbxContent>
                            <w:p w14:paraId="716E1ADD" w14:textId="77777777" w:rsidR="004546ED" w:rsidRDefault="00D35BF9">
                              <w:pPr>
                                <w:spacing w:after="160" w:line="259" w:lineRule="auto"/>
                                <w:ind w:left="0" w:firstLine="0"/>
                                <w:jc w:val="left"/>
                              </w:pPr>
                              <w:r>
                                <w:rPr>
                                  <w:sz w:val="18"/>
                                </w:rPr>
                                <w:t xml:space="preserve">Page Data </w:t>
                              </w:r>
                            </w:p>
                          </w:txbxContent>
                        </wps:txbx>
                        <wps:bodyPr horzOverflow="overflow" vert="horz" lIns="0" tIns="0" rIns="0" bIns="0" rtlCol="0">
                          <a:noAutofit/>
                        </wps:bodyPr>
                      </wps:wsp>
                      <wps:wsp>
                        <wps:cNvPr id="68248" name="Rectangle 68248"/>
                        <wps:cNvSpPr/>
                        <wps:spPr>
                          <a:xfrm>
                            <a:off x="381635" y="870472"/>
                            <a:ext cx="203553" cy="168284"/>
                          </a:xfrm>
                          <a:prstGeom prst="rect">
                            <a:avLst/>
                          </a:prstGeom>
                          <a:ln>
                            <a:noFill/>
                          </a:ln>
                        </wps:spPr>
                        <wps:txbx>
                          <w:txbxContent>
                            <w:p w14:paraId="0E61068B" w14:textId="77777777" w:rsidR="004546ED" w:rsidRDefault="00D35BF9">
                              <w:pPr>
                                <w:spacing w:after="160" w:line="259" w:lineRule="auto"/>
                                <w:ind w:left="0" w:firstLine="0"/>
                                <w:jc w:val="left"/>
                              </w:pPr>
                              <w:r>
                                <w:rPr>
                                  <w:sz w:val="18"/>
                                </w:rPr>
                                <w:t>(16</w:t>
                              </w:r>
                            </w:p>
                          </w:txbxContent>
                        </wps:txbx>
                        <wps:bodyPr horzOverflow="overflow" vert="horz" lIns="0" tIns="0" rIns="0" bIns="0" rtlCol="0">
                          <a:noAutofit/>
                        </wps:bodyPr>
                      </wps:wsp>
                      <wps:wsp>
                        <wps:cNvPr id="68250" name="Rectangle 68250"/>
                        <wps:cNvSpPr/>
                        <wps:spPr>
                          <a:xfrm>
                            <a:off x="535369" y="870472"/>
                            <a:ext cx="443743" cy="168284"/>
                          </a:xfrm>
                          <a:prstGeom prst="rect">
                            <a:avLst/>
                          </a:prstGeom>
                          <a:ln>
                            <a:noFill/>
                          </a:ln>
                        </wps:spPr>
                        <wps:txbx>
                          <w:txbxContent>
                            <w:p w14:paraId="5927DF0C" w14:textId="77777777" w:rsidR="004546ED" w:rsidRDefault="00D35BF9">
                              <w:pPr>
                                <w:spacing w:after="160" w:line="259" w:lineRule="auto"/>
                                <w:ind w:left="0" w:firstLine="0"/>
                                <w:jc w:val="left"/>
                              </w:pPr>
                              <w:r>
                                <w:rPr>
                                  <w:sz w:val="18"/>
                                </w:rPr>
                                <w:t xml:space="preserve"> Words</w:t>
                              </w:r>
                            </w:p>
                          </w:txbxContent>
                        </wps:txbx>
                        <wps:bodyPr horzOverflow="overflow" vert="horz" lIns="0" tIns="0" rIns="0" bIns="0" rtlCol="0">
                          <a:noAutofit/>
                        </wps:bodyPr>
                      </wps:wsp>
                      <wps:wsp>
                        <wps:cNvPr id="68249" name="Rectangle 68249"/>
                        <wps:cNvSpPr/>
                        <wps:spPr>
                          <a:xfrm>
                            <a:off x="869010" y="870472"/>
                            <a:ext cx="50623" cy="168284"/>
                          </a:xfrm>
                          <a:prstGeom prst="rect">
                            <a:avLst/>
                          </a:prstGeom>
                          <a:ln>
                            <a:noFill/>
                          </a:ln>
                        </wps:spPr>
                        <wps:txbx>
                          <w:txbxContent>
                            <w:p w14:paraId="6D15BA08" w14:textId="77777777" w:rsidR="004546ED" w:rsidRDefault="00D35BF9">
                              <w:pPr>
                                <w:spacing w:after="160" w:line="259" w:lineRule="auto"/>
                                <w:ind w:left="0" w:firstLine="0"/>
                                <w:jc w:val="left"/>
                              </w:pPr>
                              <w:r>
                                <w:rPr>
                                  <w:sz w:val="18"/>
                                </w:rPr>
                                <w:t>)</w:t>
                              </w:r>
                            </w:p>
                          </w:txbxContent>
                        </wps:txbx>
                        <wps:bodyPr horzOverflow="overflow" vert="horz" lIns="0" tIns="0" rIns="0" bIns="0" rtlCol="0">
                          <a:noAutofit/>
                        </wps:bodyPr>
                      </wps:wsp>
                      <wps:wsp>
                        <wps:cNvPr id="3521" name="Rectangle 3521"/>
                        <wps:cNvSpPr/>
                        <wps:spPr>
                          <a:xfrm>
                            <a:off x="907415" y="870472"/>
                            <a:ext cx="38005" cy="168284"/>
                          </a:xfrm>
                          <a:prstGeom prst="rect">
                            <a:avLst/>
                          </a:prstGeom>
                          <a:ln>
                            <a:noFill/>
                          </a:ln>
                        </wps:spPr>
                        <wps:txbx>
                          <w:txbxContent>
                            <w:p w14:paraId="014C3393"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22" name="Rectangle 3522"/>
                        <wps:cNvSpPr/>
                        <wps:spPr>
                          <a:xfrm>
                            <a:off x="643763" y="1004583"/>
                            <a:ext cx="38005" cy="168285"/>
                          </a:xfrm>
                          <a:prstGeom prst="rect">
                            <a:avLst/>
                          </a:prstGeom>
                          <a:ln>
                            <a:noFill/>
                          </a:ln>
                        </wps:spPr>
                        <wps:txbx>
                          <w:txbxContent>
                            <w:p w14:paraId="72E01B07"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24" name="Shape 3524"/>
                        <wps:cNvSpPr/>
                        <wps:spPr>
                          <a:xfrm>
                            <a:off x="183515" y="1372236"/>
                            <a:ext cx="923290" cy="377825"/>
                          </a:xfrm>
                          <a:custGeom>
                            <a:avLst/>
                            <a:gdLst/>
                            <a:ahLst/>
                            <a:cxnLst/>
                            <a:rect l="0" t="0" r="0" b="0"/>
                            <a:pathLst>
                              <a:path w="923290" h="377825">
                                <a:moveTo>
                                  <a:pt x="0" y="377825"/>
                                </a:moveTo>
                                <a:lnTo>
                                  <a:pt x="923290" y="377825"/>
                                </a:lnTo>
                                <a:lnTo>
                                  <a:pt x="92329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525" name="Rectangle 3525"/>
                        <wps:cNvSpPr/>
                        <wps:spPr>
                          <a:xfrm>
                            <a:off x="374015" y="1428255"/>
                            <a:ext cx="761463" cy="168285"/>
                          </a:xfrm>
                          <a:prstGeom prst="rect">
                            <a:avLst/>
                          </a:prstGeom>
                          <a:ln>
                            <a:noFill/>
                          </a:ln>
                        </wps:spPr>
                        <wps:txbx>
                          <w:txbxContent>
                            <w:p w14:paraId="4EFBAB33" w14:textId="77777777" w:rsidR="004546ED" w:rsidRDefault="00D35BF9">
                              <w:pPr>
                                <w:spacing w:after="160" w:line="259" w:lineRule="auto"/>
                                <w:ind w:left="0" w:firstLine="0"/>
                                <w:jc w:val="left"/>
                              </w:pPr>
                              <w:r>
                                <w:rPr>
                                  <w:sz w:val="18"/>
                                </w:rPr>
                                <w:t xml:space="preserve">Read Status </w:t>
                              </w:r>
                            </w:p>
                          </w:txbxContent>
                        </wps:txbx>
                        <wps:bodyPr horzOverflow="overflow" vert="horz" lIns="0" tIns="0" rIns="0" bIns="0" rtlCol="0">
                          <a:noAutofit/>
                        </wps:bodyPr>
                      </wps:wsp>
                      <wps:wsp>
                        <wps:cNvPr id="3526" name="Rectangle 3526"/>
                        <wps:cNvSpPr/>
                        <wps:spPr>
                          <a:xfrm>
                            <a:off x="456311" y="1562367"/>
                            <a:ext cx="505008" cy="168285"/>
                          </a:xfrm>
                          <a:prstGeom prst="rect">
                            <a:avLst/>
                          </a:prstGeom>
                          <a:ln>
                            <a:noFill/>
                          </a:ln>
                        </wps:spPr>
                        <wps:txbx>
                          <w:txbxContent>
                            <w:p w14:paraId="64DEF0E0" w14:textId="77777777" w:rsidR="004546ED" w:rsidRDefault="00D35BF9">
                              <w:pPr>
                                <w:spacing w:after="160" w:line="259" w:lineRule="auto"/>
                                <w:ind w:left="0" w:firstLine="0"/>
                                <w:jc w:val="left"/>
                              </w:pPr>
                              <w:r>
                                <w:rPr>
                                  <w:sz w:val="18"/>
                                </w:rPr>
                                <w:t>Register</w:t>
                              </w:r>
                            </w:p>
                          </w:txbxContent>
                        </wps:txbx>
                        <wps:bodyPr horzOverflow="overflow" vert="horz" lIns="0" tIns="0" rIns="0" bIns="0" rtlCol="0">
                          <a:noAutofit/>
                        </wps:bodyPr>
                      </wps:wsp>
                      <wps:wsp>
                        <wps:cNvPr id="3527" name="Rectangle 3527"/>
                        <wps:cNvSpPr/>
                        <wps:spPr>
                          <a:xfrm>
                            <a:off x="835787" y="1562367"/>
                            <a:ext cx="38005" cy="168285"/>
                          </a:xfrm>
                          <a:prstGeom prst="rect">
                            <a:avLst/>
                          </a:prstGeom>
                          <a:ln>
                            <a:noFill/>
                          </a:ln>
                        </wps:spPr>
                        <wps:txbx>
                          <w:txbxContent>
                            <w:p w14:paraId="3BAC2085"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28" name="Rectangle 3528"/>
                        <wps:cNvSpPr/>
                        <wps:spPr>
                          <a:xfrm>
                            <a:off x="646811" y="1696479"/>
                            <a:ext cx="38005" cy="168285"/>
                          </a:xfrm>
                          <a:prstGeom prst="rect">
                            <a:avLst/>
                          </a:prstGeom>
                          <a:ln>
                            <a:noFill/>
                          </a:ln>
                        </wps:spPr>
                        <wps:txbx>
                          <w:txbxContent>
                            <w:p w14:paraId="21343AEC"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30" name="Shape 3530"/>
                        <wps:cNvSpPr/>
                        <wps:spPr>
                          <a:xfrm>
                            <a:off x="183515" y="2065021"/>
                            <a:ext cx="923290" cy="724535"/>
                          </a:xfrm>
                          <a:custGeom>
                            <a:avLst/>
                            <a:gdLst/>
                            <a:ahLst/>
                            <a:cxnLst/>
                            <a:rect l="0" t="0" r="0" b="0"/>
                            <a:pathLst>
                              <a:path w="923290" h="724535">
                                <a:moveTo>
                                  <a:pt x="461645" y="0"/>
                                </a:moveTo>
                                <a:lnTo>
                                  <a:pt x="0" y="362204"/>
                                </a:lnTo>
                                <a:lnTo>
                                  <a:pt x="461645" y="724535"/>
                                </a:lnTo>
                                <a:lnTo>
                                  <a:pt x="923290" y="362204"/>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31" name="Rectangle 3531"/>
                        <wps:cNvSpPr/>
                        <wps:spPr>
                          <a:xfrm>
                            <a:off x="646811" y="2254263"/>
                            <a:ext cx="38005" cy="168285"/>
                          </a:xfrm>
                          <a:prstGeom prst="rect">
                            <a:avLst/>
                          </a:prstGeom>
                          <a:ln>
                            <a:noFill/>
                          </a:ln>
                        </wps:spPr>
                        <wps:txbx>
                          <w:txbxContent>
                            <w:p w14:paraId="064BF021"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32" name="Rectangle 3532"/>
                        <wps:cNvSpPr/>
                        <wps:spPr>
                          <a:xfrm>
                            <a:off x="425831" y="2388375"/>
                            <a:ext cx="585729" cy="168285"/>
                          </a:xfrm>
                          <a:prstGeom prst="rect">
                            <a:avLst/>
                          </a:prstGeom>
                          <a:ln>
                            <a:noFill/>
                          </a:ln>
                        </wps:spPr>
                        <wps:txbx>
                          <w:txbxContent>
                            <w:p w14:paraId="1E5124E0" w14:textId="77777777" w:rsidR="004546ED" w:rsidRDefault="00D35BF9">
                              <w:pPr>
                                <w:spacing w:after="160" w:line="259" w:lineRule="auto"/>
                                <w:ind w:left="0" w:firstLine="0"/>
                                <w:jc w:val="left"/>
                              </w:pPr>
                              <w:r>
                                <w:rPr>
                                  <w:sz w:val="18"/>
                                </w:rPr>
                                <w:t>WIP = 0?</w:t>
                              </w:r>
                            </w:p>
                          </w:txbxContent>
                        </wps:txbx>
                        <wps:bodyPr horzOverflow="overflow" vert="horz" lIns="0" tIns="0" rIns="0" bIns="0" rtlCol="0">
                          <a:noAutofit/>
                        </wps:bodyPr>
                      </wps:wsp>
                      <wps:wsp>
                        <wps:cNvPr id="3533" name="Rectangle 3533"/>
                        <wps:cNvSpPr/>
                        <wps:spPr>
                          <a:xfrm>
                            <a:off x="866267" y="2388375"/>
                            <a:ext cx="38005" cy="168285"/>
                          </a:xfrm>
                          <a:prstGeom prst="rect">
                            <a:avLst/>
                          </a:prstGeom>
                          <a:ln>
                            <a:noFill/>
                          </a:ln>
                        </wps:spPr>
                        <wps:txbx>
                          <w:txbxContent>
                            <w:p w14:paraId="6AA83181"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34" name="Shape 3534"/>
                        <wps:cNvSpPr/>
                        <wps:spPr>
                          <a:xfrm>
                            <a:off x="605663" y="360680"/>
                            <a:ext cx="76200" cy="320040"/>
                          </a:xfrm>
                          <a:custGeom>
                            <a:avLst/>
                            <a:gdLst/>
                            <a:ahLst/>
                            <a:cxnLst/>
                            <a:rect l="0" t="0" r="0" b="0"/>
                            <a:pathLst>
                              <a:path w="76200" h="320040">
                                <a:moveTo>
                                  <a:pt x="37592" y="0"/>
                                </a:moveTo>
                                <a:cubicBezTo>
                                  <a:pt x="41148" y="0"/>
                                  <a:pt x="43942" y="2794"/>
                                  <a:pt x="43942" y="6350"/>
                                </a:cubicBezTo>
                                <a:lnTo>
                                  <a:pt x="44424" y="243819"/>
                                </a:lnTo>
                                <a:lnTo>
                                  <a:pt x="76200" y="243713"/>
                                </a:lnTo>
                                <a:lnTo>
                                  <a:pt x="38227" y="320040"/>
                                </a:lnTo>
                                <a:lnTo>
                                  <a:pt x="0" y="243967"/>
                                </a:lnTo>
                                <a:lnTo>
                                  <a:pt x="31724" y="243861"/>
                                </a:lnTo>
                                <a:lnTo>
                                  <a:pt x="31242" y="6350"/>
                                </a:lnTo>
                                <a:cubicBezTo>
                                  <a:pt x="31242" y="2794"/>
                                  <a:pt x="34036" y="0"/>
                                  <a:pt x="375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35" name="Shape 3535"/>
                        <wps:cNvSpPr/>
                        <wps:spPr>
                          <a:xfrm>
                            <a:off x="606806" y="1050926"/>
                            <a:ext cx="76200" cy="321310"/>
                          </a:xfrm>
                          <a:custGeom>
                            <a:avLst/>
                            <a:gdLst/>
                            <a:ahLst/>
                            <a:cxnLst/>
                            <a:rect l="0" t="0" r="0" b="0"/>
                            <a:pathLst>
                              <a:path w="76200" h="321310">
                                <a:moveTo>
                                  <a:pt x="37084" y="0"/>
                                </a:moveTo>
                                <a:cubicBezTo>
                                  <a:pt x="40513" y="0"/>
                                  <a:pt x="43434" y="2794"/>
                                  <a:pt x="43434" y="6350"/>
                                </a:cubicBezTo>
                                <a:lnTo>
                                  <a:pt x="44399" y="245089"/>
                                </a:lnTo>
                                <a:lnTo>
                                  <a:pt x="76200" y="244983"/>
                                </a:lnTo>
                                <a:lnTo>
                                  <a:pt x="38354" y="321310"/>
                                </a:lnTo>
                                <a:lnTo>
                                  <a:pt x="0" y="245237"/>
                                </a:lnTo>
                                <a:lnTo>
                                  <a:pt x="31699" y="245131"/>
                                </a:lnTo>
                                <a:lnTo>
                                  <a:pt x="30734" y="6350"/>
                                </a:lnTo>
                                <a:cubicBezTo>
                                  <a:pt x="30734" y="2921"/>
                                  <a:pt x="33528" y="0"/>
                                  <a:pt x="3708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36" name="Shape 3536"/>
                        <wps:cNvSpPr/>
                        <wps:spPr>
                          <a:xfrm>
                            <a:off x="607568" y="1743711"/>
                            <a:ext cx="76200" cy="321310"/>
                          </a:xfrm>
                          <a:custGeom>
                            <a:avLst/>
                            <a:gdLst/>
                            <a:ahLst/>
                            <a:cxnLst/>
                            <a:rect l="0" t="0" r="0" b="0"/>
                            <a:pathLst>
                              <a:path w="76200" h="321310">
                                <a:moveTo>
                                  <a:pt x="37592" y="0"/>
                                </a:moveTo>
                                <a:cubicBezTo>
                                  <a:pt x="41148" y="0"/>
                                  <a:pt x="43942" y="2794"/>
                                  <a:pt x="43942" y="6350"/>
                                </a:cubicBezTo>
                                <a:lnTo>
                                  <a:pt x="44424" y="245089"/>
                                </a:lnTo>
                                <a:lnTo>
                                  <a:pt x="76200" y="244983"/>
                                </a:lnTo>
                                <a:lnTo>
                                  <a:pt x="38227" y="321310"/>
                                </a:lnTo>
                                <a:lnTo>
                                  <a:pt x="0" y="245237"/>
                                </a:lnTo>
                                <a:lnTo>
                                  <a:pt x="31724" y="245131"/>
                                </a:lnTo>
                                <a:lnTo>
                                  <a:pt x="31242" y="6350"/>
                                </a:lnTo>
                                <a:cubicBezTo>
                                  <a:pt x="31242" y="2794"/>
                                  <a:pt x="34036" y="0"/>
                                  <a:pt x="375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37" name="Rectangle 3537"/>
                        <wps:cNvSpPr/>
                        <wps:spPr>
                          <a:xfrm>
                            <a:off x="1262507" y="2293887"/>
                            <a:ext cx="219237" cy="168285"/>
                          </a:xfrm>
                          <a:prstGeom prst="rect">
                            <a:avLst/>
                          </a:prstGeom>
                          <a:ln>
                            <a:noFill/>
                          </a:ln>
                        </wps:spPr>
                        <wps:txbx>
                          <w:txbxContent>
                            <w:p w14:paraId="37076D21" w14:textId="77777777" w:rsidR="004546ED" w:rsidRDefault="00D35BF9">
                              <w:pPr>
                                <w:spacing w:after="160" w:line="259" w:lineRule="auto"/>
                                <w:ind w:left="0" w:firstLine="0"/>
                                <w:jc w:val="left"/>
                              </w:pPr>
                              <w:r>
                                <w:rPr>
                                  <w:sz w:val="18"/>
                                </w:rPr>
                                <w:t>NO</w:t>
                              </w:r>
                            </w:p>
                          </w:txbxContent>
                        </wps:txbx>
                        <wps:bodyPr horzOverflow="overflow" vert="horz" lIns="0" tIns="0" rIns="0" bIns="0" rtlCol="0">
                          <a:noAutofit/>
                        </wps:bodyPr>
                      </wps:wsp>
                      <wps:wsp>
                        <wps:cNvPr id="3538" name="Rectangle 3538"/>
                        <wps:cNvSpPr/>
                        <wps:spPr>
                          <a:xfrm>
                            <a:off x="1427099" y="2293887"/>
                            <a:ext cx="38005" cy="168285"/>
                          </a:xfrm>
                          <a:prstGeom prst="rect">
                            <a:avLst/>
                          </a:prstGeom>
                          <a:ln>
                            <a:noFill/>
                          </a:ln>
                        </wps:spPr>
                        <wps:txbx>
                          <w:txbxContent>
                            <w:p w14:paraId="197D1A65"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40" name="Shape 3540"/>
                        <wps:cNvSpPr/>
                        <wps:spPr>
                          <a:xfrm>
                            <a:off x="0" y="3104516"/>
                            <a:ext cx="1287145" cy="630555"/>
                          </a:xfrm>
                          <a:custGeom>
                            <a:avLst/>
                            <a:gdLst/>
                            <a:ahLst/>
                            <a:cxnLst/>
                            <a:rect l="0" t="0" r="0" b="0"/>
                            <a:pathLst>
                              <a:path w="1287145" h="630555">
                                <a:moveTo>
                                  <a:pt x="643509" y="0"/>
                                </a:moveTo>
                                <a:lnTo>
                                  <a:pt x="0" y="315214"/>
                                </a:lnTo>
                                <a:lnTo>
                                  <a:pt x="643509" y="630555"/>
                                </a:lnTo>
                                <a:lnTo>
                                  <a:pt x="1287145" y="315214"/>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41" name="Rectangle 3541"/>
                        <wps:cNvSpPr/>
                        <wps:spPr>
                          <a:xfrm>
                            <a:off x="424307" y="3271025"/>
                            <a:ext cx="623582" cy="168285"/>
                          </a:xfrm>
                          <a:prstGeom prst="rect">
                            <a:avLst/>
                          </a:prstGeom>
                          <a:ln>
                            <a:noFill/>
                          </a:ln>
                        </wps:spPr>
                        <wps:txbx>
                          <w:txbxContent>
                            <w:p w14:paraId="5DFA4D4A" w14:textId="77777777" w:rsidR="004546ED" w:rsidRDefault="00D35BF9">
                              <w:pPr>
                                <w:spacing w:after="160" w:line="259" w:lineRule="auto"/>
                                <w:ind w:left="0" w:firstLine="0"/>
                                <w:jc w:val="left"/>
                              </w:pPr>
                              <w:r>
                                <w:rPr>
                                  <w:sz w:val="18"/>
                                </w:rPr>
                                <w:t xml:space="preserve">All Pages </w:t>
                              </w:r>
                            </w:p>
                          </w:txbxContent>
                        </wps:txbx>
                        <wps:bodyPr horzOverflow="overflow" vert="horz" lIns="0" tIns="0" rIns="0" bIns="0" rtlCol="0">
                          <a:noAutofit/>
                        </wps:bodyPr>
                      </wps:wsp>
                      <wps:wsp>
                        <wps:cNvPr id="3542" name="Rectangle 3542"/>
                        <wps:cNvSpPr/>
                        <wps:spPr>
                          <a:xfrm>
                            <a:off x="325247" y="3405137"/>
                            <a:ext cx="849307" cy="168285"/>
                          </a:xfrm>
                          <a:prstGeom prst="rect">
                            <a:avLst/>
                          </a:prstGeom>
                          <a:ln>
                            <a:noFill/>
                          </a:ln>
                        </wps:spPr>
                        <wps:txbx>
                          <w:txbxContent>
                            <w:p w14:paraId="0841AB3A" w14:textId="77777777" w:rsidR="004546ED" w:rsidRDefault="00D35BF9">
                              <w:pPr>
                                <w:spacing w:after="160" w:line="259" w:lineRule="auto"/>
                                <w:ind w:left="0" w:firstLine="0"/>
                                <w:jc w:val="left"/>
                              </w:pPr>
                              <w:r>
                                <w:rPr>
                                  <w:sz w:val="18"/>
                                </w:rPr>
                                <w:t>Programmed?</w:t>
                              </w:r>
                            </w:p>
                          </w:txbxContent>
                        </wps:txbx>
                        <wps:bodyPr horzOverflow="overflow" vert="horz" lIns="0" tIns="0" rIns="0" bIns="0" rtlCol="0">
                          <a:noAutofit/>
                        </wps:bodyPr>
                      </wps:wsp>
                      <wps:wsp>
                        <wps:cNvPr id="3543" name="Rectangle 3543"/>
                        <wps:cNvSpPr/>
                        <wps:spPr>
                          <a:xfrm>
                            <a:off x="963803" y="3405137"/>
                            <a:ext cx="38005" cy="168285"/>
                          </a:xfrm>
                          <a:prstGeom prst="rect">
                            <a:avLst/>
                          </a:prstGeom>
                          <a:ln>
                            <a:noFill/>
                          </a:ln>
                        </wps:spPr>
                        <wps:txbx>
                          <w:txbxContent>
                            <w:p w14:paraId="2B3F9B84"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44" name="Shape 3544"/>
                        <wps:cNvSpPr/>
                        <wps:spPr>
                          <a:xfrm>
                            <a:off x="606044" y="2783205"/>
                            <a:ext cx="76200" cy="321310"/>
                          </a:xfrm>
                          <a:custGeom>
                            <a:avLst/>
                            <a:gdLst/>
                            <a:ahLst/>
                            <a:cxnLst/>
                            <a:rect l="0" t="0" r="0" b="0"/>
                            <a:pathLst>
                              <a:path w="76200" h="321310">
                                <a:moveTo>
                                  <a:pt x="39116" y="0"/>
                                </a:moveTo>
                                <a:cubicBezTo>
                                  <a:pt x="42672" y="0"/>
                                  <a:pt x="45466" y="2921"/>
                                  <a:pt x="45466" y="6350"/>
                                </a:cubicBezTo>
                                <a:lnTo>
                                  <a:pt x="44501" y="245132"/>
                                </a:lnTo>
                                <a:lnTo>
                                  <a:pt x="76200" y="245237"/>
                                </a:lnTo>
                                <a:lnTo>
                                  <a:pt x="37846" y="321310"/>
                                </a:lnTo>
                                <a:lnTo>
                                  <a:pt x="0" y="244983"/>
                                </a:lnTo>
                                <a:lnTo>
                                  <a:pt x="31801" y="245089"/>
                                </a:lnTo>
                                <a:lnTo>
                                  <a:pt x="32766" y="6350"/>
                                </a:lnTo>
                                <a:cubicBezTo>
                                  <a:pt x="32766" y="2794"/>
                                  <a:pt x="35687" y="0"/>
                                  <a:pt x="3911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5" name="Shape 3545"/>
                        <wps:cNvSpPr/>
                        <wps:spPr>
                          <a:xfrm>
                            <a:off x="1165860" y="831215"/>
                            <a:ext cx="606425" cy="2595246"/>
                          </a:xfrm>
                          <a:custGeom>
                            <a:avLst/>
                            <a:gdLst/>
                            <a:ahLst/>
                            <a:cxnLst/>
                            <a:rect l="0" t="0" r="0" b="0"/>
                            <a:pathLst>
                              <a:path w="606425" h="2595246">
                                <a:moveTo>
                                  <a:pt x="76200" y="0"/>
                                </a:moveTo>
                                <a:lnTo>
                                  <a:pt x="76200" y="31750"/>
                                </a:lnTo>
                                <a:lnTo>
                                  <a:pt x="600075" y="31750"/>
                                </a:lnTo>
                                <a:cubicBezTo>
                                  <a:pt x="603631" y="31750"/>
                                  <a:pt x="606425" y="34544"/>
                                  <a:pt x="606425" y="38100"/>
                                </a:cubicBezTo>
                                <a:lnTo>
                                  <a:pt x="606425" y="2588896"/>
                                </a:lnTo>
                                <a:cubicBezTo>
                                  <a:pt x="606425" y="2592452"/>
                                  <a:pt x="603631" y="2595246"/>
                                  <a:pt x="600075" y="2595246"/>
                                </a:cubicBezTo>
                                <a:lnTo>
                                  <a:pt x="121285" y="2595246"/>
                                </a:lnTo>
                                <a:cubicBezTo>
                                  <a:pt x="117729" y="2595246"/>
                                  <a:pt x="114935" y="2592452"/>
                                  <a:pt x="114935" y="2588896"/>
                                </a:cubicBezTo>
                                <a:cubicBezTo>
                                  <a:pt x="114935" y="2585340"/>
                                  <a:pt x="117729" y="2582546"/>
                                  <a:pt x="121285" y="2582546"/>
                                </a:cubicBezTo>
                                <a:lnTo>
                                  <a:pt x="593725" y="2582546"/>
                                </a:lnTo>
                                <a:lnTo>
                                  <a:pt x="593725" y="44450"/>
                                </a:lnTo>
                                <a:lnTo>
                                  <a:pt x="76200" y="44450"/>
                                </a:lnTo>
                                <a:lnTo>
                                  <a:pt x="76200" y="76200"/>
                                </a:lnTo>
                                <a:lnTo>
                                  <a:pt x="0" y="38100"/>
                                </a:lnTo>
                                <a:lnTo>
                                  <a:pt x="762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7" name="Shape 3547"/>
                        <wps:cNvSpPr/>
                        <wps:spPr>
                          <a:xfrm>
                            <a:off x="155575" y="4049396"/>
                            <a:ext cx="974725" cy="367030"/>
                          </a:xfrm>
                          <a:custGeom>
                            <a:avLst/>
                            <a:gdLst/>
                            <a:ahLst/>
                            <a:cxnLst/>
                            <a:rect l="0" t="0" r="0" b="0"/>
                            <a:pathLst>
                              <a:path w="974725" h="367030">
                                <a:moveTo>
                                  <a:pt x="0" y="367030"/>
                                </a:moveTo>
                                <a:lnTo>
                                  <a:pt x="974725" y="367030"/>
                                </a:lnTo>
                                <a:lnTo>
                                  <a:pt x="97472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548" name="Rectangle 3548"/>
                        <wps:cNvSpPr/>
                        <wps:spPr>
                          <a:xfrm>
                            <a:off x="276479" y="4106177"/>
                            <a:ext cx="1010318" cy="168285"/>
                          </a:xfrm>
                          <a:prstGeom prst="rect">
                            <a:avLst/>
                          </a:prstGeom>
                          <a:ln>
                            <a:noFill/>
                          </a:ln>
                        </wps:spPr>
                        <wps:txbx>
                          <w:txbxContent>
                            <w:p w14:paraId="596E99E8" w14:textId="77777777" w:rsidR="004546ED" w:rsidRDefault="00D35BF9">
                              <w:pPr>
                                <w:spacing w:after="160" w:line="259" w:lineRule="auto"/>
                                <w:ind w:left="0" w:firstLine="0"/>
                                <w:jc w:val="left"/>
                              </w:pPr>
                              <w:r>
                                <w:rPr>
                                  <w:sz w:val="18"/>
                                </w:rPr>
                                <w:t xml:space="preserve">Send the WRDI </w:t>
                              </w:r>
                            </w:p>
                          </w:txbxContent>
                        </wps:txbx>
                        <wps:bodyPr horzOverflow="overflow" vert="horz" lIns="0" tIns="0" rIns="0" bIns="0" rtlCol="0">
                          <a:noAutofit/>
                        </wps:bodyPr>
                      </wps:wsp>
                      <wps:wsp>
                        <wps:cNvPr id="3549" name="Rectangle 3549"/>
                        <wps:cNvSpPr/>
                        <wps:spPr>
                          <a:xfrm>
                            <a:off x="406019" y="4240289"/>
                            <a:ext cx="629055" cy="168285"/>
                          </a:xfrm>
                          <a:prstGeom prst="rect">
                            <a:avLst/>
                          </a:prstGeom>
                          <a:ln>
                            <a:noFill/>
                          </a:ln>
                        </wps:spPr>
                        <wps:txbx>
                          <w:txbxContent>
                            <w:p w14:paraId="1246C1D1" w14:textId="77777777" w:rsidR="004546ED" w:rsidRDefault="00D35BF9">
                              <w:pPr>
                                <w:spacing w:after="160" w:line="259" w:lineRule="auto"/>
                                <w:ind w:left="0" w:firstLine="0"/>
                                <w:jc w:val="left"/>
                              </w:pPr>
                              <w:r>
                                <w:rPr>
                                  <w:sz w:val="18"/>
                                </w:rPr>
                                <w:t>Command</w:t>
                              </w:r>
                            </w:p>
                          </w:txbxContent>
                        </wps:txbx>
                        <wps:bodyPr horzOverflow="overflow" vert="horz" lIns="0" tIns="0" rIns="0" bIns="0" rtlCol="0">
                          <a:noAutofit/>
                        </wps:bodyPr>
                      </wps:wsp>
                      <wps:wsp>
                        <wps:cNvPr id="3550" name="Rectangle 3550"/>
                        <wps:cNvSpPr/>
                        <wps:spPr>
                          <a:xfrm>
                            <a:off x="879983" y="4240289"/>
                            <a:ext cx="38005" cy="168285"/>
                          </a:xfrm>
                          <a:prstGeom prst="rect">
                            <a:avLst/>
                          </a:prstGeom>
                          <a:ln>
                            <a:noFill/>
                          </a:ln>
                        </wps:spPr>
                        <wps:txbx>
                          <w:txbxContent>
                            <w:p w14:paraId="19192421"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52" name="Shape 3552"/>
                        <wps:cNvSpPr/>
                        <wps:spPr>
                          <a:xfrm>
                            <a:off x="76200" y="4731386"/>
                            <a:ext cx="1137920" cy="581025"/>
                          </a:xfrm>
                          <a:custGeom>
                            <a:avLst/>
                            <a:gdLst/>
                            <a:ahLst/>
                            <a:cxnLst/>
                            <a:rect l="0" t="0" r="0" b="0"/>
                            <a:pathLst>
                              <a:path w="1137920" h="581025">
                                <a:moveTo>
                                  <a:pt x="183007" y="0"/>
                                </a:moveTo>
                                <a:cubicBezTo>
                                  <a:pt x="81915" y="0"/>
                                  <a:pt x="0" y="130048"/>
                                  <a:pt x="0" y="290576"/>
                                </a:cubicBezTo>
                                <a:cubicBezTo>
                                  <a:pt x="0" y="450977"/>
                                  <a:pt x="81915" y="581025"/>
                                  <a:pt x="183007" y="581025"/>
                                </a:cubicBezTo>
                                <a:lnTo>
                                  <a:pt x="954913" y="581025"/>
                                </a:lnTo>
                                <a:cubicBezTo>
                                  <a:pt x="1056005" y="581025"/>
                                  <a:pt x="1137920" y="450977"/>
                                  <a:pt x="1137920" y="290576"/>
                                </a:cubicBezTo>
                                <a:cubicBezTo>
                                  <a:pt x="1137920" y="130048"/>
                                  <a:pt x="1056005" y="0"/>
                                  <a:pt x="954913"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53" name="Rectangle 3553"/>
                        <wps:cNvSpPr/>
                        <wps:spPr>
                          <a:xfrm>
                            <a:off x="332867" y="4825506"/>
                            <a:ext cx="870461" cy="168284"/>
                          </a:xfrm>
                          <a:prstGeom prst="rect">
                            <a:avLst/>
                          </a:prstGeom>
                          <a:ln>
                            <a:noFill/>
                          </a:ln>
                        </wps:spPr>
                        <wps:txbx>
                          <w:txbxContent>
                            <w:p w14:paraId="303431F2" w14:textId="77777777" w:rsidR="004546ED" w:rsidRDefault="00D35BF9">
                              <w:pPr>
                                <w:spacing w:after="160" w:line="259" w:lineRule="auto"/>
                                <w:ind w:left="0" w:firstLine="0"/>
                                <w:jc w:val="left"/>
                              </w:pPr>
                              <w:r>
                                <w:rPr>
                                  <w:sz w:val="18"/>
                                </w:rPr>
                                <w:t xml:space="preserve">Programming </w:t>
                              </w:r>
                            </w:p>
                          </w:txbxContent>
                        </wps:txbx>
                        <wps:bodyPr horzOverflow="overflow" vert="horz" lIns="0" tIns="0" rIns="0" bIns="0" rtlCol="0">
                          <a:noAutofit/>
                        </wps:bodyPr>
                      </wps:wsp>
                      <wps:wsp>
                        <wps:cNvPr id="3554" name="Rectangle 3554"/>
                        <wps:cNvSpPr/>
                        <wps:spPr>
                          <a:xfrm>
                            <a:off x="424307" y="4959998"/>
                            <a:ext cx="627535" cy="168285"/>
                          </a:xfrm>
                          <a:prstGeom prst="rect">
                            <a:avLst/>
                          </a:prstGeom>
                          <a:ln>
                            <a:noFill/>
                          </a:ln>
                        </wps:spPr>
                        <wps:txbx>
                          <w:txbxContent>
                            <w:p w14:paraId="34D8D269" w14:textId="77777777" w:rsidR="004546ED" w:rsidRDefault="00D35BF9">
                              <w:pPr>
                                <w:spacing w:after="160" w:line="259" w:lineRule="auto"/>
                                <w:ind w:left="0" w:firstLine="0"/>
                                <w:jc w:val="left"/>
                              </w:pPr>
                              <w:r>
                                <w:rPr>
                                  <w:sz w:val="18"/>
                                </w:rPr>
                                <w:t xml:space="preserve">Complete </w:t>
                              </w:r>
                            </w:p>
                          </w:txbxContent>
                        </wps:txbx>
                        <wps:bodyPr horzOverflow="overflow" vert="horz" lIns="0" tIns="0" rIns="0" bIns="0" rtlCol="0">
                          <a:noAutofit/>
                        </wps:bodyPr>
                      </wps:wsp>
                      <wps:wsp>
                        <wps:cNvPr id="3555" name="Rectangle 3555"/>
                        <wps:cNvSpPr/>
                        <wps:spPr>
                          <a:xfrm>
                            <a:off x="358775" y="5094110"/>
                            <a:ext cx="766632" cy="168285"/>
                          </a:xfrm>
                          <a:prstGeom prst="rect">
                            <a:avLst/>
                          </a:prstGeom>
                          <a:ln>
                            <a:noFill/>
                          </a:ln>
                        </wps:spPr>
                        <wps:txbx>
                          <w:txbxContent>
                            <w:p w14:paraId="6EDA7C2B" w14:textId="77777777" w:rsidR="004546ED" w:rsidRDefault="00D35BF9">
                              <w:pPr>
                                <w:spacing w:after="160" w:line="259" w:lineRule="auto"/>
                                <w:ind w:left="0" w:firstLine="0"/>
                                <w:jc w:val="left"/>
                              </w:pPr>
                              <w:r>
                                <w:rPr>
                                  <w:sz w:val="18"/>
                                </w:rPr>
                                <w:t>Successfully</w:t>
                              </w:r>
                            </w:p>
                          </w:txbxContent>
                        </wps:txbx>
                        <wps:bodyPr horzOverflow="overflow" vert="horz" lIns="0" tIns="0" rIns="0" bIns="0" rtlCol="0">
                          <a:noAutofit/>
                        </wps:bodyPr>
                      </wps:wsp>
                      <wps:wsp>
                        <wps:cNvPr id="3556" name="Rectangle 3556"/>
                        <wps:cNvSpPr/>
                        <wps:spPr>
                          <a:xfrm>
                            <a:off x="933323" y="5094110"/>
                            <a:ext cx="38005" cy="168285"/>
                          </a:xfrm>
                          <a:prstGeom prst="rect">
                            <a:avLst/>
                          </a:prstGeom>
                          <a:ln>
                            <a:noFill/>
                          </a:ln>
                        </wps:spPr>
                        <wps:txbx>
                          <w:txbxContent>
                            <w:p w14:paraId="2E3F633B"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57" name="Shape 3557"/>
                        <wps:cNvSpPr/>
                        <wps:spPr>
                          <a:xfrm>
                            <a:off x="605282" y="3728721"/>
                            <a:ext cx="76200" cy="320675"/>
                          </a:xfrm>
                          <a:custGeom>
                            <a:avLst/>
                            <a:gdLst/>
                            <a:ahLst/>
                            <a:cxnLst/>
                            <a:rect l="0" t="0" r="0" b="0"/>
                            <a:pathLst>
                              <a:path w="76200" h="320675">
                                <a:moveTo>
                                  <a:pt x="38608" y="0"/>
                                </a:moveTo>
                                <a:cubicBezTo>
                                  <a:pt x="42164" y="0"/>
                                  <a:pt x="44958" y="2794"/>
                                  <a:pt x="44958" y="6350"/>
                                </a:cubicBezTo>
                                <a:lnTo>
                                  <a:pt x="44476" y="244496"/>
                                </a:lnTo>
                                <a:lnTo>
                                  <a:pt x="76200" y="244602"/>
                                </a:lnTo>
                                <a:lnTo>
                                  <a:pt x="37973" y="320675"/>
                                </a:lnTo>
                                <a:lnTo>
                                  <a:pt x="0" y="244348"/>
                                </a:lnTo>
                                <a:lnTo>
                                  <a:pt x="31776" y="244454"/>
                                </a:lnTo>
                                <a:lnTo>
                                  <a:pt x="32258" y="6350"/>
                                </a:lnTo>
                                <a:cubicBezTo>
                                  <a:pt x="32258" y="2794"/>
                                  <a:pt x="35052" y="0"/>
                                  <a:pt x="3860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58" name="Shape 3558"/>
                        <wps:cNvSpPr/>
                        <wps:spPr>
                          <a:xfrm>
                            <a:off x="606552" y="4410076"/>
                            <a:ext cx="76200" cy="321310"/>
                          </a:xfrm>
                          <a:custGeom>
                            <a:avLst/>
                            <a:gdLst/>
                            <a:ahLst/>
                            <a:cxnLst/>
                            <a:rect l="0" t="0" r="0" b="0"/>
                            <a:pathLst>
                              <a:path w="76200" h="321310">
                                <a:moveTo>
                                  <a:pt x="36703" y="0"/>
                                </a:moveTo>
                                <a:cubicBezTo>
                                  <a:pt x="40132" y="0"/>
                                  <a:pt x="43053" y="2794"/>
                                  <a:pt x="43053" y="6350"/>
                                </a:cubicBezTo>
                                <a:lnTo>
                                  <a:pt x="44500" y="245066"/>
                                </a:lnTo>
                                <a:lnTo>
                                  <a:pt x="76200" y="244856"/>
                                </a:lnTo>
                                <a:lnTo>
                                  <a:pt x="38608" y="321310"/>
                                </a:lnTo>
                                <a:lnTo>
                                  <a:pt x="0" y="245363"/>
                                </a:lnTo>
                                <a:lnTo>
                                  <a:pt x="31800" y="245152"/>
                                </a:lnTo>
                                <a:lnTo>
                                  <a:pt x="30353" y="6350"/>
                                </a:lnTo>
                                <a:cubicBezTo>
                                  <a:pt x="30353" y="2921"/>
                                  <a:pt x="33147" y="0"/>
                                  <a:pt x="3670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59" name="Rectangle 3559"/>
                        <wps:cNvSpPr/>
                        <wps:spPr>
                          <a:xfrm>
                            <a:off x="691007" y="3792233"/>
                            <a:ext cx="287187" cy="168285"/>
                          </a:xfrm>
                          <a:prstGeom prst="rect">
                            <a:avLst/>
                          </a:prstGeom>
                          <a:ln>
                            <a:noFill/>
                          </a:ln>
                        </wps:spPr>
                        <wps:txbx>
                          <w:txbxContent>
                            <w:p w14:paraId="1F462334" w14:textId="77777777" w:rsidR="004546ED" w:rsidRDefault="00D35BF9">
                              <w:pPr>
                                <w:spacing w:after="160" w:line="259" w:lineRule="auto"/>
                                <w:ind w:left="0" w:firstLine="0"/>
                                <w:jc w:val="left"/>
                              </w:pPr>
                              <w:r>
                                <w:rPr>
                                  <w:sz w:val="18"/>
                                </w:rPr>
                                <w:t>YES</w:t>
                              </w:r>
                            </w:p>
                          </w:txbxContent>
                        </wps:txbx>
                        <wps:bodyPr horzOverflow="overflow" vert="horz" lIns="0" tIns="0" rIns="0" bIns="0" rtlCol="0">
                          <a:noAutofit/>
                        </wps:bodyPr>
                      </wps:wsp>
                      <wps:wsp>
                        <wps:cNvPr id="3560" name="Rectangle 3560"/>
                        <wps:cNvSpPr/>
                        <wps:spPr>
                          <a:xfrm>
                            <a:off x="907415" y="3792233"/>
                            <a:ext cx="38005" cy="168285"/>
                          </a:xfrm>
                          <a:prstGeom prst="rect">
                            <a:avLst/>
                          </a:prstGeom>
                          <a:ln>
                            <a:noFill/>
                          </a:ln>
                        </wps:spPr>
                        <wps:txbx>
                          <w:txbxContent>
                            <w:p w14:paraId="72B85FD2"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61" name="Rectangle 3561"/>
                        <wps:cNvSpPr/>
                        <wps:spPr>
                          <a:xfrm>
                            <a:off x="1456055" y="3280169"/>
                            <a:ext cx="219237" cy="168285"/>
                          </a:xfrm>
                          <a:prstGeom prst="rect">
                            <a:avLst/>
                          </a:prstGeom>
                          <a:ln>
                            <a:noFill/>
                          </a:ln>
                        </wps:spPr>
                        <wps:txbx>
                          <w:txbxContent>
                            <w:p w14:paraId="259E06DD" w14:textId="77777777" w:rsidR="004546ED" w:rsidRDefault="00D35BF9">
                              <w:pPr>
                                <w:spacing w:after="160" w:line="259" w:lineRule="auto"/>
                                <w:ind w:left="0" w:firstLine="0"/>
                                <w:jc w:val="left"/>
                              </w:pPr>
                              <w:r>
                                <w:rPr>
                                  <w:sz w:val="18"/>
                                </w:rPr>
                                <w:t>NO</w:t>
                              </w:r>
                            </w:p>
                          </w:txbxContent>
                        </wps:txbx>
                        <wps:bodyPr horzOverflow="overflow" vert="horz" lIns="0" tIns="0" rIns="0" bIns="0" rtlCol="0">
                          <a:noAutofit/>
                        </wps:bodyPr>
                      </wps:wsp>
                      <wps:wsp>
                        <wps:cNvPr id="3562" name="Rectangle 3562"/>
                        <wps:cNvSpPr/>
                        <wps:spPr>
                          <a:xfrm>
                            <a:off x="1620647" y="3280169"/>
                            <a:ext cx="38005" cy="168285"/>
                          </a:xfrm>
                          <a:prstGeom prst="rect">
                            <a:avLst/>
                          </a:prstGeom>
                          <a:ln>
                            <a:noFill/>
                          </a:ln>
                        </wps:spPr>
                        <wps:txbx>
                          <w:txbxContent>
                            <w:p w14:paraId="7A7D1226"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63" name="Rectangle 3563"/>
                        <wps:cNvSpPr/>
                        <wps:spPr>
                          <a:xfrm>
                            <a:off x="692531" y="2838209"/>
                            <a:ext cx="287187" cy="168285"/>
                          </a:xfrm>
                          <a:prstGeom prst="rect">
                            <a:avLst/>
                          </a:prstGeom>
                          <a:ln>
                            <a:noFill/>
                          </a:ln>
                        </wps:spPr>
                        <wps:txbx>
                          <w:txbxContent>
                            <w:p w14:paraId="25EC5F7B" w14:textId="77777777" w:rsidR="004546ED" w:rsidRDefault="00D35BF9">
                              <w:pPr>
                                <w:spacing w:after="160" w:line="259" w:lineRule="auto"/>
                                <w:ind w:left="0" w:firstLine="0"/>
                                <w:jc w:val="left"/>
                              </w:pPr>
                              <w:r>
                                <w:rPr>
                                  <w:sz w:val="18"/>
                                </w:rPr>
                                <w:t>YES</w:t>
                              </w:r>
                            </w:p>
                          </w:txbxContent>
                        </wps:txbx>
                        <wps:bodyPr horzOverflow="overflow" vert="horz" lIns="0" tIns="0" rIns="0" bIns="0" rtlCol="0">
                          <a:noAutofit/>
                        </wps:bodyPr>
                      </wps:wsp>
                      <wps:wsp>
                        <wps:cNvPr id="3564" name="Rectangle 3564"/>
                        <wps:cNvSpPr/>
                        <wps:spPr>
                          <a:xfrm>
                            <a:off x="908939" y="2838209"/>
                            <a:ext cx="38005" cy="168285"/>
                          </a:xfrm>
                          <a:prstGeom prst="rect">
                            <a:avLst/>
                          </a:prstGeom>
                          <a:ln>
                            <a:noFill/>
                          </a:ln>
                        </wps:spPr>
                        <wps:txbx>
                          <w:txbxContent>
                            <w:p w14:paraId="4104E697"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66" name="Shape 3566"/>
                        <wps:cNvSpPr/>
                        <wps:spPr>
                          <a:xfrm>
                            <a:off x="2264410" y="2001521"/>
                            <a:ext cx="1156970" cy="836930"/>
                          </a:xfrm>
                          <a:custGeom>
                            <a:avLst/>
                            <a:gdLst/>
                            <a:ahLst/>
                            <a:cxnLst/>
                            <a:rect l="0" t="0" r="0" b="0"/>
                            <a:pathLst>
                              <a:path w="1156970" h="836930">
                                <a:moveTo>
                                  <a:pt x="578485" y="0"/>
                                </a:moveTo>
                                <a:lnTo>
                                  <a:pt x="0" y="418465"/>
                                </a:lnTo>
                                <a:lnTo>
                                  <a:pt x="578485" y="836930"/>
                                </a:lnTo>
                                <a:lnTo>
                                  <a:pt x="1156970" y="418465"/>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67" name="Rectangle 3567"/>
                        <wps:cNvSpPr/>
                        <wps:spPr>
                          <a:xfrm>
                            <a:off x="2625217" y="2219211"/>
                            <a:ext cx="621606" cy="168285"/>
                          </a:xfrm>
                          <a:prstGeom prst="rect">
                            <a:avLst/>
                          </a:prstGeom>
                          <a:ln>
                            <a:noFill/>
                          </a:ln>
                        </wps:spPr>
                        <wps:txbx>
                          <w:txbxContent>
                            <w:p w14:paraId="7D7D40F9" w14:textId="77777777" w:rsidR="004546ED" w:rsidRDefault="00D35BF9">
                              <w:pPr>
                                <w:spacing w:after="160" w:line="259" w:lineRule="auto"/>
                                <w:ind w:left="0" w:firstLine="0"/>
                                <w:jc w:val="left"/>
                              </w:pPr>
                              <w:r>
                                <w:rPr>
                                  <w:sz w:val="18"/>
                                </w:rPr>
                                <w:t xml:space="preserve">Has more </w:t>
                              </w:r>
                            </w:p>
                          </w:txbxContent>
                        </wps:txbx>
                        <wps:bodyPr horzOverflow="overflow" vert="horz" lIns="0" tIns="0" rIns="0" bIns="0" rtlCol="0">
                          <a:noAutofit/>
                        </wps:bodyPr>
                      </wps:wsp>
                      <wps:wsp>
                        <wps:cNvPr id="3568" name="Rectangle 3568"/>
                        <wps:cNvSpPr/>
                        <wps:spPr>
                          <a:xfrm>
                            <a:off x="2608453" y="2353323"/>
                            <a:ext cx="668123" cy="168285"/>
                          </a:xfrm>
                          <a:prstGeom prst="rect">
                            <a:avLst/>
                          </a:prstGeom>
                          <a:ln>
                            <a:noFill/>
                          </a:ln>
                        </wps:spPr>
                        <wps:txbx>
                          <w:txbxContent>
                            <w:p w14:paraId="3490ED62" w14:textId="77777777" w:rsidR="004546ED" w:rsidRDefault="00D35BF9">
                              <w:pPr>
                                <w:spacing w:after="160" w:line="259" w:lineRule="auto"/>
                                <w:ind w:left="0" w:firstLine="0"/>
                                <w:jc w:val="left"/>
                              </w:pPr>
                              <w:r>
                                <w:rPr>
                                  <w:sz w:val="18"/>
                                </w:rPr>
                                <w:t xml:space="preserve">than 10ms </w:t>
                              </w:r>
                            </w:p>
                          </w:txbxContent>
                        </wps:txbx>
                        <wps:bodyPr horzOverflow="overflow" vert="horz" lIns="0" tIns="0" rIns="0" bIns="0" rtlCol="0">
                          <a:noAutofit/>
                        </wps:bodyPr>
                      </wps:wsp>
                      <wps:wsp>
                        <wps:cNvPr id="3569" name="Rectangle 3569"/>
                        <wps:cNvSpPr/>
                        <wps:spPr>
                          <a:xfrm>
                            <a:off x="2667889" y="2487435"/>
                            <a:ext cx="472604" cy="168285"/>
                          </a:xfrm>
                          <a:prstGeom prst="rect">
                            <a:avLst/>
                          </a:prstGeom>
                          <a:ln>
                            <a:noFill/>
                          </a:ln>
                        </wps:spPr>
                        <wps:txbx>
                          <w:txbxContent>
                            <w:p w14:paraId="20A24CF6" w14:textId="77777777" w:rsidR="004546ED" w:rsidRDefault="00D35BF9">
                              <w:pPr>
                                <w:spacing w:after="160" w:line="259" w:lineRule="auto"/>
                                <w:ind w:left="0" w:firstLine="0"/>
                                <w:jc w:val="left"/>
                              </w:pPr>
                              <w:r>
                                <w:rPr>
                                  <w:sz w:val="18"/>
                                </w:rPr>
                                <w:t>passed?</w:t>
                              </w:r>
                            </w:p>
                          </w:txbxContent>
                        </wps:txbx>
                        <wps:bodyPr horzOverflow="overflow" vert="horz" lIns="0" tIns="0" rIns="0" bIns="0" rtlCol="0">
                          <a:noAutofit/>
                        </wps:bodyPr>
                      </wps:wsp>
                      <wps:wsp>
                        <wps:cNvPr id="3570" name="Rectangle 3570"/>
                        <wps:cNvSpPr/>
                        <wps:spPr>
                          <a:xfrm>
                            <a:off x="3022981" y="2487435"/>
                            <a:ext cx="38005" cy="168285"/>
                          </a:xfrm>
                          <a:prstGeom prst="rect">
                            <a:avLst/>
                          </a:prstGeom>
                          <a:ln>
                            <a:noFill/>
                          </a:ln>
                        </wps:spPr>
                        <wps:txbx>
                          <w:txbxContent>
                            <w:p w14:paraId="7DDE8337"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71" name="Shape 3571"/>
                        <wps:cNvSpPr/>
                        <wps:spPr>
                          <a:xfrm>
                            <a:off x="1100455" y="2382393"/>
                            <a:ext cx="1163955" cy="76200"/>
                          </a:xfrm>
                          <a:custGeom>
                            <a:avLst/>
                            <a:gdLst/>
                            <a:ahLst/>
                            <a:cxnLst/>
                            <a:rect l="0" t="0" r="0" b="0"/>
                            <a:pathLst>
                              <a:path w="1163955" h="76200">
                                <a:moveTo>
                                  <a:pt x="1087501" y="0"/>
                                </a:moveTo>
                                <a:lnTo>
                                  <a:pt x="1163955" y="37592"/>
                                </a:lnTo>
                                <a:lnTo>
                                  <a:pt x="1088009" y="76200"/>
                                </a:lnTo>
                                <a:lnTo>
                                  <a:pt x="1087797" y="44407"/>
                                </a:lnTo>
                                <a:lnTo>
                                  <a:pt x="6350" y="51562"/>
                                </a:lnTo>
                                <a:cubicBezTo>
                                  <a:pt x="2921" y="51562"/>
                                  <a:pt x="0" y="48768"/>
                                  <a:pt x="0" y="45212"/>
                                </a:cubicBezTo>
                                <a:cubicBezTo>
                                  <a:pt x="0" y="41783"/>
                                  <a:pt x="2794" y="38862"/>
                                  <a:pt x="6350" y="38862"/>
                                </a:cubicBezTo>
                                <a:lnTo>
                                  <a:pt x="1087713" y="31708"/>
                                </a:lnTo>
                                <a:lnTo>
                                  <a:pt x="108750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2" name="Shape 3572"/>
                        <wps:cNvSpPr/>
                        <wps:spPr>
                          <a:xfrm>
                            <a:off x="1106805" y="1523366"/>
                            <a:ext cx="1742440" cy="484505"/>
                          </a:xfrm>
                          <a:custGeom>
                            <a:avLst/>
                            <a:gdLst/>
                            <a:ahLst/>
                            <a:cxnLst/>
                            <a:rect l="0" t="0" r="0" b="0"/>
                            <a:pathLst>
                              <a:path w="1742440" h="484505">
                                <a:moveTo>
                                  <a:pt x="76200" y="0"/>
                                </a:moveTo>
                                <a:lnTo>
                                  <a:pt x="76200" y="31750"/>
                                </a:lnTo>
                                <a:lnTo>
                                  <a:pt x="1736090" y="31750"/>
                                </a:lnTo>
                                <a:cubicBezTo>
                                  <a:pt x="1739646" y="31750"/>
                                  <a:pt x="1742440" y="34544"/>
                                  <a:pt x="1742440" y="38100"/>
                                </a:cubicBezTo>
                                <a:lnTo>
                                  <a:pt x="1742440" y="478155"/>
                                </a:lnTo>
                                <a:cubicBezTo>
                                  <a:pt x="1742440" y="481711"/>
                                  <a:pt x="1739646" y="484505"/>
                                  <a:pt x="1736090" y="484505"/>
                                </a:cubicBezTo>
                                <a:cubicBezTo>
                                  <a:pt x="1732534" y="484505"/>
                                  <a:pt x="1729740" y="481711"/>
                                  <a:pt x="1729740" y="478155"/>
                                </a:cubicBezTo>
                                <a:lnTo>
                                  <a:pt x="1729740" y="44450"/>
                                </a:lnTo>
                                <a:lnTo>
                                  <a:pt x="76200" y="44450"/>
                                </a:lnTo>
                                <a:lnTo>
                                  <a:pt x="76200" y="76200"/>
                                </a:lnTo>
                                <a:lnTo>
                                  <a:pt x="0" y="38100"/>
                                </a:lnTo>
                                <a:lnTo>
                                  <a:pt x="762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4" name="Shape 3574"/>
                        <wps:cNvSpPr/>
                        <wps:spPr>
                          <a:xfrm>
                            <a:off x="2005330" y="3221991"/>
                            <a:ext cx="1674495" cy="460375"/>
                          </a:xfrm>
                          <a:custGeom>
                            <a:avLst/>
                            <a:gdLst/>
                            <a:ahLst/>
                            <a:cxnLst/>
                            <a:rect l="0" t="0" r="0" b="0"/>
                            <a:pathLst>
                              <a:path w="1674495" h="460375">
                                <a:moveTo>
                                  <a:pt x="269367" y="0"/>
                                </a:moveTo>
                                <a:cubicBezTo>
                                  <a:pt x="120650" y="0"/>
                                  <a:pt x="0" y="102997"/>
                                  <a:pt x="0" y="230124"/>
                                </a:cubicBezTo>
                                <a:cubicBezTo>
                                  <a:pt x="0" y="357378"/>
                                  <a:pt x="120650" y="460375"/>
                                  <a:pt x="269367" y="460375"/>
                                </a:cubicBezTo>
                                <a:lnTo>
                                  <a:pt x="1405128" y="460375"/>
                                </a:lnTo>
                                <a:cubicBezTo>
                                  <a:pt x="1553845" y="460375"/>
                                  <a:pt x="1674495" y="357378"/>
                                  <a:pt x="1674495" y="230124"/>
                                </a:cubicBezTo>
                                <a:cubicBezTo>
                                  <a:pt x="1674495" y="102997"/>
                                  <a:pt x="1553845" y="0"/>
                                  <a:pt x="1405128"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5" name="Rectangle 3575"/>
                        <wps:cNvSpPr/>
                        <wps:spPr>
                          <a:xfrm>
                            <a:off x="2267077" y="3331985"/>
                            <a:ext cx="1571420" cy="168285"/>
                          </a:xfrm>
                          <a:prstGeom prst="rect">
                            <a:avLst/>
                          </a:prstGeom>
                          <a:ln>
                            <a:noFill/>
                          </a:ln>
                        </wps:spPr>
                        <wps:txbx>
                          <w:txbxContent>
                            <w:p w14:paraId="6DFB79F5" w14:textId="77777777" w:rsidR="004546ED" w:rsidRDefault="00D35BF9">
                              <w:pPr>
                                <w:spacing w:after="160" w:line="259" w:lineRule="auto"/>
                                <w:ind w:left="0" w:firstLine="0"/>
                                <w:jc w:val="left"/>
                              </w:pPr>
                              <w:r>
                                <w:rPr>
                                  <w:sz w:val="18"/>
                                </w:rPr>
                                <w:t xml:space="preserve">Terminate Programming: </w:t>
                              </w:r>
                            </w:p>
                          </w:txbxContent>
                        </wps:txbx>
                        <wps:bodyPr horzOverflow="overflow" vert="horz" lIns="0" tIns="0" rIns="0" bIns="0" rtlCol="0">
                          <a:noAutofit/>
                        </wps:bodyPr>
                      </wps:wsp>
                      <wps:wsp>
                        <wps:cNvPr id="3576" name="Rectangle 3576"/>
                        <wps:cNvSpPr/>
                        <wps:spPr>
                          <a:xfrm>
                            <a:off x="2623693" y="3466097"/>
                            <a:ext cx="587555" cy="168285"/>
                          </a:xfrm>
                          <a:prstGeom prst="rect">
                            <a:avLst/>
                          </a:prstGeom>
                          <a:ln>
                            <a:noFill/>
                          </a:ln>
                        </wps:spPr>
                        <wps:txbx>
                          <w:txbxContent>
                            <w:p w14:paraId="2523F573" w14:textId="77777777" w:rsidR="004546ED" w:rsidRDefault="00D35BF9">
                              <w:pPr>
                                <w:spacing w:after="160" w:line="259" w:lineRule="auto"/>
                                <w:ind w:left="0" w:firstLine="0"/>
                                <w:jc w:val="left"/>
                              </w:pPr>
                              <w:r>
                                <w:rPr>
                                  <w:sz w:val="18"/>
                                </w:rPr>
                                <w:t>FAILED!</w:t>
                              </w:r>
                            </w:p>
                          </w:txbxContent>
                        </wps:txbx>
                        <wps:bodyPr horzOverflow="overflow" vert="horz" lIns="0" tIns="0" rIns="0" bIns="0" rtlCol="0">
                          <a:noAutofit/>
                        </wps:bodyPr>
                      </wps:wsp>
                      <wps:wsp>
                        <wps:cNvPr id="3577" name="Rectangle 3577"/>
                        <wps:cNvSpPr/>
                        <wps:spPr>
                          <a:xfrm>
                            <a:off x="3064129" y="3466097"/>
                            <a:ext cx="38005" cy="168285"/>
                          </a:xfrm>
                          <a:prstGeom prst="rect">
                            <a:avLst/>
                          </a:prstGeom>
                          <a:ln>
                            <a:noFill/>
                          </a:ln>
                        </wps:spPr>
                        <wps:txbx>
                          <w:txbxContent>
                            <w:p w14:paraId="6BEDA156"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78" name="Shape 3578"/>
                        <wps:cNvSpPr/>
                        <wps:spPr>
                          <a:xfrm>
                            <a:off x="2805811" y="2832101"/>
                            <a:ext cx="76200" cy="389890"/>
                          </a:xfrm>
                          <a:custGeom>
                            <a:avLst/>
                            <a:gdLst/>
                            <a:ahLst/>
                            <a:cxnLst/>
                            <a:rect l="0" t="0" r="0" b="0"/>
                            <a:pathLst>
                              <a:path w="76200" h="389890">
                                <a:moveTo>
                                  <a:pt x="37084" y="0"/>
                                </a:moveTo>
                                <a:cubicBezTo>
                                  <a:pt x="40513" y="0"/>
                                  <a:pt x="43434" y="2794"/>
                                  <a:pt x="43434" y="6350"/>
                                </a:cubicBezTo>
                                <a:lnTo>
                                  <a:pt x="44410" y="313669"/>
                                </a:lnTo>
                                <a:lnTo>
                                  <a:pt x="76200" y="313563"/>
                                </a:lnTo>
                                <a:lnTo>
                                  <a:pt x="38354" y="389890"/>
                                </a:lnTo>
                                <a:lnTo>
                                  <a:pt x="0" y="313817"/>
                                </a:lnTo>
                                <a:lnTo>
                                  <a:pt x="31710" y="313711"/>
                                </a:lnTo>
                                <a:lnTo>
                                  <a:pt x="30734" y="6350"/>
                                </a:lnTo>
                                <a:cubicBezTo>
                                  <a:pt x="30734" y="2921"/>
                                  <a:pt x="33528" y="0"/>
                                  <a:pt x="3708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9" name="Rectangle 3579"/>
                        <wps:cNvSpPr/>
                        <wps:spPr>
                          <a:xfrm>
                            <a:off x="2907157" y="1746771"/>
                            <a:ext cx="219237" cy="168285"/>
                          </a:xfrm>
                          <a:prstGeom prst="rect">
                            <a:avLst/>
                          </a:prstGeom>
                          <a:ln>
                            <a:noFill/>
                          </a:ln>
                        </wps:spPr>
                        <wps:txbx>
                          <w:txbxContent>
                            <w:p w14:paraId="14FBA5F1" w14:textId="77777777" w:rsidR="004546ED" w:rsidRDefault="00D35BF9">
                              <w:pPr>
                                <w:spacing w:after="160" w:line="259" w:lineRule="auto"/>
                                <w:ind w:left="0" w:firstLine="0"/>
                                <w:jc w:val="left"/>
                              </w:pPr>
                              <w:r>
                                <w:rPr>
                                  <w:sz w:val="18"/>
                                </w:rPr>
                                <w:t>NO</w:t>
                              </w:r>
                            </w:p>
                          </w:txbxContent>
                        </wps:txbx>
                        <wps:bodyPr horzOverflow="overflow" vert="horz" lIns="0" tIns="0" rIns="0" bIns="0" rtlCol="0">
                          <a:noAutofit/>
                        </wps:bodyPr>
                      </wps:wsp>
                      <wps:wsp>
                        <wps:cNvPr id="3580" name="Rectangle 3580"/>
                        <wps:cNvSpPr/>
                        <wps:spPr>
                          <a:xfrm>
                            <a:off x="3071749" y="1746771"/>
                            <a:ext cx="38005" cy="168285"/>
                          </a:xfrm>
                          <a:prstGeom prst="rect">
                            <a:avLst/>
                          </a:prstGeom>
                          <a:ln>
                            <a:noFill/>
                          </a:ln>
                        </wps:spPr>
                        <wps:txbx>
                          <w:txbxContent>
                            <w:p w14:paraId="1C710776"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581" name="Rectangle 3581"/>
                        <wps:cNvSpPr/>
                        <wps:spPr>
                          <a:xfrm>
                            <a:off x="2905633" y="2918981"/>
                            <a:ext cx="287187" cy="168285"/>
                          </a:xfrm>
                          <a:prstGeom prst="rect">
                            <a:avLst/>
                          </a:prstGeom>
                          <a:ln>
                            <a:noFill/>
                          </a:ln>
                        </wps:spPr>
                        <wps:txbx>
                          <w:txbxContent>
                            <w:p w14:paraId="7A6A9A2D" w14:textId="77777777" w:rsidR="004546ED" w:rsidRDefault="00D35BF9">
                              <w:pPr>
                                <w:spacing w:after="160" w:line="259" w:lineRule="auto"/>
                                <w:ind w:left="0" w:firstLine="0"/>
                                <w:jc w:val="left"/>
                              </w:pPr>
                              <w:r>
                                <w:rPr>
                                  <w:sz w:val="18"/>
                                </w:rPr>
                                <w:t>YES</w:t>
                              </w:r>
                            </w:p>
                          </w:txbxContent>
                        </wps:txbx>
                        <wps:bodyPr horzOverflow="overflow" vert="horz" lIns="0" tIns="0" rIns="0" bIns="0" rtlCol="0">
                          <a:noAutofit/>
                        </wps:bodyPr>
                      </wps:wsp>
                      <wps:wsp>
                        <wps:cNvPr id="3582" name="Rectangle 3582"/>
                        <wps:cNvSpPr/>
                        <wps:spPr>
                          <a:xfrm>
                            <a:off x="3122041" y="2918981"/>
                            <a:ext cx="38005" cy="168285"/>
                          </a:xfrm>
                          <a:prstGeom prst="rect">
                            <a:avLst/>
                          </a:prstGeom>
                          <a:ln>
                            <a:noFill/>
                          </a:ln>
                        </wps:spPr>
                        <wps:txbx>
                          <w:txbxContent>
                            <w:p w14:paraId="170C4137" w14:textId="77777777" w:rsidR="004546ED" w:rsidRDefault="00D35BF9">
                              <w:pPr>
                                <w:spacing w:after="160" w:line="259" w:lineRule="auto"/>
                                <w:ind w:left="0" w:firstLine="0"/>
                                <w:jc w:val="left"/>
                              </w:pPr>
                              <w:r>
                                <w:rPr>
                                  <w:sz w:val="18"/>
                                </w:rPr>
                                <w:t xml:space="preserve"> </w:t>
                              </w:r>
                            </w:p>
                          </w:txbxContent>
                        </wps:txbx>
                        <wps:bodyPr horzOverflow="overflow" vert="horz" lIns="0" tIns="0" rIns="0" bIns="0" rtlCol="0">
                          <a:noAutofit/>
                        </wps:bodyPr>
                      </wps:wsp>
                    </wpg:wgp>
                  </a:graphicData>
                </a:graphic>
              </wp:inline>
            </w:drawing>
          </mc:Choice>
          <mc:Fallback>
            <w:pict>
              <v:group w14:anchorId="7D4E1398" id="Group 68422" o:spid="_x0000_s1029" style="width:368pt;height:427.45pt;mso-position-horizontal-relative:char;mso-position-vertical-relative:line" coordsize="46738,54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">
                <v:rect id="Rectangle 3483" o:spid="_x0000_s1030" style="position:absolute;left:46388;top:5273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" filled="f" stroked="f">
                  <v:textbox inset="0,0,0,0">
                    <w:txbxContent>
                      <w:p w14:paraId="03E7D5CE" w14:textId="77777777" w:rsidR="004546ED" w:rsidRDefault="00D35BF9">
                        <w:pPr>
                          <w:spacing w:after="160" w:line="259" w:lineRule="auto"/>
                          <w:ind w:left="0" w:firstLine="0"/>
                          <w:jc w:val="left"/>
                        </w:pPr>
                        <w:r>
                          <w:t xml:space="preserve"> </w:t>
                        </w:r>
                      </w:p>
                    </w:txbxContent>
                  </v:textbox>
                </v:rect>
                <v:shape id="Shape 3511" o:spid="_x0000_s1031" style="position:absolute;left:1555;width:9748;height:3670;visibility:visible;mso-wrap-style:square;v-text-anchor:top" coordsize="974725,36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" path="m,367030r974725,l974725,,,,,367030xe" filled="f">
                  <v:stroke miterlimit="83231f" joinstyle="miter" endcap="round"/>
                  <v:path arrowok="t" textboxrect="0,0,974725,367030"/>
                </v:shape>
                <v:rect id="Rectangle 3512" o:spid="_x0000_s1032" style="position:absolute;left:2612;top:562;width:10526;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" filled="f" stroked="f">
                  <v:textbox inset="0,0,0,0">
                    <w:txbxContent>
                      <w:p w14:paraId="16644FCA" w14:textId="77777777" w:rsidR="004546ED" w:rsidRDefault="00D35BF9">
                        <w:pPr>
                          <w:spacing w:after="160" w:line="259" w:lineRule="auto"/>
                          <w:ind w:left="0" w:firstLine="0"/>
                          <w:jc w:val="left"/>
                        </w:pPr>
                        <w:r>
                          <w:rPr>
                            <w:sz w:val="18"/>
                          </w:rPr>
                          <w:t xml:space="preserve">Send the WREN </w:t>
                        </w:r>
                      </w:p>
                    </w:txbxContent>
                  </v:textbox>
                </v:rect>
                <v:rect id="Rectangle 3513" o:spid="_x0000_s1033" style="position:absolute;left:4060;top:1903;width:629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" filled="f" stroked="f">
                  <v:textbox inset="0,0,0,0">
                    <w:txbxContent>
                      <w:p w14:paraId="6EF3E57D" w14:textId="77777777" w:rsidR="004546ED" w:rsidRDefault="00D35BF9">
                        <w:pPr>
                          <w:spacing w:after="160" w:line="259" w:lineRule="auto"/>
                          <w:ind w:left="0" w:firstLine="0"/>
                          <w:jc w:val="left"/>
                        </w:pPr>
                        <w:r>
                          <w:rPr>
                            <w:sz w:val="18"/>
                          </w:rPr>
                          <w:t>Command</w:t>
                        </w:r>
                      </w:p>
                    </w:txbxContent>
                  </v:textbox>
                </v:rect>
                <v:rect id="Rectangle 3514" o:spid="_x0000_s1034" style="position:absolute;left:8799;top:1903;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" filled="f" stroked="f">
                  <v:textbox inset="0,0,0,0">
                    <w:txbxContent>
                      <w:p w14:paraId="3098FBD7" w14:textId="77777777" w:rsidR="004546ED" w:rsidRDefault="00D35BF9">
                        <w:pPr>
                          <w:spacing w:after="160" w:line="259" w:lineRule="auto"/>
                          <w:ind w:left="0" w:firstLine="0"/>
                          <w:jc w:val="left"/>
                        </w:pPr>
                        <w:r>
                          <w:rPr>
                            <w:sz w:val="18"/>
                          </w:rPr>
                          <w:t xml:space="preserve"> </w:t>
                        </w:r>
                      </w:p>
                    </w:txbxContent>
                  </v:textbox>
                </v:rect>
                <v:shape id="Shape 3516" o:spid="_x0000_s1035" style="position:absolute;left:1212;top:6807;width:10446;height:3765;visibility:visible;mso-wrap-style:square;v-text-anchor:top" coordsize="1044575,376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" path="m,376555r1044575,l1044575,,,,,376555xe" filled="f">
                  <v:stroke miterlimit="83231f" joinstyle="miter" endcap="round"/>
                  <v:path arrowok="t" textboxrect="0,0,1044575,376555"/>
                </v:shape>
                <v:rect id="Rectangle 3517" o:spid="_x0000_s1036" style="position:absolute;left:2673;top:7363;width:344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" filled="f" stroked="f">
                  <v:textbox inset="0,0,0,0">
                    <w:txbxContent>
                      <w:p w14:paraId="07464F53" w14:textId="77777777" w:rsidR="004546ED" w:rsidRDefault="00D35BF9">
                        <w:pPr>
                          <w:spacing w:after="160" w:line="259" w:lineRule="auto"/>
                          <w:ind w:left="0" w:firstLine="0"/>
                          <w:jc w:val="left"/>
                        </w:pPr>
                        <w:r>
                          <w:rPr>
                            <w:sz w:val="18"/>
                          </w:rPr>
                          <w:t>Write</w:t>
                        </w:r>
                      </w:p>
                    </w:txbxContent>
                  </v:textbox>
                </v:rect>
                <v:rect id="Rectangle 3518" o:spid="_x0000_s1037" style="position:absolute;left:5264;top:7363;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" filled="f" stroked="f">
                  <v:textbox inset="0,0,0,0">
                    <w:txbxContent>
                      <w:p w14:paraId="401C17D9" w14:textId="77777777" w:rsidR="004546ED" w:rsidRDefault="00D35BF9">
                        <w:pPr>
                          <w:spacing w:after="160" w:line="259" w:lineRule="auto"/>
                          <w:ind w:left="0" w:firstLine="0"/>
                          <w:jc w:val="left"/>
                        </w:pPr>
                        <w:r>
                          <w:rPr>
                            <w:sz w:val="18"/>
                          </w:rPr>
                          <w:t xml:space="preserve"> </w:t>
                        </w:r>
                      </w:p>
                    </w:txbxContent>
                  </v:textbox>
                </v:rect>
                <v:rect id="Rectangle 3519" o:spid="_x0000_s1038" style="position:absolute;left:5553;top:7363;width:658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" filled="f" stroked="f">
                  <v:textbox inset="0,0,0,0">
                    <w:txbxContent>
                      <w:p w14:paraId="716E1ADD" w14:textId="77777777" w:rsidR="004546ED" w:rsidRDefault="00D35BF9">
                        <w:pPr>
                          <w:spacing w:after="160" w:line="259" w:lineRule="auto"/>
                          <w:ind w:left="0" w:firstLine="0"/>
                          <w:jc w:val="left"/>
                        </w:pPr>
                        <w:r>
                          <w:rPr>
                            <w:sz w:val="18"/>
                          </w:rPr>
                          <w:t xml:space="preserve">Page Data </w:t>
                        </w:r>
                      </w:p>
                    </w:txbxContent>
                  </v:textbox>
                </v:rect>
                <v:rect id="Rectangle 68248" o:spid="_x0000_s1039" style="position:absolute;left:3816;top:8704;width:203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" filled="f" stroked="f">
                  <v:textbox inset="0,0,0,0">
                    <w:txbxContent>
                      <w:p w14:paraId="0E61068B" w14:textId="77777777" w:rsidR="004546ED" w:rsidRDefault="00D35BF9">
                        <w:pPr>
                          <w:spacing w:after="160" w:line="259" w:lineRule="auto"/>
                          <w:ind w:left="0" w:firstLine="0"/>
                          <w:jc w:val="left"/>
                        </w:pPr>
                        <w:r>
                          <w:rPr>
                            <w:sz w:val="18"/>
                          </w:rPr>
                          <w:t>(16</w:t>
                        </w:r>
                      </w:p>
                    </w:txbxContent>
                  </v:textbox>
                </v:rect>
                <v:rect id="Rectangle 68250" o:spid="_x0000_s1040" style="position:absolute;left:5353;top:8704;width:4438;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" filled="f" stroked="f">
                  <v:textbox inset="0,0,0,0">
                    <w:txbxContent>
                      <w:p w14:paraId="5927DF0C" w14:textId="77777777" w:rsidR="004546ED" w:rsidRDefault="00D35BF9">
                        <w:pPr>
                          <w:spacing w:after="160" w:line="259" w:lineRule="auto"/>
                          <w:ind w:left="0" w:firstLine="0"/>
                          <w:jc w:val="left"/>
                        </w:pPr>
                        <w:r>
                          <w:rPr>
                            <w:sz w:val="18"/>
                          </w:rPr>
                          <w:t xml:space="preserve"> Words</w:t>
                        </w:r>
                      </w:p>
                    </w:txbxContent>
                  </v:textbox>
                </v:rect>
                <v:rect id="Rectangle 68249" o:spid="_x0000_s1041" style="position:absolute;left:8690;top:8704;width:506;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" filled="f" stroked="f">
                  <v:textbox inset="0,0,0,0">
                    <w:txbxContent>
                      <w:p w14:paraId="6D15BA08" w14:textId="77777777" w:rsidR="004546ED" w:rsidRDefault="00D35BF9">
                        <w:pPr>
                          <w:spacing w:after="160" w:line="259" w:lineRule="auto"/>
                          <w:ind w:left="0" w:firstLine="0"/>
                          <w:jc w:val="left"/>
                        </w:pPr>
                        <w:r>
                          <w:rPr>
                            <w:sz w:val="18"/>
                          </w:rPr>
                          <w:t>)</w:t>
                        </w:r>
                      </w:p>
                    </w:txbxContent>
                  </v:textbox>
                </v:rect>
                <v:rect id="Rectangle 3521" o:spid="_x0000_s1042" style="position:absolute;left:9074;top:8704;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" filled="f" stroked="f">
                  <v:textbox inset="0,0,0,0">
                    <w:txbxContent>
                      <w:p w14:paraId="014C3393" w14:textId="77777777" w:rsidR="004546ED" w:rsidRDefault="00D35BF9">
                        <w:pPr>
                          <w:spacing w:after="160" w:line="259" w:lineRule="auto"/>
                          <w:ind w:left="0" w:firstLine="0"/>
                          <w:jc w:val="left"/>
                        </w:pPr>
                        <w:r>
                          <w:rPr>
                            <w:sz w:val="18"/>
                          </w:rPr>
                          <w:t xml:space="preserve"> </w:t>
                        </w:r>
                      </w:p>
                    </w:txbxContent>
                  </v:textbox>
                </v:rect>
                <v:rect id="Rectangle 3522" o:spid="_x0000_s1043" style="position:absolute;left:6437;top:1004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" filled="f" stroked="f">
                  <v:textbox inset="0,0,0,0">
                    <w:txbxContent>
                      <w:p w14:paraId="72E01B07" w14:textId="77777777" w:rsidR="004546ED" w:rsidRDefault="00D35BF9">
                        <w:pPr>
                          <w:spacing w:after="160" w:line="259" w:lineRule="auto"/>
                          <w:ind w:left="0" w:firstLine="0"/>
                          <w:jc w:val="left"/>
                        </w:pPr>
                        <w:r>
                          <w:rPr>
                            <w:sz w:val="18"/>
                          </w:rPr>
                          <w:t xml:space="preserve"> </w:t>
                        </w:r>
                      </w:p>
                    </w:txbxContent>
                  </v:textbox>
                </v:rect>
                <v:shape id="Shape 3524" o:spid="_x0000_s1044" style="position:absolute;left:1835;top:13722;width:9233;height:3778;visibility:visible;mso-wrap-style:square;v-text-anchor:top" coordsize="923290,377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" path="m,377825r923290,l923290,,,,,377825xe" filled="f">
                  <v:stroke miterlimit="83231f" joinstyle="miter" endcap="round"/>
                  <v:path arrowok="t" textboxrect="0,0,923290,377825"/>
                </v:shape>
                <v:rect id="Rectangle 3525" o:spid="_x0000_s1045" style="position:absolute;left:3740;top:14282;width:761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" filled="f" stroked="f">
                  <v:textbox inset="0,0,0,0">
                    <w:txbxContent>
                      <w:p w14:paraId="4EFBAB33" w14:textId="77777777" w:rsidR="004546ED" w:rsidRDefault="00D35BF9">
                        <w:pPr>
                          <w:spacing w:after="160" w:line="259" w:lineRule="auto"/>
                          <w:ind w:left="0" w:firstLine="0"/>
                          <w:jc w:val="left"/>
                        </w:pPr>
                        <w:r>
                          <w:rPr>
                            <w:sz w:val="18"/>
                          </w:rPr>
                          <w:t xml:space="preserve">Read Status </w:t>
                        </w:r>
                      </w:p>
                    </w:txbxContent>
                  </v:textbox>
                </v:rect>
                <v:rect id="Rectangle 3526" o:spid="_x0000_s1046" style="position:absolute;left:4563;top:15623;width:505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4q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epzO4vQlPQK6vAAAA//8DAFBLAQItABQABgAIAAAAIQDb4fbL7gAAAIUBAAATAAAAAAAA&#10;AAAAAAAAAAAAAABbQ29udGVudF9UeXBlc10ueG1sUEsBAi0AFAAGAAgAAAAhAFr0LFu/AAAAFQEA&#10;AAsAAAAAAAAAAAAAAAAAHwEAAF9yZWxzLy5yZWxzUEsBAi0AFAAGAAgAAAAhAP5k7irHAAAA3QAA&#10;AA8AAAAAAAAAAAAAAAAABwIAAGRycy9kb3ducmV2LnhtbFBLBQYAAAAAAwADALcAAAD7AgAAAAA=&#10;" filled="f" stroked="f">
                  <v:textbox inset="0,0,0,0">
                    <w:txbxContent>
                      <w:p w14:paraId="64DEF0E0" w14:textId="77777777" w:rsidR="004546ED" w:rsidRDefault="00D35BF9">
                        <w:pPr>
                          <w:spacing w:after="160" w:line="259" w:lineRule="auto"/>
                          <w:ind w:left="0" w:firstLine="0"/>
                          <w:jc w:val="left"/>
                        </w:pPr>
                        <w:r>
                          <w:rPr>
                            <w:sz w:val="18"/>
                          </w:rPr>
                          <w:t>Register</w:t>
                        </w:r>
                      </w:p>
                    </w:txbxContent>
                  </v:textbox>
                </v:rect>
                <v:rect id="Rectangle 3527" o:spid="_x0000_s1047" style="position:absolute;left:8357;top:15623;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" filled="f" stroked="f">
                  <v:textbox inset="0,0,0,0">
                    <w:txbxContent>
                      <w:p w14:paraId="3BAC2085" w14:textId="77777777" w:rsidR="004546ED" w:rsidRDefault="00D35BF9">
                        <w:pPr>
                          <w:spacing w:after="160" w:line="259" w:lineRule="auto"/>
                          <w:ind w:left="0" w:firstLine="0"/>
                          <w:jc w:val="left"/>
                        </w:pPr>
                        <w:r>
                          <w:rPr>
                            <w:sz w:val="18"/>
                          </w:rPr>
                          <w:t xml:space="preserve"> </w:t>
                        </w:r>
                      </w:p>
                    </w:txbxContent>
                  </v:textbox>
                </v:rect>
                <v:rect id="Rectangle 3528" o:spid="_x0000_s1048" style="position:absolute;left:6468;top:16964;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" filled="f" stroked="f">
                  <v:textbox inset="0,0,0,0">
                    <w:txbxContent>
                      <w:p w14:paraId="21343AEC" w14:textId="77777777" w:rsidR="004546ED" w:rsidRDefault="00D35BF9">
                        <w:pPr>
                          <w:spacing w:after="160" w:line="259" w:lineRule="auto"/>
                          <w:ind w:left="0" w:firstLine="0"/>
                          <w:jc w:val="left"/>
                        </w:pPr>
                        <w:r>
                          <w:rPr>
                            <w:sz w:val="18"/>
                          </w:rPr>
                          <w:t xml:space="preserve"> </w:t>
                        </w:r>
                      </w:p>
                    </w:txbxContent>
                  </v:textbox>
                </v:rect>
                <v:shape id="Shape 3530" o:spid="_x0000_s1049" style="position:absolute;left:1835;top:20650;width:9233;height:7245;visibility:visible;mso-wrap-style:square;v-text-anchor:top" coordsize="923290,72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" path="m461645,l,362204,461645,724535,923290,362204,461645,xe" filled="f">
                  <v:stroke endcap="round"/>
                  <v:path arrowok="t" textboxrect="0,0,923290,724535"/>
                </v:shape>
                <v:rect id="Rectangle 3531" o:spid="_x0000_s1050" style="position:absolute;left:6468;top:22542;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" filled="f" stroked="f">
                  <v:textbox inset="0,0,0,0">
                    <w:txbxContent>
                      <w:p w14:paraId="064BF021" w14:textId="77777777" w:rsidR="004546ED" w:rsidRDefault="00D35BF9">
                        <w:pPr>
                          <w:spacing w:after="160" w:line="259" w:lineRule="auto"/>
                          <w:ind w:left="0" w:firstLine="0"/>
                          <w:jc w:val="left"/>
                        </w:pPr>
                        <w:r>
                          <w:rPr>
                            <w:sz w:val="18"/>
                          </w:rPr>
                          <w:t xml:space="preserve"> </w:t>
                        </w:r>
                      </w:p>
                    </w:txbxContent>
                  </v:textbox>
                </v:rect>
                <v:rect id="Rectangle 3532" o:spid="_x0000_s1051" style="position:absolute;left:4258;top:23883;width:5857;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70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IaDPrzfhCcgZy8AAAD//wMAUEsBAi0AFAAGAAgAAAAhANvh9svuAAAAhQEAABMAAAAAAAAA&#10;AAAAAAAAAAAAAFtDb250ZW50X1R5cGVzXS54bWxQSwECLQAUAAYACAAAACEAWvQsW78AAAAVAQAA&#10;CwAAAAAAAAAAAAAAAAAfAQAAX3JlbHMvLnJlbHNQSwECLQAUAAYACAAAACEABIZ+9MYAAADdAAAA&#10;DwAAAAAAAAAAAAAAAAAHAgAAZHJzL2Rvd25yZXYueG1sUEsFBgAAAAADAAMAtwAAAPoCAAAAAA==&#10;" filled="f" stroked="f">
                  <v:textbox inset="0,0,0,0">
                    <w:txbxContent>
                      <w:p w14:paraId="1E5124E0" w14:textId="77777777" w:rsidR="004546ED" w:rsidRDefault="00D35BF9">
                        <w:pPr>
                          <w:spacing w:after="160" w:line="259" w:lineRule="auto"/>
                          <w:ind w:left="0" w:firstLine="0"/>
                          <w:jc w:val="left"/>
                        </w:pPr>
                        <w:r>
                          <w:rPr>
                            <w:sz w:val="18"/>
                          </w:rPr>
                          <w:t>WIP = 0?</w:t>
                        </w:r>
                      </w:p>
                    </w:txbxContent>
                  </v:textbox>
                </v:rect>
                <v:rect id="Rectangle 3533" o:spid="_x0000_s1052" style="position:absolute;left:8662;top:23883;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" filled="f" stroked="f">
                  <v:textbox inset="0,0,0,0">
                    <w:txbxContent>
                      <w:p w14:paraId="6AA83181" w14:textId="77777777" w:rsidR="004546ED" w:rsidRDefault="00D35BF9">
                        <w:pPr>
                          <w:spacing w:after="160" w:line="259" w:lineRule="auto"/>
                          <w:ind w:left="0" w:firstLine="0"/>
                          <w:jc w:val="left"/>
                        </w:pPr>
                        <w:r>
                          <w:rPr>
                            <w:sz w:val="18"/>
                          </w:rPr>
                          <w:t xml:space="preserve"> </w:t>
                        </w:r>
                      </w:p>
                    </w:txbxContent>
                  </v:textbox>
                </v:rect>
                <v:shape id="Shape 3534" o:spid="_x0000_s1053" style="position:absolute;left:6056;top:3606;width:762;height:3201;visibility:visible;mso-wrap-style:square;v-text-anchor:top" coordsize="76200,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" path="m37592,v3556,,6350,2794,6350,6350l44424,243819r31776,-106l38227,320040,,243967r31724,-106l31242,6350c31242,2794,34036,,37592,xe" fillcolor="black" stroked="f" strokeweight="0">
                  <v:stroke endcap="round"/>
                  <v:path arrowok="t" textboxrect="0,0,76200,320040"/>
                </v:shape>
                <v:shape id="Shape 3535" o:spid="_x0000_s1054" style="position:absolute;left:6068;top:10509;width:762;height:3213;visibility:visible;mso-wrap-style:square;v-text-anchor:top" coordsize="76200,32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" path="m37084,v3429,,6350,2794,6350,6350l44399,245089r31801,-106l38354,321310,,245237r31699,-106l30734,6350c30734,2921,33528,,37084,xe" fillcolor="black" stroked="f" strokeweight="0">
                  <v:stroke endcap="round"/>
                  <v:path arrowok="t" textboxrect="0,0,76200,321310"/>
                </v:shape>
                <v:shape id="Shape 3536" o:spid="_x0000_s1055" style="position:absolute;left:6075;top:17437;width:762;height:3213;visibility:visible;mso-wrap-style:square;v-text-anchor:top" coordsize="76200,32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" path="m37592,v3556,,6350,2794,6350,6350l44424,245089r31776,-106l38227,321310,,245237r31724,-106l31242,6350c31242,2794,34036,,37592,xe" fillcolor="black" stroked="f" strokeweight="0">
                  <v:stroke endcap="round"/>
                  <v:path arrowok="t" textboxrect="0,0,76200,321310"/>
                </v:shape>
                <v:rect id="Rectangle 3537" o:spid="_x0000_s1056" style="position:absolute;left:12625;top:22938;width:2192;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" filled="f" stroked="f">
                  <v:textbox inset="0,0,0,0">
                    <w:txbxContent>
                      <w:p w14:paraId="37076D21" w14:textId="77777777" w:rsidR="004546ED" w:rsidRDefault="00D35BF9">
                        <w:pPr>
                          <w:spacing w:after="160" w:line="259" w:lineRule="auto"/>
                          <w:ind w:left="0" w:firstLine="0"/>
                          <w:jc w:val="left"/>
                        </w:pPr>
                        <w:r>
                          <w:rPr>
                            <w:sz w:val="18"/>
                          </w:rPr>
                          <w:t>NO</w:t>
                        </w:r>
                      </w:p>
                    </w:txbxContent>
                  </v:textbox>
                </v:rect>
                <v:rect id="Rectangle 3538" o:spid="_x0000_s1057" style="position:absolute;left:14270;top:22938;width:38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" filled="f" stroked="f">
                  <v:textbox inset="0,0,0,0">
                    <w:txbxContent>
                      <w:p w14:paraId="197D1A65" w14:textId="77777777" w:rsidR="004546ED" w:rsidRDefault="00D35BF9">
                        <w:pPr>
                          <w:spacing w:after="160" w:line="259" w:lineRule="auto"/>
                          <w:ind w:left="0" w:firstLine="0"/>
                          <w:jc w:val="left"/>
                        </w:pPr>
                        <w:r>
                          <w:rPr>
                            <w:sz w:val="18"/>
                          </w:rPr>
                          <w:t xml:space="preserve"> </w:t>
                        </w:r>
                      </w:p>
                    </w:txbxContent>
                  </v:textbox>
                </v:rect>
                <v:shape id="Shape 3540" o:spid="_x0000_s1058" style="position:absolute;top:31045;width:12871;height:6305;visibility:visible;mso-wrap-style:square;v-text-anchor:top" coordsize="1287145,630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" path="m643509,l,315214,643509,630555,1287145,315214,643509,xe" filled="f">
                  <v:stroke endcap="round"/>
                  <v:path arrowok="t" textboxrect="0,0,1287145,630555"/>
                </v:shape>
                <v:rect id="Rectangle 3541" o:spid="_x0000_s1059" style="position:absolute;left:4243;top:32710;width:623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" filled="f" stroked="f">
                  <v:textbox inset="0,0,0,0">
                    <w:txbxContent>
                      <w:p w14:paraId="5DFA4D4A" w14:textId="77777777" w:rsidR="004546ED" w:rsidRDefault="00D35BF9">
                        <w:pPr>
                          <w:spacing w:after="160" w:line="259" w:lineRule="auto"/>
                          <w:ind w:left="0" w:firstLine="0"/>
                          <w:jc w:val="left"/>
                        </w:pPr>
                        <w:r>
                          <w:rPr>
                            <w:sz w:val="18"/>
                          </w:rPr>
                          <w:t xml:space="preserve">All Pages </w:t>
                        </w:r>
                      </w:p>
                    </w:txbxContent>
                  </v:textbox>
                </v:rect>
                <v:rect id="Rectangle 3542" o:spid="_x0000_s1060" style="position:absolute;left:3252;top:34051;width:8493;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" filled="f" stroked="f">
                  <v:textbox inset="0,0,0,0">
                    <w:txbxContent>
                      <w:p w14:paraId="0841AB3A" w14:textId="77777777" w:rsidR="004546ED" w:rsidRDefault="00D35BF9">
                        <w:pPr>
                          <w:spacing w:after="160" w:line="259" w:lineRule="auto"/>
                          <w:ind w:left="0" w:firstLine="0"/>
                          <w:jc w:val="left"/>
                        </w:pPr>
                        <w:r>
                          <w:rPr>
                            <w:sz w:val="18"/>
                          </w:rPr>
                          <w:t>Programmed?</w:t>
                        </w:r>
                      </w:p>
                    </w:txbxContent>
                  </v:textbox>
                </v:rect>
                <v:rect id="Rectangle 3543" o:spid="_x0000_s1061" style="position:absolute;left:9638;top:34051;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" filled="f" stroked="f">
                  <v:textbox inset="0,0,0,0">
                    <w:txbxContent>
                      <w:p w14:paraId="2B3F9B84" w14:textId="77777777" w:rsidR="004546ED" w:rsidRDefault="00D35BF9">
                        <w:pPr>
                          <w:spacing w:after="160" w:line="259" w:lineRule="auto"/>
                          <w:ind w:left="0" w:firstLine="0"/>
                          <w:jc w:val="left"/>
                        </w:pPr>
                        <w:r>
                          <w:rPr>
                            <w:sz w:val="18"/>
                          </w:rPr>
                          <w:t xml:space="preserve"> </w:t>
                        </w:r>
                      </w:p>
                    </w:txbxContent>
                  </v:textbox>
                </v:rect>
                <v:shape id="Shape 3544" o:spid="_x0000_s1062" style="position:absolute;left:6060;top:27832;width:762;height:3213;visibility:visible;mso-wrap-style:square;v-text-anchor:top" coordsize="76200,32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" path="m39116,v3556,,6350,2921,6350,6350l44501,245132r31699,105l37846,321310,,244983r31801,106l32766,6350c32766,2794,35687,,39116,xe" fillcolor="black" stroked="f" strokeweight="0">
                  <v:stroke endcap="round"/>
                  <v:path arrowok="t" textboxrect="0,0,76200,321310"/>
                </v:shape>
                <v:shape id="Shape 3545" o:spid="_x0000_s1063" style="position:absolute;left:11658;top:8312;width:6064;height:25952;visibility:visible;mso-wrap-style:square;v-text-anchor:top" coordsize="606425,2595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" path="m76200,r,31750l600075,31750v3556,,6350,2794,6350,6350l606425,2588896v,3556,-2794,6350,-6350,6350l121285,2595246v-3556,,-6350,-2794,-6350,-6350c114935,2585340,117729,2582546,121285,2582546r472440,l593725,44450r-517525,l76200,76200,,38100,76200,xe" fillcolor="black" stroked="f" strokeweight="0">
                  <v:stroke endcap="round"/>
                  <v:path arrowok="t" textboxrect="0,0,606425,2595246"/>
                </v:shape>
                <v:shape id="Shape 3547" o:spid="_x0000_s1064" style="position:absolute;left:1555;top:40493;width:9748;height:3671;visibility:visible;mso-wrap-style:square;v-text-anchor:top" coordsize="974725,36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" path="m,367030r974725,l974725,,,,,367030xe" filled="f">
                  <v:stroke miterlimit="66585f" joinstyle="miter" endcap="round"/>
                  <v:path arrowok="t" textboxrect="0,0,974725,367030"/>
                </v:shape>
                <v:rect id="Rectangle 3548" o:spid="_x0000_s1065" style="position:absolute;left:2764;top:41061;width:10103;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" filled="f" stroked="f">
                  <v:textbox inset="0,0,0,0">
                    <w:txbxContent>
                      <w:p w14:paraId="596E99E8" w14:textId="77777777" w:rsidR="004546ED" w:rsidRDefault="00D35BF9">
                        <w:pPr>
                          <w:spacing w:after="160" w:line="259" w:lineRule="auto"/>
                          <w:ind w:left="0" w:firstLine="0"/>
                          <w:jc w:val="left"/>
                        </w:pPr>
                        <w:r>
                          <w:rPr>
                            <w:sz w:val="18"/>
                          </w:rPr>
                          <w:t xml:space="preserve">Send the WRDI </w:t>
                        </w:r>
                      </w:p>
                    </w:txbxContent>
                  </v:textbox>
                </v:rect>
                <v:rect id="Rectangle 3549" o:spid="_x0000_s1066" style="position:absolute;left:4060;top:42402;width:629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" filled="f" stroked="f">
                  <v:textbox inset="0,0,0,0">
                    <w:txbxContent>
                      <w:p w14:paraId="1246C1D1" w14:textId="77777777" w:rsidR="004546ED" w:rsidRDefault="00D35BF9">
                        <w:pPr>
                          <w:spacing w:after="160" w:line="259" w:lineRule="auto"/>
                          <w:ind w:left="0" w:firstLine="0"/>
                          <w:jc w:val="left"/>
                        </w:pPr>
                        <w:r>
                          <w:rPr>
                            <w:sz w:val="18"/>
                          </w:rPr>
                          <w:t>Command</w:t>
                        </w:r>
                      </w:p>
                    </w:txbxContent>
                  </v:textbox>
                </v:rect>
                <v:rect id="Rectangle 3550" o:spid="_x0000_s1067" style="position:absolute;left:8799;top:42402;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" filled="f" stroked="f">
                  <v:textbox inset="0,0,0,0">
                    <w:txbxContent>
                      <w:p w14:paraId="19192421" w14:textId="77777777" w:rsidR="004546ED" w:rsidRDefault="00D35BF9">
                        <w:pPr>
                          <w:spacing w:after="160" w:line="259" w:lineRule="auto"/>
                          <w:ind w:left="0" w:firstLine="0"/>
                          <w:jc w:val="left"/>
                        </w:pPr>
                        <w:r>
                          <w:rPr>
                            <w:sz w:val="18"/>
                          </w:rPr>
                          <w:t xml:space="preserve"> </w:t>
                        </w:r>
                      </w:p>
                    </w:txbxContent>
                  </v:textbox>
                </v:rect>
                <v:shape id="Shape 3552" o:spid="_x0000_s1068" style="position:absolute;left:762;top:47313;width:11379;height:5811;visibility:visible;mso-wrap-style:square;v-text-anchor:top" coordsize="1137920,58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" path="m183007,c81915,,,130048,,290576,,450977,81915,581025,183007,581025r771906,c1056005,581025,1137920,450977,1137920,290576,1137920,130048,1056005,,954913,l183007,xe" filled="f">
                  <v:stroke endcap="round"/>
                  <v:path arrowok="t" textboxrect="0,0,1137920,581025"/>
                </v:shape>
                <v:rect id="Rectangle 3553" o:spid="_x0000_s1069" style="position:absolute;left:3328;top:48255;width:8705;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" filled="f" stroked="f">
                  <v:textbox inset="0,0,0,0">
                    <w:txbxContent>
                      <w:p w14:paraId="303431F2" w14:textId="77777777" w:rsidR="004546ED" w:rsidRDefault="00D35BF9">
                        <w:pPr>
                          <w:spacing w:after="160" w:line="259" w:lineRule="auto"/>
                          <w:ind w:left="0" w:firstLine="0"/>
                          <w:jc w:val="left"/>
                        </w:pPr>
                        <w:r>
                          <w:rPr>
                            <w:sz w:val="18"/>
                          </w:rPr>
                          <w:t xml:space="preserve">Programming </w:t>
                        </w:r>
                      </w:p>
                    </w:txbxContent>
                  </v:textbox>
                </v:rect>
                <v:rect id="Rectangle 3554" o:spid="_x0000_s1070" style="position:absolute;left:4243;top:49599;width:627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" filled="f" stroked="f">
                  <v:textbox inset="0,0,0,0">
                    <w:txbxContent>
                      <w:p w14:paraId="34D8D269" w14:textId="77777777" w:rsidR="004546ED" w:rsidRDefault="00D35BF9">
                        <w:pPr>
                          <w:spacing w:after="160" w:line="259" w:lineRule="auto"/>
                          <w:ind w:left="0" w:firstLine="0"/>
                          <w:jc w:val="left"/>
                        </w:pPr>
                        <w:r>
                          <w:rPr>
                            <w:sz w:val="18"/>
                          </w:rPr>
                          <w:t xml:space="preserve">Complete </w:t>
                        </w:r>
                      </w:p>
                    </w:txbxContent>
                  </v:textbox>
                </v:rect>
                <v:rect id="Rectangle 3555" o:spid="_x0000_s1071" style="position:absolute;left:3587;top:50941;width:7667;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" filled="f" stroked="f">
                  <v:textbox inset="0,0,0,0">
                    <w:txbxContent>
                      <w:p w14:paraId="6EDA7C2B" w14:textId="77777777" w:rsidR="004546ED" w:rsidRDefault="00D35BF9">
                        <w:pPr>
                          <w:spacing w:after="160" w:line="259" w:lineRule="auto"/>
                          <w:ind w:left="0" w:firstLine="0"/>
                          <w:jc w:val="left"/>
                        </w:pPr>
                        <w:r>
                          <w:rPr>
                            <w:sz w:val="18"/>
                          </w:rPr>
                          <w:t>Successfully</w:t>
                        </w:r>
                      </w:p>
                    </w:txbxContent>
                  </v:textbox>
                </v:rect>
                <v:rect id="Rectangle 3556" o:spid="_x0000_s1072" style="position:absolute;left:9333;top:50941;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" filled="f" stroked="f">
                  <v:textbox inset="0,0,0,0">
                    <w:txbxContent>
                      <w:p w14:paraId="2E3F633B" w14:textId="77777777" w:rsidR="004546ED" w:rsidRDefault="00D35BF9">
                        <w:pPr>
                          <w:spacing w:after="160" w:line="259" w:lineRule="auto"/>
                          <w:ind w:left="0" w:firstLine="0"/>
                          <w:jc w:val="left"/>
                        </w:pPr>
                        <w:r>
                          <w:rPr>
                            <w:sz w:val="18"/>
                          </w:rPr>
                          <w:t xml:space="preserve"> </w:t>
                        </w:r>
                      </w:p>
                    </w:txbxContent>
                  </v:textbox>
                </v:rect>
                <v:shape id="Shape 3557" o:spid="_x0000_s1073" style="position:absolute;left:6052;top:37287;width:762;height:3206;visibility:visible;mso-wrap-style:square;v-text-anchor:top" coordsize="76200,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" path="m38608,v3556,,6350,2794,6350,6350l44476,244496r31724,106l37973,320675,,244348r31776,106l32258,6350c32258,2794,35052,,38608,xe" fillcolor="black" stroked="f" strokeweight="0">
                  <v:stroke endcap="round"/>
                  <v:path arrowok="t" textboxrect="0,0,76200,320675"/>
                </v:shape>
                <v:shape id="Shape 3558" o:spid="_x0000_s1074" style="position:absolute;left:6065;top:44100;width:762;height:3213;visibility:visible;mso-wrap-style:square;v-text-anchor:top" coordsize="76200,32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" path="m36703,v3429,,6350,2794,6350,6350l44500,245066r31700,-210l38608,321310,,245363r31800,-211l30353,6350c30353,2921,33147,,36703,xe" fillcolor="black" stroked="f" strokeweight="0">
                  <v:stroke endcap="round"/>
                  <v:path arrowok="t" textboxrect="0,0,76200,321310"/>
                </v:shape>
                <v:rect id="Rectangle 3559" o:spid="_x0000_s1075" style="position:absolute;left:6910;top:37922;width:287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" filled="f" stroked="f">
                  <v:textbox inset="0,0,0,0">
                    <w:txbxContent>
                      <w:p w14:paraId="1F462334" w14:textId="77777777" w:rsidR="004546ED" w:rsidRDefault="00D35BF9">
                        <w:pPr>
                          <w:spacing w:after="160" w:line="259" w:lineRule="auto"/>
                          <w:ind w:left="0" w:firstLine="0"/>
                          <w:jc w:val="left"/>
                        </w:pPr>
                        <w:r>
                          <w:rPr>
                            <w:sz w:val="18"/>
                          </w:rPr>
                          <w:t>YES</w:t>
                        </w:r>
                      </w:p>
                    </w:txbxContent>
                  </v:textbox>
                </v:rect>
                <v:rect id="Rectangle 3560" o:spid="_x0000_s1076" style="position:absolute;left:9074;top:37922;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" filled="f" stroked="f">
                  <v:textbox inset="0,0,0,0">
                    <w:txbxContent>
                      <w:p w14:paraId="72B85FD2" w14:textId="77777777" w:rsidR="004546ED" w:rsidRDefault="00D35BF9">
                        <w:pPr>
                          <w:spacing w:after="160" w:line="259" w:lineRule="auto"/>
                          <w:ind w:left="0" w:firstLine="0"/>
                          <w:jc w:val="left"/>
                        </w:pPr>
                        <w:r>
                          <w:rPr>
                            <w:sz w:val="18"/>
                          </w:rPr>
                          <w:t xml:space="preserve"> </w:t>
                        </w:r>
                      </w:p>
                    </w:txbxContent>
                  </v:textbox>
                </v:rect>
                <v:rect id="Rectangle 3561" o:spid="_x0000_s1077" style="position:absolute;left:14560;top:32801;width:2192;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" filled="f" stroked="f">
                  <v:textbox inset="0,0,0,0">
                    <w:txbxContent>
                      <w:p w14:paraId="259E06DD" w14:textId="77777777" w:rsidR="004546ED" w:rsidRDefault="00D35BF9">
                        <w:pPr>
                          <w:spacing w:after="160" w:line="259" w:lineRule="auto"/>
                          <w:ind w:left="0" w:firstLine="0"/>
                          <w:jc w:val="left"/>
                        </w:pPr>
                        <w:r>
                          <w:rPr>
                            <w:sz w:val="18"/>
                          </w:rPr>
                          <w:t>NO</w:t>
                        </w:r>
                      </w:p>
                    </w:txbxContent>
                  </v:textbox>
                </v:rect>
                <v:rect id="Rectangle 3562" o:spid="_x0000_s1078" style="position:absolute;left:16206;top:32801;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VHp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eZ1O4vQlPQK6vAAAA//8DAFBLAQItABQABgAIAAAAIQDb4fbL7gAAAIUBAAATAAAAAAAA&#10;AAAAAAAAAAAAAABbQ29udGVudF9UeXBlc10ueG1sUEsBAi0AFAAGAAgAAAAhAFr0LFu/AAAAFQEA&#10;AAsAAAAAAAAAAAAAAAAAHwEAAF9yZWxzLy5yZWxzUEsBAi0AFAAGAAgAAAAhABc1UenHAAAA3QAA&#10;AA8AAAAAAAAAAAAAAAAABwIAAGRycy9kb3ducmV2LnhtbFBLBQYAAAAAAwADALcAAAD7AgAAAAA=&#10;" filled="f" stroked="f">
                  <v:textbox inset="0,0,0,0">
                    <w:txbxContent>
                      <w:p w14:paraId="7A7D1226" w14:textId="77777777" w:rsidR="004546ED" w:rsidRDefault="00D35BF9">
                        <w:pPr>
                          <w:spacing w:after="160" w:line="259" w:lineRule="auto"/>
                          <w:ind w:left="0" w:firstLine="0"/>
                          <w:jc w:val="left"/>
                        </w:pPr>
                        <w:r>
                          <w:rPr>
                            <w:sz w:val="18"/>
                          </w:rPr>
                          <w:t xml:space="preserve"> </w:t>
                        </w:r>
                      </w:p>
                    </w:txbxContent>
                  </v:textbox>
                </v:rect>
                <v:rect id="Rectangle 3563" o:spid="_x0000_s1079" style="position:absolute;left:6925;top:28382;width:2872;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" filled="f" stroked="f">
                  <v:textbox inset="0,0,0,0">
                    <w:txbxContent>
                      <w:p w14:paraId="25EC5F7B" w14:textId="77777777" w:rsidR="004546ED" w:rsidRDefault="00D35BF9">
                        <w:pPr>
                          <w:spacing w:after="160" w:line="259" w:lineRule="auto"/>
                          <w:ind w:left="0" w:firstLine="0"/>
                          <w:jc w:val="left"/>
                        </w:pPr>
                        <w:r>
                          <w:rPr>
                            <w:sz w:val="18"/>
                          </w:rPr>
                          <w:t>YES</w:t>
                        </w:r>
                      </w:p>
                    </w:txbxContent>
                  </v:textbox>
                </v:rect>
                <v:rect id="Rectangle 3564" o:spid="_x0000_s1080" style="position:absolute;left:9089;top:28382;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GwG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9j0dwfxOegEx/AQAA//8DAFBLAQItABQABgAIAAAAIQDb4fbL7gAAAIUBAAATAAAAAAAA&#10;AAAAAAAAAAAAAABbQ29udGVudF9UeXBlc10ueG1sUEsBAi0AFAAGAAgAAAAhAFr0LFu/AAAAFQEA&#10;AAsAAAAAAAAAAAAAAAAAHwEAAF9yZWxzLy5yZWxzUEsBAi0AFAAGAAgAAAAhAPeQbAbHAAAA3QAA&#10;AA8AAAAAAAAAAAAAAAAABwIAAGRycy9kb3ducmV2LnhtbFBLBQYAAAAAAwADALcAAAD7AgAAAAA=&#10;" filled="f" stroked="f">
                  <v:textbox inset="0,0,0,0">
                    <w:txbxContent>
                      <w:p w14:paraId="4104E697" w14:textId="77777777" w:rsidR="004546ED" w:rsidRDefault="00D35BF9">
                        <w:pPr>
                          <w:spacing w:after="160" w:line="259" w:lineRule="auto"/>
                          <w:ind w:left="0" w:firstLine="0"/>
                          <w:jc w:val="left"/>
                        </w:pPr>
                        <w:r>
                          <w:rPr>
                            <w:sz w:val="18"/>
                          </w:rPr>
                          <w:t xml:space="preserve"> </w:t>
                        </w:r>
                      </w:p>
                    </w:txbxContent>
                  </v:textbox>
                </v:rect>
                <v:shape id="Shape 3566" o:spid="_x0000_s1081" style="position:absolute;left:22644;top:20015;width:11569;height:8369;visibility:visible;mso-wrap-style:square;v-text-anchor:top" coordsize="1156970,836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" path="m578485,l,418465,578485,836930,1156970,418465,578485,xe" filled="f">
                  <v:stroke endcap="round"/>
                  <v:path arrowok="t" textboxrect="0,0,1156970,836930"/>
                </v:shape>
                <v:rect id="Rectangle 3567" o:spid="_x0000_s1082" style="position:absolute;left:26252;top:22192;width:6216;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" filled="f" stroked="f">
                  <v:textbox inset="0,0,0,0">
                    <w:txbxContent>
                      <w:p w14:paraId="7D7D40F9" w14:textId="77777777" w:rsidR="004546ED" w:rsidRDefault="00D35BF9">
                        <w:pPr>
                          <w:spacing w:after="160" w:line="259" w:lineRule="auto"/>
                          <w:ind w:left="0" w:firstLine="0"/>
                          <w:jc w:val="left"/>
                        </w:pPr>
                        <w:r>
                          <w:rPr>
                            <w:sz w:val="18"/>
                          </w:rPr>
                          <w:t xml:space="preserve">Has more </w:t>
                        </w:r>
                      </w:p>
                    </w:txbxContent>
                  </v:textbox>
                </v:rect>
                <v:rect id="Rectangle 3568" o:spid="_x0000_s1083" style="position:absolute;left:26084;top:23533;width:668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" filled="f" stroked="f">
                  <v:textbox inset="0,0,0,0">
                    <w:txbxContent>
                      <w:p w14:paraId="3490ED62" w14:textId="77777777" w:rsidR="004546ED" w:rsidRDefault="00D35BF9">
                        <w:pPr>
                          <w:spacing w:after="160" w:line="259" w:lineRule="auto"/>
                          <w:ind w:left="0" w:firstLine="0"/>
                          <w:jc w:val="left"/>
                        </w:pPr>
                        <w:r>
                          <w:rPr>
                            <w:sz w:val="18"/>
                          </w:rPr>
                          <w:t xml:space="preserve">than 10ms </w:t>
                        </w:r>
                      </w:p>
                    </w:txbxContent>
                  </v:textbox>
                </v:rect>
                <v:rect id="Rectangle 3569" o:spid="_x0000_s1084" style="position:absolute;left:26678;top:24874;width:4726;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" filled="f" stroked="f">
                  <v:textbox inset="0,0,0,0">
                    <w:txbxContent>
                      <w:p w14:paraId="20A24CF6" w14:textId="77777777" w:rsidR="004546ED" w:rsidRDefault="00D35BF9">
                        <w:pPr>
                          <w:spacing w:after="160" w:line="259" w:lineRule="auto"/>
                          <w:ind w:left="0" w:firstLine="0"/>
                          <w:jc w:val="left"/>
                        </w:pPr>
                        <w:r>
                          <w:rPr>
                            <w:sz w:val="18"/>
                          </w:rPr>
                          <w:t>passed?</w:t>
                        </w:r>
                      </w:p>
                    </w:txbxContent>
                  </v:textbox>
                </v:rect>
                <v:rect id="Rectangle 3570" o:spid="_x0000_s1085" style="position:absolute;left:30229;top:24874;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" filled="f" stroked="f">
                  <v:textbox inset="0,0,0,0">
                    <w:txbxContent>
                      <w:p w14:paraId="7DDE8337" w14:textId="77777777" w:rsidR="004546ED" w:rsidRDefault="00D35BF9">
                        <w:pPr>
                          <w:spacing w:after="160" w:line="259" w:lineRule="auto"/>
                          <w:ind w:left="0" w:firstLine="0"/>
                          <w:jc w:val="left"/>
                        </w:pPr>
                        <w:r>
                          <w:rPr>
                            <w:sz w:val="18"/>
                          </w:rPr>
                          <w:t xml:space="preserve"> </w:t>
                        </w:r>
                      </w:p>
                    </w:txbxContent>
                  </v:textbox>
                </v:rect>
                <v:shape id="Shape 3571" o:spid="_x0000_s1086" style="position:absolute;left:11004;top:23823;width:11640;height:762;visibility:visible;mso-wrap-style:square;v-text-anchor:top" coordsize="116395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" path="m1087501,r76454,37592l1088009,76200r-212,-31793l6350,51562c2921,51562,,48768,,45212,,41783,2794,38862,6350,38862l1087713,31708,1087501,xe" fillcolor="black" stroked="f" strokeweight="0">
                  <v:stroke endcap="round"/>
                  <v:path arrowok="t" textboxrect="0,0,1163955,76200"/>
                </v:shape>
                <v:shape id="Shape 3572" o:spid="_x0000_s1087" style="position:absolute;left:11068;top:15233;width:17424;height:4845;visibility:visible;mso-wrap-style:square;v-text-anchor:top" coordsize="1742440,48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" path="m76200,r,31750l1736090,31750v3556,,6350,2794,6350,6350l1742440,478155v,3556,-2794,6350,-6350,6350c1732534,484505,1729740,481711,1729740,478155r,-433705l76200,44450r,31750l,38100,76200,xe" fillcolor="black" stroked="f" strokeweight="0">
                  <v:stroke endcap="round"/>
                  <v:path arrowok="t" textboxrect="0,0,1742440,484505"/>
                </v:shape>
                <v:shape id="Shape 3574" o:spid="_x0000_s1088" style="position:absolute;left:20053;top:32219;width:16745;height:4604;visibility:visible;mso-wrap-style:square;v-text-anchor:top" coordsize="1674495,46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" path="m269367,c120650,,,102997,,230124,,357378,120650,460375,269367,460375r1135761,c1553845,460375,1674495,357378,1674495,230124,1674495,102997,1553845,,1405128,l269367,xe" filled="f">
                  <v:stroke endcap="round"/>
                  <v:path arrowok="t" textboxrect="0,0,1674495,460375"/>
                </v:shape>
                <v:rect id="Rectangle 3575" o:spid="_x0000_s1089" style="position:absolute;left:22670;top:33319;width:1571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" filled="f" stroked="f">
                  <v:textbox inset="0,0,0,0">
                    <w:txbxContent>
                      <w:p w14:paraId="6DFB79F5" w14:textId="77777777" w:rsidR="004546ED" w:rsidRDefault="00D35BF9">
                        <w:pPr>
                          <w:spacing w:after="160" w:line="259" w:lineRule="auto"/>
                          <w:ind w:left="0" w:firstLine="0"/>
                          <w:jc w:val="left"/>
                        </w:pPr>
                        <w:r>
                          <w:rPr>
                            <w:sz w:val="18"/>
                          </w:rPr>
                          <w:t xml:space="preserve">Terminate Programming: </w:t>
                        </w:r>
                      </w:p>
                    </w:txbxContent>
                  </v:textbox>
                </v:rect>
                <v:rect id="Rectangle 3576" o:spid="_x0000_s1090" style="position:absolute;left:26236;top:34660;width:5876;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" filled="f" stroked="f">
                  <v:textbox inset="0,0,0,0">
                    <w:txbxContent>
                      <w:p w14:paraId="2523F573" w14:textId="77777777" w:rsidR="004546ED" w:rsidRDefault="00D35BF9">
                        <w:pPr>
                          <w:spacing w:after="160" w:line="259" w:lineRule="auto"/>
                          <w:ind w:left="0" w:firstLine="0"/>
                          <w:jc w:val="left"/>
                        </w:pPr>
                        <w:r>
                          <w:rPr>
                            <w:sz w:val="18"/>
                          </w:rPr>
                          <w:t>FAILED!</w:t>
                        </w:r>
                      </w:p>
                    </w:txbxContent>
                  </v:textbox>
                </v:rect>
                <v:rect id="Rectangle 3577" o:spid="_x0000_s1091" style="position:absolute;left:30641;top:34660;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" filled="f" stroked="f">
                  <v:textbox inset="0,0,0,0">
                    <w:txbxContent>
                      <w:p w14:paraId="6BEDA156" w14:textId="77777777" w:rsidR="004546ED" w:rsidRDefault="00D35BF9">
                        <w:pPr>
                          <w:spacing w:after="160" w:line="259" w:lineRule="auto"/>
                          <w:ind w:left="0" w:firstLine="0"/>
                          <w:jc w:val="left"/>
                        </w:pPr>
                        <w:r>
                          <w:rPr>
                            <w:sz w:val="18"/>
                          </w:rPr>
                          <w:t xml:space="preserve"> </w:t>
                        </w:r>
                      </w:p>
                    </w:txbxContent>
                  </v:textbox>
                </v:rect>
                <v:shape id="Shape 3578" o:spid="_x0000_s1092" style="position:absolute;left:28058;top:28321;width:762;height:3898;visibility:visible;mso-wrap-style:square;v-text-anchor:top" coordsize="76200,389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" path="m37084,v3429,,6350,2794,6350,6350l44410,313669r31790,-106l38354,389890,,313817r31710,-106l30734,6350c30734,2921,33528,,37084,xe" fillcolor="black" stroked="f" strokeweight="0">
                  <v:stroke endcap="round"/>
                  <v:path arrowok="t" textboxrect="0,0,76200,389890"/>
                </v:shape>
                <v:rect id="Rectangle 3579" o:spid="_x0000_s1093" style="position:absolute;left:29071;top:17467;width:2192;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" filled="f" stroked="f">
                  <v:textbox inset="0,0,0,0">
                    <w:txbxContent>
                      <w:p w14:paraId="14FBA5F1" w14:textId="77777777" w:rsidR="004546ED" w:rsidRDefault="00D35BF9">
                        <w:pPr>
                          <w:spacing w:after="160" w:line="259" w:lineRule="auto"/>
                          <w:ind w:left="0" w:firstLine="0"/>
                          <w:jc w:val="left"/>
                        </w:pPr>
                        <w:r>
                          <w:rPr>
                            <w:sz w:val="18"/>
                          </w:rPr>
                          <w:t>NO</w:t>
                        </w:r>
                      </w:p>
                    </w:txbxContent>
                  </v:textbox>
                </v:rect>
                <v:rect id="Rectangle 3580" o:spid="_x0000_s1094" style="position:absolute;left:30717;top:17467;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" filled="f" stroked="f">
                  <v:textbox inset="0,0,0,0">
                    <w:txbxContent>
                      <w:p w14:paraId="1C710776" w14:textId="77777777" w:rsidR="004546ED" w:rsidRDefault="00D35BF9">
                        <w:pPr>
                          <w:spacing w:after="160" w:line="259" w:lineRule="auto"/>
                          <w:ind w:left="0" w:firstLine="0"/>
                          <w:jc w:val="left"/>
                        </w:pPr>
                        <w:r>
                          <w:rPr>
                            <w:sz w:val="18"/>
                          </w:rPr>
                          <w:t xml:space="preserve"> </w:t>
                        </w:r>
                      </w:p>
                    </w:txbxContent>
                  </v:textbox>
                </v:rect>
                <v:rect id="Rectangle 3581" o:spid="_x0000_s1095" style="position:absolute;left:29056;top:29189;width:2872;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" filled="f" stroked="f">
                  <v:textbox inset="0,0,0,0">
                    <w:txbxContent>
                      <w:p w14:paraId="7A6A9A2D" w14:textId="77777777" w:rsidR="004546ED" w:rsidRDefault="00D35BF9">
                        <w:pPr>
                          <w:spacing w:after="160" w:line="259" w:lineRule="auto"/>
                          <w:ind w:left="0" w:firstLine="0"/>
                          <w:jc w:val="left"/>
                        </w:pPr>
                        <w:r>
                          <w:rPr>
                            <w:sz w:val="18"/>
                          </w:rPr>
                          <w:t>YES</w:t>
                        </w:r>
                      </w:p>
                    </w:txbxContent>
                  </v:textbox>
                </v:rect>
                <v:rect id="Rectangle 3582" o:spid="_x0000_s1096" style="position:absolute;left:31220;top:29189;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bcT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H3HfXi8CU9ATu4AAAD//wMAUEsBAi0AFAAGAAgAAAAhANvh9svuAAAAhQEAABMAAAAAAAAA&#10;AAAAAAAAAAAAAFtDb250ZW50X1R5cGVzXS54bWxQSwECLQAUAAYACAAAACEAWvQsW78AAAAVAQAA&#10;CwAAAAAAAAAAAAAAAAAfAQAAX3JlbHMvLnJlbHNQSwECLQAUAAYACAAAACEApzm3E8YAAADdAAAA&#10;DwAAAAAAAAAAAAAAAAAHAgAAZHJzL2Rvd25yZXYueG1sUEsFBgAAAAADAAMAtwAAAPoCAAAAAA==&#10;" filled="f" stroked="f">
                  <v:textbox inset="0,0,0,0">
                    <w:txbxContent>
                      <w:p w14:paraId="170C4137" w14:textId="77777777" w:rsidR="004546ED" w:rsidRDefault="00D35BF9">
                        <w:pPr>
                          <w:spacing w:after="160" w:line="259" w:lineRule="auto"/>
                          <w:ind w:left="0" w:firstLine="0"/>
                          <w:jc w:val="left"/>
                        </w:pPr>
                        <w:r>
                          <w:rPr>
                            <w:sz w:val="18"/>
                          </w:rPr>
                          <w:t xml:space="preserve"> </w:t>
                        </w:r>
                      </w:p>
                    </w:txbxContent>
                  </v:textbox>
                </v:rect>
                <w10:anchorlock/>
              </v:group>
            </w:pict>
          </mc:Fallback>
        </mc:AlternateContent>
      </w:r>
    </w:p>
    <w:p w14:paraId="3F2941C7" w14:textId="26A9884E" w:rsidR="004546ED" w:rsidRPr="009A18A2" w:rsidRDefault="00D35BF9" w:rsidP="00A97618">
      <w:pPr>
        <w:pStyle w:val="4"/>
        <w:numPr>
          <w:ilvl w:val="0"/>
          <w:numId w:val="0"/>
        </w:numPr>
        <w:ind w:left="864"/>
      </w:pPr>
      <w:r w:rsidRPr="009A18A2">
        <w:t>Figure 8-1: Page Write Sequence</w:t>
      </w:r>
    </w:p>
    <w:p w14:paraId="2CCD3B46" w14:textId="77777777" w:rsidR="004546ED" w:rsidRPr="009A18A2" w:rsidRDefault="00D35BF9">
      <w:pPr>
        <w:spacing w:after="0" w:line="259" w:lineRule="auto"/>
        <w:ind w:left="1224" w:firstLine="0"/>
        <w:jc w:val="left"/>
      </w:pPr>
      <w:r w:rsidRPr="009A18A2">
        <w:t xml:space="preserve"> </w:t>
      </w:r>
    </w:p>
    <w:p w14:paraId="5867A6F3" w14:textId="77777777" w:rsidR="004546ED" w:rsidRPr="009A18A2" w:rsidRDefault="00D35BF9">
      <w:pPr>
        <w:ind w:left="1234" w:right="56"/>
      </w:pPr>
      <w:r w:rsidRPr="009A18A2">
        <w:t xml:space="preserve">PROCEDURE: </w:t>
      </w:r>
    </w:p>
    <w:p w14:paraId="1B7C8CCD" w14:textId="6A31E4A1" w:rsidR="004546ED" w:rsidRPr="00A97618" w:rsidRDefault="00A97618" w:rsidP="00A97618">
      <w:pPr>
        <w:pStyle w:val="3"/>
        <w:rPr>
          <w:b w:val="0"/>
          <w:bCs/>
          <w:i w:val="0"/>
          <w:iCs/>
        </w:rPr>
      </w:pPr>
      <w:r w:rsidRPr="00A97618">
        <w:rPr>
          <w:b w:val="0"/>
          <w:bCs/>
          <w:i w:val="0"/>
          <w:iCs/>
        </w:rPr>
        <w:t>The Serial EEPROM will be programmed with the 4k words of test data and will be verified to complete successfully</w:t>
      </w:r>
      <w:r>
        <w:rPr>
          <w:b w:val="0"/>
          <w:bCs/>
          <w:i w:val="0"/>
          <w:iCs/>
        </w:rPr>
        <w:t>.</w:t>
      </w:r>
      <w:r w:rsidR="00D35BF9" w:rsidRPr="00A97618">
        <w:rPr>
          <w:b w:val="0"/>
          <w:bCs/>
          <w:i w:val="0"/>
          <w:iCs/>
        </w:rPr>
        <w:t xml:space="preserve"> </w:t>
      </w:r>
    </w:p>
    <w:p w14:paraId="143243C1" w14:textId="7A2B6956" w:rsidR="004546ED" w:rsidRPr="00A97618" w:rsidRDefault="00A97618" w:rsidP="00A97618">
      <w:pPr>
        <w:pStyle w:val="3"/>
        <w:rPr>
          <w:b w:val="0"/>
          <w:bCs/>
          <w:i w:val="0"/>
          <w:iCs/>
        </w:rPr>
      </w:pPr>
      <w:r w:rsidRPr="00A97618">
        <w:rPr>
          <w:b w:val="0"/>
          <w:bCs/>
          <w:i w:val="0"/>
          <w:iCs/>
        </w:rPr>
        <w:t>The 4k words of the Serial EEPROM will be read and verified to be equal to the test data written to the device</w:t>
      </w:r>
      <w:r w:rsidR="00D35BF9" w:rsidRPr="00A97618">
        <w:rPr>
          <w:b w:val="0"/>
          <w:bCs/>
          <w:i w:val="0"/>
          <w:iCs/>
        </w:rPr>
        <w:t xml:space="preserve">. </w:t>
      </w:r>
    </w:p>
    <w:p w14:paraId="1E5347CB" w14:textId="7174DC72" w:rsidR="004546ED" w:rsidRPr="00A97618" w:rsidRDefault="00D35BF9" w:rsidP="00A97618">
      <w:pPr>
        <w:pStyle w:val="3"/>
        <w:rPr>
          <w:b w:val="0"/>
          <w:bCs/>
          <w:i w:val="0"/>
          <w:iCs/>
        </w:rPr>
      </w:pPr>
      <w:r w:rsidRPr="00A97618">
        <w:rPr>
          <w:b w:val="0"/>
          <w:bCs/>
          <w:i w:val="0"/>
          <w:iCs/>
        </w:rPr>
        <w:t xml:space="preserve">8.5.3 The Serial EEPROM will be erased and will be verified to complete successfully. </w:t>
      </w:r>
    </w:p>
    <w:p w14:paraId="7BF5EFFD" w14:textId="2B39F149" w:rsidR="004546ED" w:rsidRPr="00A97618" w:rsidRDefault="00D35BF9" w:rsidP="00A97618">
      <w:pPr>
        <w:pStyle w:val="3"/>
        <w:rPr>
          <w:b w:val="0"/>
          <w:bCs/>
          <w:i w:val="0"/>
          <w:iCs/>
        </w:rPr>
      </w:pPr>
      <w:r w:rsidRPr="00A97618">
        <w:rPr>
          <w:b w:val="0"/>
          <w:bCs/>
          <w:i w:val="0"/>
          <w:iCs/>
        </w:rPr>
        <w:t xml:space="preserve">8.5.4 The 4k words of the Serial EEPROM will be read and each word will be verified to equal 0xFFFF. </w:t>
      </w:r>
    </w:p>
    <w:p w14:paraId="2504B46C" w14:textId="77777777" w:rsidR="004546ED" w:rsidRPr="009A18A2" w:rsidRDefault="00D35BF9">
      <w:pPr>
        <w:spacing w:after="0" w:line="259" w:lineRule="auto"/>
        <w:ind w:left="0" w:firstLine="0"/>
        <w:jc w:val="left"/>
      </w:pPr>
      <w:r w:rsidRPr="009A18A2">
        <w:rPr>
          <w:sz w:val="24"/>
        </w:rPr>
        <w:t xml:space="preserve"> </w:t>
      </w:r>
    </w:p>
    <w:p w14:paraId="408A6249" w14:textId="77777777" w:rsidR="004546ED" w:rsidRPr="0008053E" w:rsidRDefault="00D35BF9">
      <w:pPr>
        <w:spacing w:after="0" w:line="259" w:lineRule="auto"/>
        <w:ind w:left="1224" w:firstLine="0"/>
        <w:jc w:val="left"/>
        <w:rPr>
          <w:strike/>
        </w:rPr>
      </w:pPr>
      <w:r w:rsidRPr="0008053E">
        <w:rPr>
          <w:strike/>
        </w:rPr>
        <w:t xml:space="preserve"> </w:t>
      </w:r>
    </w:p>
    <w:p w14:paraId="17E95633" w14:textId="77777777" w:rsidR="004546ED" w:rsidRPr="0008053E" w:rsidRDefault="00D35BF9">
      <w:pPr>
        <w:spacing w:after="2" w:line="259" w:lineRule="auto"/>
        <w:ind w:left="1368" w:firstLine="0"/>
        <w:jc w:val="left"/>
        <w:rPr>
          <w:strike/>
        </w:rPr>
      </w:pPr>
      <w:r w:rsidRPr="0008053E">
        <w:rPr>
          <w:strike/>
        </w:rPr>
        <w:t xml:space="preserve"> </w:t>
      </w:r>
    </w:p>
    <w:p w14:paraId="6D9CA789" w14:textId="77777777" w:rsidR="004546ED" w:rsidRDefault="00D35BF9">
      <w:pPr>
        <w:spacing w:after="89" w:line="259" w:lineRule="auto"/>
        <w:ind w:left="0" w:firstLine="0"/>
        <w:jc w:val="left"/>
      </w:pPr>
      <w:r>
        <w:rPr>
          <w:sz w:val="24"/>
        </w:rPr>
        <w:lastRenderedPageBreak/>
        <w:t xml:space="preserve"> </w:t>
      </w:r>
    </w:p>
    <w:p w14:paraId="2DD417C6" w14:textId="77777777" w:rsidR="004546ED" w:rsidRDefault="00D35BF9">
      <w:pPr>
        <w:pStyle w:val="2"/>
        <w:ind w:left="1209" w:right="4779" w:hanging="792"/>
      </w:pPr>
      <w:bookmarkStart w:id="35" w:name="_Toc199148191"/>
      <w:r>
        <w:t>DAC Tests</w:t>
      </w:r>
      <w:bookmarkEnd w:id="35"/>
      <w:r>
        <w:t xml:space="preserve"> </w:t>
      </w:r>
    </w:p>
    <w:p w14:paraId="3CA0DB13" w14:textId="77777777" w:rsidR="004546ED" w:rsidRDefault="00D35BF9">
      <w:pPr>
        <w:spacing w:after="0" w:line="259" w:lineRule="auto"/>
        <w:ind w:left="432" w:firstLine="0"/>
        <w:jc w:val="left"/>
      </w:pPr>
      <w:r>
        <w:rPr>
          <w:sz w:val="24"/>
        </w:rPr>
        <w:t xml:space="preserve"> </w:t>
      </w:r>
    </w:p>
    <w:p w14:paraId="02014112" w14:textId="77777777" w:rsidR="004546ED" w:rsidRDefault="00D35BF9">
      <w:pPr>
        <w:ind w:left="1234" w:right="56"/>
      </w:pPr>
      <w:r>
        <w:t xml:space="preserve">DESCRIPTION </w:t>
      </w:r>
    </w:p>
    <w:p w14:paraId="052A08DD" w14:textId="5F77B9B9" w:rsidR="004546ED" w:rsidRDefault="00D35BF9" w:rsidP="0008053E">
      <w:pPr>
        <w:spacing w:after="100" w:afterAutospacing="1" w:line="240" w:lineRule="auto"/>
        <w:ind w:left="1224" w:firstLine="0"/>
      </w:pPr>
      <w:commentRangeStart w:id="36"/>
      <w:r>
        <w:t>DAC (U</w:t>
      </w:r>
      <w:r w:rsidR="006B4C71">
        <w:t>3</w:t>
      </w:r>
      <w:r>
        <w:t>)</w:t>
      </w:r>
      <w:commentRangeEnd w:id="36"/>
      <w:r w:rsidR="002D3471">
        <w:rPr>
          <w:rStyle w:val="a4"/>
        </w:rPr>
        <w:commentReference w:id="36"/>
      </w:r>
      <w:r>
        <w:t xml:space="preserve"> </w:t>
      </w:r>
      <w:r w:rsidR="003C0C9F">
        <w:t>is</w:t>
      </w:r>
      <w:r>
        <w:t xml:space="preserve"> tested by setting the DAC voltage </w:t>
      </w:r>
      <w:r w:rsidR="00BF6550">
        <w:t xml:space="preserve">from APP FPGA debug port </w:t>
      </w:r>
      <w:r w:rsidR="00384BDA">
        <w:t xml:space="preserve">SPI interface </w:t>
      </w:r>
      <w:r>
        <w:t xml:space="preserve">to varying voltage values between </w:t>
      </w:r>
      <w:r w:rsidR="00D3368C">
        <w:t xml:space="preserve">0 </w:t>
      </w:r>
      <w:r>
        <w:t>to +</w:t>
      </w:r>
      <w:r w:rsidR="00587FC4">
        <w:t>4</w:t>
      </w:r>
      <w:r>
        <w:t xml:space="preserve">.5V and reading the DAC_MON voltage at </w:t>
      </w:r>
      <w:r w:rsidRPr="002D3471">
        <w:rPr>
          <w:highlight w:val="green"/>
        </w:rPr>
        <w:t>AD_IN38</w:t>
      </w:r>
      <w:r>
        <w:t xml:space="preserve"> of A/D converter. </w:t>
      </w:r>
    </w:p>
    <w:p w14:paraId="38A2B80A" w14:textId="77777777" w:rsidR="004546ED" w:rsidRDefault="00D35BF9">
      <w:pPr>
        <w:spacing w:after="0" w:line="259" w:lineRule="auto"/>
        <w:ind w:left="432" w:firstLine="0"/>
        <w:jc w:val="left"/>
      </w:pPr>
      <w:r>
        <w:rPr>
          <w:sz w:val="24"/>
        </w:rPr>
        <w:t xml:space="preserve"> </w:t>
      </w:r>
    </w:p>
    <w:p w14:paraId="557B397B" w14:textId="77777777" w:rsidR="004546ED" w:rsidRDefault="00D35BF9">
      <w:pPr>
        <w:spacing w:line="254" w:lineRule="auto"/>
        <w:ind w:left="1219" w:right="50"/>
      </w:pPr>
      <w:r>
        <w:rPr>
          <w:sz w:val="24"/>
        </w:rPr>
        <w:t xml:space="preserve">PROCEDURE: </w:t>
      </w:r>
    </w:p>
    <w:p w14:paraId="3A482636" w14:textId="4223C128" w:rsidR="005209E5" w:rsidRPr="001D38B9" w:rsidRDefault="00D35BF9" w:rsidP="0008053E">
      <w:pPr>
        <w:pStyle w:val="3"/>
        <w:rPr>
          <w:bCs/>
          <w:iCs/>
        </w:rPr>
      </w:pPr>
      <w:r w:rsidRPr="0008053E">
        <w:rPr>
          <w:b w:val="0"/>
          <w:bCs/>
          <w:i w:val="0"/>
          <w:iCs/>
        </w:rPr>
        <w:t xml:space="preserve">With DAC voltage Set to 0.5V, the DAC_MON shall be read for </w:t>
      </w:r>
      <w:r w:rsidR="00D3368C" w:rsidRPr="0008053E">
        <w:rPr>
          <w:b w:val="0"/>
          <w:bCs/>
          <w:i w:val="0"/>
          <w:iCs/>
        </w:rPr>
        <w:t>0</w:t>
      </w:r>
      <w:r w:rsidRPr="0008053E">
        <w:rPr>
          <w:b w:val="0"/>
          <w:bCs/>
          <w:i w:val="0"/>
          <w:iCs/>
        </w:rPr>
        <w:t xml:space="preserve">.5V ± 0.2V. </w:t>
      </w:r>
    </w:p>
    <w:p w14:paraId="49307BE3" w14:textId="46B887A1" w:rsidR="004546ED" w:rsidRPr="001D38B9" w:rsidRDefault="00D35BF9" w:rsidP="0008053E">
      <w:pPr>
        <w:pStyle w:val="3"/>
        <w:rPr>
          <w:bCs/>
          <w:iCs/>
        </w:rPr>
      </w:pPr>
      <w:r w:rsidRPr="0008053E">
        <w:rPr>
          <w:b w:val="0"/>
          <w:bCs/>
          <w:i w:val="0"/>
          <w:iCs/>
        </w:rPr>
        <w:t>With DAC voltage Set to</w:t>
      </w:r>
      <w:r w:rsidR="00AA5AE5">
        <w:rPr>
          <w:b w:val="0"/>
          <w:bCs/>
          <w:i w:val="0"/>
          <w:iCs/>
        </w:rPr>
        <w:t xml:space="preserve"> </w:t>
      </w:r>
      <w:r w:rsidR="004C3AE4">
        <w:rPr>
          <w:b w:val="0"/>
          <w:bCs/>
          <w:i w:val="0"/>
          <w:iCs/>
        </w:rPr>
        <w:t>2</w:t>
      </w:r>
      <w:r w:rsidRPr="0008053E">
        <w:rPr>
          <w:b w:val="0"/>
          <w:bCs/>
          <w:i w:val="0"/>
          <w:iCs/>
        </w:rPr>
        <w:t xml:space="preserve">.5V, the DAC_MON shall be read for </w:t>
      </w:r>
      <w:r w:rsidR="004C3AE4">
        <w:rPr>
          <w:b w:val="0"/>
          <w:bCs/>
          <w:i w:val="0"/>
          <w:iCs/>
        </w:rPr>
        <w:t>2</w:t>
      </w:r>
      <w:r w:rsidR="00D3368C" w:rsidRPr="0008053E">
        <w:rPr>
          <w:b w:val="0"/>
          <w:bCs/>
          <w:i w:val="0"/>
          <w:iCs/>
        </w:rPr>
        <w:t>.5</w:t>
      </w:r>
      <w:r w:rsidRPr="0008053E">
        <w:rPr>
          <w:b w:val="0"/>
          <w:bCs/>
          <w:i w:val="0"/>
          <w:iCs/>
        </w:rPr>
        <w:t xml:space="preserve">V ± 0.2V. </w:t>
      </w:r>
    </w:p>
    <w:p w14:paraId="640D8C7A" w14:textId="69C345D3" w:rsidR="004546ED" w:rsidRPr="001D38B9" w:rsidRDefault="00D35BF9" w:rsidP="000B3B12">
      <w:pPr>
        <w:pStyle w:val="3"/>
        <w:rPr>
          <w:bCs/>
          <w:iCs/>
        </w:rPr>
      </w:pPr>
      <w:r w:rsidRPr="0008053E">
        <w:rPr>
          <w:b w:val="0"/>
          <w:bCs/>
          <w:i w:val="0"/>
          <w:iCs/>
        </w:rPr>
        <w:t>With DAC voltage Set to</w:t>
      </w:r>
      <w:r w:rsidR="00AA5AE5">
        <w:rPr>
          <w:b w:val="0"/>
          <w:bCs/>
          <w:i w:val="0"/>
          <w:iCs/>
        </w:rPr>
        <w:t xml:space="preserve"> </w:t>
      </w:r>
      <w:r w:rsidR="004C3AE4">
        <w:rPr>
          <w:b w:val="0"/>
          <w:bCs/>
          <w:i w:val="0"/>
          <w:iCs/>
        </w:rPr>
        <w:t>4</w:t>
      </w:r>
      <w:r w:rsidRPr="000B3B12">
        <w:rPr>
          <w:b w:val="0"/>
          <w:bCs/>
          <w:i w:val="0"/>
          <w:iCs/>
        </w:rPr>
        <w:t xml:space="preserve">.5V, the DAC_MON shall be read for </w:t>
      </w:r>
      <w:r w:rsidR="004C3AE4">
        <w:rPr>
          <w:b w:val="0"/>
          <w:bCs/>
          <w:i w:val="0"/>
          <w:iCs/>
        </w:rPr>
        <w:t>4</w:t>
      </w:r>
      <w:r w:rsidRPr="000B3B12">
        <w:rPr>
          <w:b w:val="0"/>
          <w:bCs/>
          <w:i w:val="0"/>
          <w:iCs/>
        </w:rPr>
        <w:t xml:space="preserve">.5V ± 0.2V. </w:t>
      </w:r>
    </w:p>
    <w:p w14:paraId="76D31C6D" w14:textId="77777777" w:rsidR="004546ED" w:rsidRDefault="00D35BF9">
      <w:pPr>
        <w:spacing w:after="89" w:line="259" w:lineRule="auto"/>
        <w:ind w:left="0" w:firstLine="0"/>
        <w:jc w:val="left"/>
      </w:pPr>
      <w:r>
        <w:rPr>
          <w:sz w:val="24"/>
        </w:rPr>
        <w:t xml:space="preserve"> </w:t>
      </w:r>
    </w:p>
    <w:p w14:paraId="1BF68852" w14:textId="77777777" w:rsidR="004546ED" w:rsidRDefault="00D35BF9">
      <w:pPr>
        <w:pStyle w:val="2"/>
        <w:ind w:left="1209" w:right="4779" w:hanging="792"/>
      </w:pPr>
      <w:bookmarkStart w:id="37" w:name="_Toc199148192"/>
      <w:r>
        <w:t>Electronic Fuse Test</w:t>
      </w:r>
      <w:bookmarkEnd w:id="37"/>
      <w:r>
        <w:t xml:space="preserve"> </w:t>
      </w:r>
    </w:p>
    <w:p w14:paraId="5BD87C0B" w14:textId="2ADAC0EE" w:rsidR="004546ED" w:rsidRDefault="00D35BF9">
      <w:pPr>
        <w:spacing w:after="0" w:line="259" w:lineRule="auto"/>
        <w:ind w:left="1224" w:firstLine="0"/>
        <w:jc w:val="left"/>
      </w:pPr>
      <w:r>
        <w:rPr>
          <w:sz w:val="24"/>
        </w:rPr>
        <w:t xml:space="preserve"> </w:t>
      </w:r>
      <w:r w:rsidR="004C3AE4">
        <w:t>DESCRIPTION</w:t>
      </w:r>
    </w:p>
    <w:p w14:paraId="1B1B8C10" w14:textId="5B2AC9F9" w:rsidR="004546ED" w:rsidRDefault="00D35BF9">
      <w:pPr>
        <w:ind w:left="1234" w:right="56"/>
      </w:pPr>
      <w:r>
        <w:t xml:space="preserve">The power supply for the DKB, PEND and Water Interface is provided by a hot swap controller which is enabled by DKB_FUSE_ON, PEND_FUSE_ON and WATER_FUSE_ON respectively provided by the FPGA. The FPGA will enable these signals and report the status of DKB_FUSE_OK#, PEND_FUSE_OK# and WATER_FUSE_OK# status signal. The tester </w:t>
      </w:r>
      <w:r w:rsidR="004A379B">
        <w:t>checks</w:t>
      </w:r>
      <w:r>
        <w:t xml:space="preserve"> the voltage P24V_DKB</w:t>
      </w:r>
      <w:r w:rsidR="00C8292A">
        <w:t>, PENDANT_24V</w:t>
      </w:r>
      <w:r>
        <w:t xml:space="preserve"> and P24V_FUSED_WATER to verify that the hot swap controller and power switch are functioning as expected. </w:t>
      </w:r>
    </w:p>
    <w:p w14:paraId="0AD90208" w14:textId="77777777" w:rsidR="004546ED" w:rsidRDefault="00D35BF9">
      <w:pPr>
        <w:spacing w:after="0" w:line="259" w:lineRule="auto"/>
        <w:ind w:left="1224" w:firstLine="0"/>
        <w:jc w:val="left"/>
      </w:pPr>
      <w:r>
        <w:t xml:space="preserve"> </w:t>
      </w:r>
    </w:p>
    <w:p w14:paraId="422F9392" w14:textId="77777777" w:rsidR="004546ED" w:rsidRDefault="00D35BF9">
      <w:pPr>
        <w:ind w:left="1234" w:right="56"/>
      </w:pPr>
      <w:r>
        <w:t xml:space="preserve">PROCEDURE: </w:t>
      </w:r>
    </w:p>
    <w:p w14:paraId="60B71884" w14:textId="310968B0" w:rsidR="004546ED" w:rsidRPr="001D38B9" w:rsidRDefault="00D35BF9" w:rsidP="000B3B12">
      <w:pPr>
        <w:pStyle w:val="3"/>
        <w:rPr>
          <w:bCs/>
          <w:iCs/>
        </w:rPr>
      </w:pPr>
      <w:r w:rsidRPr="00A336A6">
        <w:rPr>
          <w:b w:val="0"/>
          <w:bCs/>
          <w:i w:val="0"/>
          <w:iCs/>
        </w:rPr>
        <w:lastRenderedPageBreak/>
        <w:t xml:space="preserve">DKB_FUSE_ON, PEND_FUSE_ON and WATER_FUSE_ON </w:t>
      </w:r>
      <w:r w:rsidR="00F9498B">
        <w:rPr>
          <w:b w:val="0"/>
          <w:bCs/>
          <w:i w:val="0"/>
          <w:iCs/>
        </w:rPr>
        <w:t>are</w:t>
      </w:r>
      <w:r w:rsidRPr="000B3B12">
        <w:rPr>
          <w:b w:val="0"/>
          <w:bCs/>
          <w:i w:val="0"/>
          <w:iCs/>
        </w:rPr>
        <w:t xml:space="preserve"> set to logic 0. </w:t>
      </w:r>
    </w:p>
    <w:p w14:paraId="6B345AD7" w14:textId="5885C310" w:rsidR="004546ED" w:rsidRPr="001D38B9" w:rsidRDefault="00D35BF9" w:rsidP="000B3B12">
      <w:pPr>
        <w:pStyle w:val="3"/>
        <w:rPr>
          <w:bCs/>
          <w:iCs/>
        </w:rPr>
      </w:pPr>
      <w:r w:rsidRPr="000B3B12">
        <w:rPr>
          <w:b w:val="0"/>
          <w:bCs/>
          <w:i w:val="0"/>
          <w:iCs/>
        </w:rPr>
        <w:t xml:space="preserve">A prompt </w:t>
      </w:r>
      <w:r w:rsidR="00FC45D0">
        <w:rPr>
          <w:b w:val="0"/>
          <w:bCs/>
          <w:i w:val="0"/>
          <w:iCs/>
        </w:rPr>
        <w:t>is</w:t>
      </w:r>
      <w:r w:rsidRPr="000B3B12">
        <w:rPr>
          <w:b w:val="0"/>
          <w:bCs/>
          <w:i w:val="0"/>
          <w:iCs/>
        </w:rPr>
        <w:t xml:space="preserve"> displayed to the user querying whether LEDs D</w:t>
      </w:r>
      <w:r w:rsidR="00B22191" w:rsidRPr="000B3B12">
        <w:rPr>
          <w:b w:val="0"/>
          <w:bCs/>
          <w:i w:val="0"/>
          <w:iCs/>
        </w:rPr>
        <w:t>68</w:t>
      </w:r>
      <w:r w:rsidRPr="000B3B12">
        <w:rPr>
          <w:b w:val="0"/>
          <w:bCs/>
          <w:i w:val="0"/>
          <w:iCs/>
        </w:rPr>
        <w:t>, D</w:t>
      </w:r>
      <w:r w:rsidR="00B22191" w:rsidRPr="000B3B12">
        <w:rPr>
          <w:b w:val="0"/>
          <w:bCs/>
          <w:i w:val="0"/>
          <w:iCs/>
        </w:rPr>
        <w:t>34</w:t>
      </w:r>
      <w:r w:rsidRPr="000B3B12">
        <w:rPr>
          <w:b w:val="0"/>
          <w:bCs/>
          <w:i w:val="0"/>
          <w:iCs/>
        </w:rPr>
        <w:t xml:space="preserve">, and </w:t>
      </w:r>
      <w:r w:rsidR="00B22191" w:rsidRPr="000B3B12">
        <w:rPr>
          <w:b w:val="0"/>
          <w:bCs/>
          <w:i w:val="0"/>
          <w:iCs/>
        </w:rPr>
        <w:t>D5</w:t>
      </w:r>
      <w:r w:rsidRPr="000B3B12">
        <w:rPr>
          <w:b w:val="0"/>
          <w:bCs/>
          <w:i w:val="0"/>
          <w:iCs/>
        </w:rPr>
        <w:t xml:space="preserve"> are OFF. A response of “yes” is expected. </w:t>
      </w:r>
    </w:p>
    <w:p w14:paraId="528DD09B" w14:textId="28A44397" w:rsidR="004546ED" w:rsidRPr="001D38B9" w:rsidRDefault="00D35BF9" w:rsidP="000B3B12">
      <w:pPr>
        <w:pStyle w:val="3"/>
        <w:rPr>
          <w:bCs/>
          <w:iCs/>
        </w:rPr>
      </w:pPr>
      <w:r w:rsidRPr="000B3B12">
        <w:rPr>
          <w:b w:val="0"/>
          <w:bCs/>
          <w:i w:val="0"/>
          <w:iCs/>
        </w:rPr>
        <w:t xml:space="preserve">DKB_FUSE_OK# </w:t>
      </w:r>
      <w:r w:rsidR="00FC45D0">
        <w:rPr>
          <w:b w:val="0"/>
          <w:bCs/>
          <w:i w:val="0"/>
          <w:iCs/>
        </w:rPr>
        <w:t>is</w:t>
      </w:r>
      <w:r w:rsidRPr="000B3B12">
        <w:rPr>
          <w:b w:val="0"/>
          <w:bCs/>
          <w:i w:val="0"/>
          <w:iCs/>
        </w:rPr>
        <w:t xml:space="preserve"> read for logic 1. </w:t>
      </w:r>
    </w:p>
    <w:p w14:paraId="2588B6BB" w14:textId="1B4CE471" w:rsidR="004546ED" w:rsidRPr="001D38B9" w:rsidRDefault="00D35BF9" w:rsidP="000B3B12">
      <w:pPr>
        <w:pStyle w:val="3"/>
        <w:rPr>
          <w:bCs/>
          <w:iCs/>
        </w:rPr>
      </w:pPr>
      <w:r w:rsidRPr="000B3B12">
        <w:rPr>
          <w:b w:val="0"/>
          <w:bCs/>
          <w:i w:val="0"/>
          <w:iCs/>
        </w:rPr>
        <w:t xml:space="preserve">PEND_FUSE_OK# </w:t>
      </w:r>
      <w:r w:rsidR="00FC45D0">
        <w:rPr>
          <w:b w:val="0"/>
          <w:bCs/>
          <w:i w:val="0"/>
          <w:iCs/>
        </w:rPr>
        <w:t>is</w:t>
      </w:r>
      <w:r w:rsidRPr="000B3B12">
        <w:rPr>
          <w:b w:val="0"/>
          <w:bCs/>
          <w:i w:val="0"/>
          <w:iCs/>
        </w:rPr>
        <w:t xml:space="preserve"> read for logic 1. </w:t>
      </w:r>
    </w:p>
    <w:p w14:paraId="08D6F768" w14:textId="1B584CDC" w:rsidR="004546ED" w:rsidRPr="001D38B9" w:rsidRDefault="00D35BF9" w:rsidP="000B3B12">
      <w:pPr>
        <w:pStyle w:val="3"/>
        <w:rPr>
          <w:bCs/>
          <w:iCs/>
        </w:rPr>
      </w:pPr>
      <w:r w:rsidRPr="000B3B12">
        <w:rPr>
          <w:b w:val="0"/>
          <w:bCs/>
          <w:i w:val="0"/>
          <w:iCs/>
        </w:rPr>
        <w:t xml:space="preserve">WATER_FUSE_OK# </w:t>
      </w:r>
      <w:r w:rsidR="00FC45D0">
        <w:rPr>
          <w:b w:val="0"/>
          <w:bCs/>
          <w:i w:val="0"/>
          <w:iCs/>
        </w:rPr>
        <w:t>is</w:t>
      </w:r>
      <w:r w:rsidRPr="000B3B12">
        <w:rPr>
          <w:b w:val="0"/>
          <w:bCs/>
          <w:i w:val="0"/>
          <w:iCs/>
        </w:rPr>
        <w:t xml:space="preserve"> read for logic 1. </w:t>
      </w:r>
    </w:p>
    <w:p w14:paraId="39DE1198" w14:textId="016437EF" w:rsidR="004546ED" w:rsidRPr="001D38B9" w:rsidRDefault="00D35BF9" w:rsidP="000B3B12">
      <w:pPr>
        <w:pStyle w:val="3"/>
        <w:rPr>
          <w:bCs/>
          <w:iCs/>
        </w:rPr>
      </w:pPr>
      <w:r w:rsidRPr="000B3B12">
        <w:rPr>
          <w:b w:val="0"/>
          <w:bCs/>
          <w:i w:val="0"/>
          <w:iCs/>
        </w:rPr>
        <w:t xml:space="preserve">P24V_DKB at J9-8 shall be measured for a value between ±0.5V. </w:t>
      </w:r>
    </w:p>
    <w:p w14:paraId="1755D2A2" w14:textId="0E833889" w:rsidR="004546ED" w:rsidRPr="001D38B9" w:rsidRDefault="00D35BF9" w:rsidP="000B3B12">
      <w:pPr>
        <w:pStyle w:val="3"/>
        <w:rPr>
          <w:bCs/>
          <w:iCs/>
        </w:rPr>
      </w:pPr>
      <w:r w:rsidRPr="000B3B12">
        <w:rPr>
          <w:b w:val="0"/>
          <w:bCs/>
          <w:i w:val="0"/>
          <w:iCs/>
        </w:rPr>
        <w:t xml:space="preserve">PENDANT_24V at J25-5 shall be measured for a value between ±0.5V. </w:t>
      </w:r>
    </w:p>
    <w:p w14:paraId="527E3F3B" w14:textId="5B1C92F2" w:rsidR="004546ED" w:rsidRPr="001D38B9" w:rsidRDefault="00D35BF9" w:rsidP="000B3B12">
      <w:pPr>
        <w:pStyle w:val="3"/>
        <w:rPr>
          <w:bCs/>
          <w:iCs/>
        </w:rPr>
      </w:pPr>
      <w:r w:rsidRPr="000B3B12">
        <w:rPr>
          <w:b w:val="0"/>
          <w:bCs/>
          <w:i w:val="0"/>
          <w:iCs/>
        </w:rPr>
        <w:t xml:space="preserve">P24V_PUMP_STAND at J12-1 shall be measured for a value between ±0.5V.   </w:t>
      </w:r>
    </w:p>
    <w:p w14:paraId="504CA4FB" w14:textId="723E2A13" w:rsidR="004546ED" w:rsidRPr="001D38B9" w:rsidRDefault="00D35BF9" w:rsidP="000B3B12">
      <w:pPr>
        <w:pStyle w:val="3"/>
        <w:rPr>
          <w:bCs/>
          <w:iCs/>
        </w:rPr>
      </w:pPr>
      <w:r w:rsidRPr="000B3B12">
        <w:rPr>
          <w:b w:val="0"/>
          <w:bCs/>
          <w:i w:val="0"/>
          <w:iCs/>
        </w:rPr>
        <w:t xml:space="preserve">P24V_PUMP_STAND at J12-18 shall be measured for a value between ±0.5V.   </w:t>
      </w:r>
    </w:p>
    <w:p w14:paraId="27621644" w14:textId="4AD19F69" w:rsidR="004546ED" w:rsidRPr="001D38B9" w:rsidRDefault="00D35BF9" w:rsidP="000B3B12">
      <w:pPr>
        <w:pStyle w:val="3"/>
        <w:rPr>
          <w:bCs/>
          <w:iCs/>
        </w:rPr>
      </w:pPr>
      <w:r w:rsidRPr="000B3B12">
        <w:rPr>
          <w:b w:val="0"/>
          <w:bCs/>
          <w:i w:val="0"/>
          <w:iCs/>
        </w:rPr>
        <w:t xml:space="preserve">P24V _STAND_FLOW at J22-1 shall be measured for a value between ±0.5V.   </w:t>
      </w:r>
    </w:p>
    <w:p w14:paraId="78FCE373" w14:textId="6BA49BED" w:rsidR="004546ED" w:rsidRPr="001D38B9" w:rsidRDefault="00D35BF9" w:rsidP="000B3B12">
      <w:pPr>
        <w:pStyle w:val="3"/>
        <w:rPr>
          <w:bCs/>
          <w:iCs/>
        </w:rPr>
      </w:pPr>
      <w:r w:rsidRPr="000B3B12">
        <w:rPr>
          <w:b w:val="0"/>
          <w:bCs/>
          <w:i w:val="0"/>
          <w:iCs/>
        </w:rPr>
        <w:t xml:space="preserve">DKB_FUSE_ON shall be set for logic 1. </w:t>
      </w:r>
    </w:p>
    <w:p w14:paraId="18AEAE30" w14:textId="419D5A36" w:rsidR="004546ED" w:rsidRPr="001D38B9" w:rsidRDefault="00D35BF9" w:rsidP="000B3B12">
      <w:pPr>
        <w:pStyle w:val="3"/>
        <w:rPr>
          <w:bCs/>
          <w:iCs/>
        </w:rPr>
      </w:pPr>
      <w:r w:rsidRPr="000B3B12">
        <w:rPr>
          <w:b w:val="0"/>
          <w:bCs/>
          <w:i w:val="0"/>
          <w:iCs/>
        </w:rPr>
        <w:t xml:space="preserve">DKB_FUSE_OK# shall be read for logic 0. </w:t>
      </w:r>
    </w:p>
    <w:p w14:paraId="005D2136" w14:textId="345AC023" w:rsidR="004546ED" w:rsidRPr="001D38B9" w:rsidRDefault="00D35BF9" w:rsidP="000B3B12">
      <w:pPr>
        <w:pStyle w:val="3"/>
        <w:rPr>
          <w:bCs/>
          <w:iCs/>
        </w:rPr>
      </w:pPr>
      <w:r w:rsidRPr="000B3B12">
        <w:rPr>
          <w:b w:val="0"/>
          <w:bCs/>
          <w:i w:val="0"/>
          <w:iCs/>
        </w:rPr>
        <w:t xml:space="preserve">P24V_DKB at J9-8 shall be measured to be between 23.0V and 25.0V. </w:t>
      </w:r>
    </w:p>
    <w:p w14:paraId="0FCFC9D2" w14:textId="21994658" w:rsidR="004546ED" w:rsidRPr="001D38B9" w:rsidRDefault="00D35BF9" w:rsidP="000B3B12">
      <w:pPr>
        <w:pStyle w:val="3"/>
        <w:rPr>
          <w:bCs/>
          <w:iCs/>
        </w:rPr>
      </w:pPr>
      <w:r w:rsidRPr="000B3B12">
        <w:rPr>
          <w:b w:val="0"/>
          <w:bCs/>
          <w:i w:val="0"/>
          <w:iCs/>
        </w:rPr>
        <w:t xml:space="preserve">PEND_FUSE_ON shall be set to logic 1. </w:t>
      </w:r>
    </w:p>
    <w:p w14:paraId="317E2F6B" w14:textId="0CF0BC81" w:rsidR="004546ED" w:rsidRPr="001D38B9" w:rsidRDefault="00D35BF9" w:rsidP="000B3B12">
      <w:pPr>
        <w:pStyle w:val="3"/>
        <w:rPr>
          <w:bCs/>
          <w:iCs/>
        </w:rPr>
      </w:pPr>
      <w:r w:rsidRPr="000B3B12">
        <w:rPr>
          <w:b w:val="0"/>
          <w:bCs/>
          <w:i w:val="0"/>
          <w:iCs/>
        </w:rPr>
        <w:t xml:space="preserve">PEND_FUSE_OK# shall be read for logic 0. </w:t>
      </w:r>
    </w:p>
    <w:p w14:paraId="50EDF192" w14:textId="05E1585F" w:rsidR="004546ED" w:rsidRPr="001D38B9" w:rsidRDefault="00D35BF9" w:rsidP="000B3B12">
      <w:pPr>
        <w:pStyle w:val="3"/>
        <w:rPr>
          <w:bCs/>
          <w:iCs/>
        </w:rPr>
      </w:pPr>
      <w:r w:rsidRPr="000B3B12">
        <w:rPr>
          <w:b w:val="0"/>
          <w:bCs/>
          <w:i w:val="0"/>
          <w:iCs/>
        </w:rPr>
        <w:t xml:space="preserve">PENDANT_24V at J25-5 shall be measured to be between 23.0V and 25.0V. </w:t>
      </w:r>
    </w:p>
    <w:p w14:paraId="535947F4" w14:textId="424284E2" w:rsidR="004546ED" w:rsidRPr="001D38B9" w:rsidRDefault="00D35BF9" w:rsidP="000B3B12">
      <w:pPr>
        <w:pStyle w:val="3"/>
        <w:rPr>
          <w:bCs/>
          <w:iCs/>
        </w:rPr>
      </w:pPr>
      <w:r w:rsidRPr="000B3B12">
        <w:rPr>
          <w:b w:val="0"/>
          <w:bCs/>
          <w:i w:val="0"/>
          <w:iCs/>
        </w:rPr>
        <w:t xml:space="preserve">WATER_FUSE_ON shall be set for logic 1. </w:t>
      </w:r>
    </w:p>
    <w:p w14:paraId="232A3448" w14:textId="50B4C950" w:rsidR="004546ED" w:rsidRPr="001D38B9" w:rsidRDefault="00D35BF9" w:rsidP="000B3B12">
      <w:pPr>
        <w:pStyle w:val="3"/>
        <w:rPr>
          <w:bCs/>
          <w:iCs/>
        </w:rPr>
      </w:pPr>
      <w:r w:rsidRPr="000B3B12">
        <w:rPr>
          <w:b w:val="0"/>
          <w:bCs/>
          <w:i w:val="0"/>
          <w:iCs/>
        </w:rPr>
        <w:t xml:space="preserve">A prompt </w:t>
      </w:r>
      <w:r w:rsidR="0032727D">
        <w:rPr>
          <w:b w:val="0"/>
          <w:bCs/>
          <w:i w:val="0"/>
          <w:iCs/>
        </w:rPr>
        <w:t>is</w:t>
      </w:r>
      <w:r w:rsidRPr="000B3B12">
        <w:rPr>
          <w:b w:val="0"/>
          <w:bCs/>
          <w:i w:val="0"/>
          <w:iCs/>
        </w:rPr>
        <w:t xml:space="preserve"> displayed to the user querying whether LEDs </w:t>
      </w:r>
      <w:r w:rsidR="00B22191" w:rsidRPr="000B3B12">
        <w:rPr>
          <w:b w:val="0"/>
          <w:bCs/>
          <w:i w:val="0"/>
          <w:iCs/>
        </w:rPr>
        <w:t>D34</w:t>
      </w:r>
      <w:r w:rsidRPr="000B3B12">
        <w:rPr>
          <w:b w:val="0"/>
          <w:bCs/>
          <w:i w:val="0"/>
          <w:iCs/>
        </w:rPr>
        <w:t xml:space="preserve">, </w:t>
      </w:r>
      <w:r w:rsidR="00B22191" w:rsidRPr="000B3B12">
        <w:rPr>
          <w:b w:val="0"/>
          <w:bCs/>
          <w:i w:val="0"/>
          <w:iCs/>
        </w:rPr>
        <w:t>D68</w:t>
      </w:r>
      <w:r w:rsidRPr="000B3B12">
        <w:rPr>
          <w:b w:val="0"/>
          <w:bCs/>
          <w:i w:val="0"/>
          <w:iCs/>
        </w:rPr>
        <w:t xml:space="preserve"> and</w:t>
      </w:r>
      <w:r w:rsidR="00B22191" w:rsidRPr="000B3B12">
        <w:rPr>
          <w:b w:val="0"/>
          <w:bCs/>
          <w:i w:val="0"/>
          <w:iCs/>
        </w:rPr>
        <w:t xml:space="preserve"> D5</w:t>
      </w:r>
      <w:r w:rsidRPr="000B3B12">
        <w:rPr>
          <w:b w:val="0"/>
          <w:bCs/>
          <w:i w:val="0"/>
          <w:iCs/>
        </w:rPr>
        <w:t xml:space="preserve"> are ON. A response of “yes” is expected. </w:t>
      </w:r>
    </w:p>
    <w:p w14:paraId="2524836D" w14:textId="2585E171" w:rsidR="004546ED" w:rsidRPr="001D38B9" w:rsidRDefault="00D35BF9" w:rsidP="000B3B12">
      <w:pPr>
        <w:pStyle w:val="3"/>
        <w:rPr>
          <w:bCs/>
          <w:iCs/>
        </w:rPr>
      </w:pPr>
      <w:r w:rsidRPr="000B3B12">
        <w:rPr>
          <w:b w:val="0"/>
          <w:bCs/>
          <w:i w:val="0"/>
          <w:iCs/>
        </w:rPr>
        <w:t xml:space="preserve">WATER_FUSE_OK# shall be read for logic 0. </w:t>
      </w:r>
    </w:p>
    <w:p w14:paraId="04D2BB34" w14:textId="2075A050" w:rsidR="004546ED" w:rsidRPr="001D38B9" w:rsidRDefault="00D35BF9" w:rsidP="000B3B12">
      <w:pPr>
        <w:pStyle w:val="3"/>
        <w:rPr>
          <w:bCs/>
          <w:iCs/>
        </w:rPr>
      </w:pPr>
      <w:r w:rsidRPr="000B3B12">
        <w:rPr>
          <w:b w:val="0"/>
          <w:bCs/>
          <w:i w:val="0"/>
          <w:iCs/>
        </w:rPr>
        <w:t xml:space="preserve">P24V_PUMP_STAND at J12-1 shall be measured to be between 23.0V and 25.0V. </w:t>
      </w:r>
    </w:p>
    <w:p w14:paraId="23645BC3" w14:textId="6F1FF34C" w:rsidR="004546ED" w:rsidRPr="001D38B9" w:rsidRDefault="00D35BF9" w:rsidP="000B3B12">
      <w:pPr>
        <w:pStyle w:val="3"/>
        <w:rPr>
          <w:bCs/>
          <w:iCs/>
        </w:rPr>
      </w:pPr>
      <w:r w:rsidRPr="000B3B12">
        <w:rPr>
          <w:b w:val="0"/>
          <w:bCs/>
          <w:i w:val="0"/>
          <w:iCs/>
        </w:rPr>
        <w:t xml:space="preserve">P24V_PUMP_STAND at J12-18 shall be measured to be between 23.0V and 25.0V. </w:t>
      </w:r>
    </w:p>
    <w:p w14:paraId="5C20FF36" w14:textId="0EC9AD72" w:rsidR="004546ED" w:rsidRPr="001D38B9" w:rsidRDefault="00D35BF9" w:rsidP="000B3B12">
      <w:pPr>
        <w:pStyle w:val="3"/>
        <w:rPr>
          <w:bCs/>
          <w:iCs/>
        </w:rPr>
      </w:pPr>
      <w:r w:rsidRPr="000B3B12">
        <w:rPr>
          <w:b w:val="0"/>
          <w:bCs/>
          <w:i w:val="0"/>
          <w:iCs/>
        </w:rPr>
        <w:t xml:space="preserve">P24V _STAND_FLOW at J22-1 shall be measured to be between 23.0V and 25.0V. </w:t>
      </w:r>
    </w:p>
    <w:p w14:paraId="78EB9D5F" w14:textId="3DE5782E" w:rsidR="004546ED" w:rsidRPr="001D38B9" w:rsidRDefault="00D35BF9" w:rsidP="000B3B12">
      <w:pPr>
        <w:pStyle w:val="3"/>
        <w:rPr>
          <w:bCs/>
          <w:iCs/>
        </w:rPr>
      </w:pPr>
      <w:r w:rsidRPr="000B3B12">
        <w:rPr>
          <w:b w:val="0"/>
          <w:bCs/>
          <w:i w:val="0"/>
          <w:iCs/>
        </w:rPr>
        <w:t xml:space="preserve">DKB_FUSE_ON, PEND_FUSE_ON and WATER_FUSE_ON shall be set to logic 0. </w:t>
      </w:r>
    </w:p>
    <w:p w14:paraId="02012ECA" w14:textId="77777777" w:rsidR="004546ED" w:rsidRDefault="00D35BF9">
      <w:pPr>
        <w:spacing w:after="89" w:line="259" w:lineRule="auto"/>
        <w:ind w:left="0" w:firstLine="0"/>
        <w:jc w:val="left"/>
      </w:pPr>
      <w:r>
        <w:rPr>
          <w:sz w:val="24"/>
        </w:rPr>
        <w:t xml:space="preserve"> </w:t>
      </w:r>
    </w:p>
    <w:p w14:paraId="026CB6CE" w14:textId="77777777" w:rsidR="004546ED" w:rsidRDefault="00D35BF9">
      <w:pPr>
        <w:pStyle w:val="2"/>
        <w:spacing w:after="0" w:line="345" w:lineRule="auto"/>
        <w:ind w:left="1209" w:right="4779" w:hanging="792"/>
      </w:pPr>
      <w:bookmarkStart w:id="38" w:name="_Toc199148193"/>
      <w:r>
        <w:t>System Power Interface: EMO Loop Sense</w:t>
      </w:r>
      <w:bookmarkEnd w:id="38"/>
      <w:r>
        <w:t xml:space="preserve"> </w:t>
      </w:r>
    </w:p>
    <w:p w14:paraId="1FADB1E4" w14:textId="77777777" w:rsidR="004546ED" w:rsidRDefault="00D35BF9">
      <w:pPr>
        <w:spacing w:after="0" w:line="345" w:lineRule="auto"/>
        <w:ind w:left="1209" w:right="4779" w:hanging="792"/>
        <w:jc w:val="left"/>
      </w:pPr>
      <w:r>
        <w:rPr>
          <w:sz w:val="24"/>
        </w:rPr>
        <w:t xml:space="preserve">DESCRIPTION </w:t>
      </w:r>
    </w:p>
    <w:p w14:paraId="658E3304" w14:textId="77777777" w:rsidR="004546ED" w:rsidRDefault="00D35BF9">
      <w:pPr>
        <w:spacing w:after="0" w:line="259" w:lineRule="auto"/>
        <w:ind w:left="1224" w:firstLine="0"/>
        <w:jc w:val="left"/>
      </w:pPr>
      <w:r>
        <w:rPr>
          <w:sz w:val="24"/>
        </w:rPr>
        <w:t xml:space="preserve"> </w:t>
      </w:r>
    </w:p>
    <w:p w14:paraId="1B4805AF" w14:textId="77777777" w:rsidR="004546ED" w:rsidRDefault="00D35BF9">
      <w:pPr>
        <w:spacing w:line="254" w:lineRule="auto"/>
        <w:ind w:left="1219" w:right="50"/>
      </w:pPr>
      <w:r>
        <w:rPr>
          <w:sz w:val="24"/>
        </w:rPr>
        <w:t xml:space="preserve">There are 3 EMO loop sense circuits in the Stand Controller which detect the engagement of switches. These are the Couch and Stand EMO Sense Loop, the Customer EMO Sense Loop and the Modulator &amp; DKB EMO Sense Loop. When engaged, the switches in each of these loops short scaled resistors in order to change the voltage read across the output of the loops. The source current through each loop is constant and set by the combination of LM317L 1.25V regulators and 121ohm series resistors to produce 10mA. The resistance of the switch resistors is integer multiples of each other (R, 2R, 4R and 8R) and are placed in series with the current </w:t>
      </w:r>
      <w:r>
        <w:rPr>
          <w:sz w:val="24"/>
        </w:rPr>
        <w:lastRenderedPageBreak/>
        <w:t xml:space="preserve">source. The change in resistance is sensed when each switch shorts these resistances out and alters the voltage seen across the current source. A voltage follower circuit detects this change and the A/D converter reads the corresponding voltages through inputs AD_IN2, AD_IN4, and AD_IN6, for each respective loop. A similar voltage follower circuit for calibration sense at the return line of each EMO loop circuit can also be checked by the A/D converter through channels AD_IN1, AD_IN3, AD_IN5, respectively, to verify the constant current on the primary EMO sense. The current through the loop at the return is measured across 100ohm resistors to ground and this voltage will always correspond to a value of approximately 1V. </w:t>
      </w:r>
    </w:p>
    <w:p w14:paraId="350ECD43" w14:textId="77777777" w:rsidR="004546ED" w:rsidRDefault="00D35BF9">
      <w:pPr>
        <w:spacing w:after="0" w:line="259" w:lineRule="auto"/>
        <w:ind w:left="1224" w:firstLine="0"/>
        <w:jc w:val="left"/>
      </w:pPr>
      <w:r>
        <w:rPr>
          <w:sz w:val="24"/>
        </w:rPr>
        <w:t xml:space="preserve"> </w:t>
      </w:r>
    </w:p>
    <w:p w14:paraId="13E55025" w14:textId="5650C0D4" w:rsidR="004546ED" w:rsidRDefault="00D35BF9">
      <w:pPr>
        <w:spacing w:line="254" w:lineRule="auto"/>
        <w:ind w:left="1219" w:right="50"/>
      </w:pPr>
      <w:r>
        <w:rPr>
          <w:sz w:val="24"/>
        </w:rPr>
        <w:t xml:space="preserve">The Stand Controller EMO loop sense circuits are configured for resistance values of 42.2ohm, 84.5ohm, 169ohm and 340ohm. The tester will utilize the same switches and resistor configuration and toggle the switches in different combinations to simulate the actuation of the EMO switches. The voltage at the EMO sense loops will be measured for the combinations and the A/D converter will be checked that it </w:t>
      </w:r>
      <w:r w:rsidR="007265C8">
        <w:rPr>
          <w:sz w:val="24"/>
        </w:rPr>
        <w:t>measures</w:t>
      </w:r>
      <w:r>
        <w:rPr>
          <w:sz w:val="24"/>
        </w:rPr>
        <w:t xml:space="preserve"> the correct corresponding voltages to verify. </w:t>
      </w:r>
    </w:p>
    <w:p w14:paraId="5F4055E2" w14:textId="77777777" w:rsidR="004546ED" w:rsidRPr="006B227C" w:rsidRDefault="00D35BF9">
      <w:pPr>
        <w:spacing w:after="0" w:line="259" w:lineRule="auto"/>
        <w:ind w:left="1224" w:firstLine="0"/>
        <w:jc w:val="left"/>
        <w:rPr>
          <w:rFonts w:eastAsiaTheme="minorEastAsia"/>
          <w:lang w:eastAsia="zh-CN"/>
        </w:rPr>
      </w:pPr>
      <w:r>
        <w:rPr>
          <w:sz w:val="24"/>
        </w:rPr>
        <w:t xml:space="preserve"> </w:t>
      </w:r>
    </w:p>
    <w:p w14:paraId="422BB304" w14:textId="77777777" w:rsidR="004546ED" w:rsidRDefault="00D35BF9">
      <w:pPr>
        <w:spacing w:line="254" w:lineRule="auto"/>
        <w:ind w:left="1219" w:right="50"/>
      </w:pPr>
      <w:r>
        <w:rPr>
          <w:sz w:val="24"/>
        </w:rPr>
        <w:t xml:space="preserve">Nominal source current = 10.3mA </w:t>
      </w:r>
    </w:p>
    <w:p w14:paraId="217F7A38" w14:textId="77777777" w:rsidR="004546ED" w:rsidRDefault="00D35BF9">
      <w:pPr>
        <w:spacing w:after="69" w:line="259" w:lineRule="auto"/>
        <w:ind w:left="1224" w:firstLine="0"/>
        <w:jc w:val="left"/>
      </w:pPr>
      <w:r>
        <w:rPr>
          <w:sz w:val="24"/>
        </w:rPr>
        <w:t xml:space="preserve"> </w:t>
      </w:r>
    </w:p>
    <w:p w14:paraId="3280810C" w14:textId="77777777" w:rsidR="004546ED" w:rsidRDefault="00D35BF9">
      <w:pPr>
        <w:pStyle w:val="4"/>
        <w:spacing w:after="0"/>
        <w:ind w:right="65"/>
      </w:pPr>
      <w:r>
        <w:t xml:space="preserve">Table 8.7.23-1: EMO Sense Loop Expected Sense Voltage </w:t>
      </w:r>
    </w:p>
    <w:tbl>
      <w:tblPr>
        <w:tblStyle w:val="TableGrid"/>
        <w:tblW w:w="6741" w:type="dxa"/>
        <w:tblInd w:w="1743" w:type="dxa"/>
        <w:tblCellMar>
          <w:top w:w="47" w:type="dxa"/>
          <w:left w:w="108" w:type="dxa"/>
          <w:right w:w="50" w:type="dxa"/>
        </w:tblCellMar>
        <w:tblLook w:val="04A0" w:firstRow="1" w:lastRow="0" w:firstColumn="1" w:lastColumn="0" w:noHBand="0" w:noVBand="1"/>
      </w:tblPr>
      <w:tblGrid>
        <w:gridCol w:w="1070"/>
        <w:gridCol w:w="1071"/>
        <w:gridCol w:w="960"/>
        <w:gridCol w:w="961"/>
        <w:gridCol w:w="960"/>
        <w:gridCol w:w="1719"/>
      </w:tblGrid>
      <w:tr w:rsidR="004546ED" w14:paraId="5FC2FD88" w14:textId="77777777">
        <w:trPr>
          <w:trHeight w:val="266"/>
        </w:trPr>
        <w:tc>
          <w:tcPr>
            <w:tcW w:w="4062" w:type="dxa"/>
            <w:gridSpan w:val="4"/>
            <w:tcBorders>
              <w:top w:val="single" w:sz="4" w:space="0" w:color="000000"/>
              <w:left w:val="single" w:sz="4" w:space="0" w:color="000000"/>
              <w:bottom w:val="single" w:sz="6" w:space="0" w:color="000000"/>
              <w:right w:val="single" w:sz="6" w:space="0" w:color="000000"/>
            </w:tcBorders>
          </w:tcPr>
          <w:p w14:paraId="06E386E0" w14:textId="77777777" w:rsidR="004546ED" w:rsidRDefault="00D35BF9">
            <w:pPr>
              <w:spacing w:after="0" w:line="259" w:lineRule="auto"/>
              <w:ind w:left="0" w:firstLine="0"/>
              <w:jc w:val="left"/>
            </w:pPr>
            <w:r>
              <w:rPr>
                <w:rFonts w:ascii="Arial" w:eastAsia="Arial" w:hAnsi="Arial" w:cs="Arial"/>
                <w:sz w:val="20"/>
              </w:rPr>
              <w:t xml:space="preserve">EMO Sense Loop Tester Switch Resistors </w:t>
            </w:r>
          </w:p>
        </w:tc>
        <w:tc>
          <w:tcPr>
            <w:tcW w:w="960" w:type="dxa"/>
            <w:tcBorders>
              <w:top w:val="single" w:sz="4" w:space="0" w:color="000000"/>
              <w:left w:val="single" w:sz="6" w:space="0" w:color="000000"/>
              <w:bottom w:val="single" w:sz="6" w:space="0" w:color="000000"/>
              <w:right w:val="single" w:sz="6" w:space="0" w:color="000000"/>
            </w:tcBorders>
          </w:tcPr>
          <w:p w14:paraId="61B9E6DC" w14:textId="77777777" w:rsidR="004546ED" w:rsidRDefault="00D35BF9">
            <w:pPr>
              <w:spacing w:after="0" w:line="259" w:lineRule="auto"/>
              <w:ind w:left="0" w:firstLine="0"/>
              <w:jc w:val="left"/>
            </w:pPr>
            <w:r>
              <w:rPr>
                <w:rFonts w:ascii="Arial" w:eastAsia="Arial" w:hAnsi="Arial" w:cs="Arial"/>
                <w:sz w:val="20"/>
              </w:rPr>
              <w:t xml:space="preserve"> </w:t>
            </w:r>
          </w:p>
        </w:tc>
        <w:tc>
          <w:tcPr>
            <w:tcW w:w="1719" w:type="dxa"/>
            <w:tcBorders>
              <w:top w:val="single" w:sz="4" w:space="0" w:color="000000"/>
              <w:left w:val="single" w:sz="6" w:space="0" w:color="000000"/>
              <w:bottom w:val="single" w:sz="6" w:space="0" w:color="000000"/>
              <w:right w:val="single" w:sz="4" w:space="0" w:color="000000"/>
            </w:tcBorders>
          </w:tcPr>
          <w:p w14:paraId="33DA7B8F" w14:textId="77777777" w:rsidR="004546ED" w:rsidRDefault="00D35BF9">
            <w:pPr>
              <w:spacing w:after="0" w:line="259" w:lineRule="auto"/>
              <w:ind w:left="0" w:firstLine="0"/>
              <w:jc w:val="left"/>
            </w:pPr>
            <w:r>
              <w:rPr>
                <w:rFonts w:ascii="Arial" w:eastAsia="Arial" w:hAnsi="Arial" w:cs="Arial"/>
                <w:sz w:val="20"/>
              </w:rPr>
              <w:t xml:space="preserve"> </w:t>
            </w:r>
          </w:p>
        </w:tc>
      </w:tr>
      <w:tr w:rsidR="004546ED" w14:paraId="7AC53344" w14:textId="77777777">
        <w:trPr>
          <w:trHeight w:val="470"/>
        </w:trPr>
        <w:tc>
          <w:tcPr>
            <w:tcW w:w="1070" w:type="dxa"/>
            <w:tcBorders>
              <w:top w:val="single" w:sz="6" w:space="0" w:color="000000"/>
              <w:left w:val="single" w:sz="4" w:space="0" w:color="000000"/>
              <w:bottom w:val="single" w:sz="6" w:space="0" w:color="000000"/>
              <w:right w:val="single" w:sz="6" w:space="0" w:color="000000"/>
            </w:tcBorders>
            <w:vAlign w:val="bottom"/>
          </w:tcPr>
          <w:p w14:paraId="5685296A" w14:textId="77777777" w:rsidR="004546ED" w:rsidRDefault="00D35BF9">
            <w:pPr>
              <w:spacing w:after="0" w:line="259" w:lineRule="auto"/>
              <w:ind w:left="0" w:firstLine="0"/>
              <w:jc w:val="left"/>
            </w:pPr>
            <w:r>
              <w:rPr>
                <w:rFonts w:ascii="Arial" w:eastAsia="Arial" w:hAnsi="Arial" w:cs="Arial"/>
                <w:sz w:val="20"/>
              </w:rPr>
              <w:t xml:space="preserve">R1 </w:t>
            </w:r>
          </w:p>
        </w:tc>
        <w:tc>
          <w:tcPr>
            <w:tcW w:w="1071" w:type="dxa"/>
            <w:tcBorders>
              <w:top w:val="single" w:sz="6" w:space="0" w:color="000000"/>
              <w:left w:val="single" w:sz="6" w:space="0" w:color="000000"/>
              <w:bottom w:val="single" w:sz="6" w:space="0" w:color="000000"/>
              <w:right w:val="single" w:sz="6" w:space="0" w:color="000000"/>
            </w:tcBorders>
            <w:vAlign w:val="bottom"/>
          </w:tcPr>
          <w:p w14:paraId="4D92ADA2" w14:textId="77777777" w:rsidR="004546ED" w:rsidRDefault="00D35BF9">
            <w:pPr>
              <w:spacing w:after="0" w:line="259" w:lineRule="auto"/>
              <w:ind w:left="1" w:firstLine="0"/>
              <w:jc w:val="left"/>
            </w:pPr>
            <w:r>
              <w:rPr>
                <w:rFonts w:ascii="Arial" w:eastAsia="Arial" w:hAnsi="Arial" w:cs="Arial"/>
                <w:sz w:val="20"/>
              </w:rPr>
              <w:t xml:space="preserve">R2 </w:t>
            </w:r>
          </w:p>
        </w:tc>
        <w:tc>
          <w:tcPr>
            <w:tcW w:w="960" w:type="dxa"/>
            <w:tcBorders>
              <w:top w:val="single" w:sz="6" w:space="0" w:color="000000"/>
              <w:left w:val="single" w:sz="6" w:space="0" w:color="000000"/>
              <w:bottom w:val="single" w:sz="6" w:space="0" w:color="000000"/>
              <w:right w:val="single" w:sz="6" w:space="0" w:color="000000"/>
            </w:tcBorders>
            <w:vAlign w:val="bottom"/>
          </w:tcPr>
          <w:p w14:paraId="0F1C0FCC" w14:textId="77777777" w:rsidR="004546ED" w:rsidRDefault="00D35BF9">
            <w:pPr>
              <w:spacing w:after="0" w:line="259" w:lineRule="auto"/>
              <w:ind w:left="0" w:firstLine="0"/>
              <w:jc w:val="left"/>
            </w:pPr>
            <w:r>
              <w:rPr>
                <w:rFonts w:ascii="Arial" w:eastAsia="Arial" w:hAnsi="Arial" w:cs="Arial"/>
                <w:sz w:val="20"/>
              </w:rPr>
              <w:t xml:space="preserve">R3 </w:t>
            </w:r>
          </w:p>
        </w:tc>
        <w:tc>
          <w:tcPr>
            <w:tcW w:w="960" w:type="dxa"/>
            <w:tcBorders>
              <w:top w:val="single" w:sz="6" w:space="0" w:color="000000"/>
              <w:left w:val="single" w:sz="6" w:space="0" w:color="000000"/>
              <w:bottom w:val="single" w:sz="6" w:space="0" w:color="000000"/>
              <w:right w:val="single" w:sz="6" w:space="0" w:color="000000"/>
            </w:tcBorders>
            <w:vAlign w:val="bottom"/>
          </w:tcPr>
          <w:p w14:paraId="4296C6D2" w14:textId="77777777" w:rsidR="004546ED" w:rsidRDefault="00D35BF9">
            <w:pPr>
              <w:spacing w:after="0" w:line="259" w:lineRule="auto"/>
              <w:ind w:left="0" w:firstLine="0"/>
              <w:jc w:val="left"/>
            </w:pPr>
            <w:r>
              <w:rPr>
                <w:rFonts w:ascii="Arial" w:eastAsia="Arial" w:hAnsi="Arial" w:cs="Arial"/>
                <w:sz w:val="20"/>
              </w:rPr>
              <w:t xml:space="preserve">R4 </w:t>
            </w:r>
          </w:p>
        </w:tc>
        <w:tc>
          <w:tcPr>
            <w:tcW w:w="960" w:type="dxa"/>
            <w:tcBorders>
              <w:top w:val="single" w:sz="6" w:space="0" w:color="000000"/>
              <w:left w:val="single" w:sz="6" w:space="0" w:color="000000"/>
              <w:bottom w:val="single" w:sz="6" w:space="0" w:color="000000"/>
              <w:right w:val="single" w:sz="6" w:space="0" w:color="000000"/>
            </w:tcBorders>
            <w:vAlign w:val="bottom"/>
          </w:tcPr>
          <w:p w14:paraId="2D564B98" w14:textId="77777777" w:rsidR="004546ED" w:rsidRDefault="00D35BF9">
            <w:pPr>
              <w:spacing w:after="0" w:line="259" w:lineRule="auto"/>
              <w:ind w:left="0" w:firstLine="0"/>
            </w:pPr>
            <w:r>
              <w:rPr>
                <w:rFonts w:ascii="Arial" w:eastAsia="Arial" w:hAnsi="Arial" w:cs="Arial"/>
                <w:sz w:val="20"/>
              </w:rPr>
              <w:t xml:space="preserve">100ohm </w:t>
            </w:r>
          </w:p>
        </w:tc>
        <w:tc>
          <w:tcPr>
            <w:tcW w:w="1719" w:type="dxa"/>
            <w:tcBorders>
              <w:top w:val="single" w:sz="6" w:space="0" w:color="000000"/>
              <w:left w:val="single" w:sz="6" w:space="0" w:color="000000"/>
              <w:bottom w:val="single" w:sz="6" w:space="0" w:color="000000"/>
              <w:right w:val="single" w:sz="4" w:space="0" w:color="000000"/>
            </w:tcBorders>
          </w:tcPr>
          <w:p w14:paraId="629ECFDF" w14:textId="77777777" w:rsidR="004546ED" w:rsidRDefault="00D35BF9">
            <w:pPr>
              <w:spacing w:after="0" w:line="259" w:lineRule="auto"/>
              <w:ind w:left="0" w:firstLine="0"/>
              <w:jc w:val="left"/>
            </w:pPr>
            <w:r>
              <w:rPr>
                <w:rFonts w:ascii="Arial" w:eastAsia="Arial" w:hAnsi="Arial" w:cs="Arial"/>
                <w:sz w:val="20"/>
              </w:rPr>
              <w:t xml:space="preserve">EMOSNS </w:t>
            </w:r>
          </w:p>
          <w:p w14:paraId="01998D0F" w14:textId="77777777" w:rsidR="004546ED" w:rsidRDefault="00D35BF9">
            <w:pPr>
              <w:spacing w:after="0" w:line="259" w:lineRule="auto"/>
              <w:ind w:left="0" w:firstLine="0"/>
              <w:jc w:val="left"/>
            </w:pPr>
            <w:r>
              <w:rPr>
                <w:rFonts w:ascii="Arial" w:eastAsia="Arial" w:hAnsi="Arial" w:cs="Arial"/>
                <w:sz w:val="20"/>
              </w:rPr>
              <w:t xml:space="preserve">Voltage </w:t>
            </w:r>
          </w:p>
        </w:tc>
      </w:tr>
      <w:tr w:rsidR="004546ED" w14:paraId="0050346D" w14:textId="77777777">
        <w:trPr>
          <w:trHeight w:val="269"/>
        </w:trPr>
        <w:tc>
          <w:tcPr>
            <w:tcW w:w="1070" w:type="dxa"/>
            <w:tcBorders>
              <w:top w:val="single" w:sz="6" w:space="0" w:color="000000"/>
              <w:left w:val="single" w:sz="4" w:space="0" w:color="000000"/>
              <w:bottom w:val="single" w:sz="6" w:space="0" w:color="000000"/>
              <w:right w:val="single" w:sz="6" w:space="0" w:color="000000"/>
            </w:tcBorders>
          </w:tcPr>
          <w:p w14:paraId="7A4CA818" w14:textId="77777777" w:rsidR="004546ED" w:rsidRDefault="00D35BF9">
            <w:pPr>
              <w:spacing w:after="0" w:line="259" w:lineRule="auto"/>
              <w:ind w:left="0" w:right="58" w:firstLine="0"/>
              <w:jc w:val="right"/>
            </w:pPr>
            <w:r>
              <w:rPr>
                <w:rFonts w:ascii="Arial" w:eastAsia="Arial" w:hAnsi="Arial" w:cs="Arial"/>
                <w:sz w:val="20"/>
              </w:rPr>
              <w:t xml:space="preserve">42.2 </w:t>
            </w:r>
          </w:p>
        </w:tc>
        <w:tc>
          <w:tcPr>
            <w:tcW w:w="1071" w:type="dxa"/>
            <w:tcBorders>
              <w:top w:val="single" w:sz="6" w:space="0" w:color="000000"/>
              <w:left w:val="single" w:sz="6" w:space="0" w:color="000000"/>
              <w:bottom w:val="single" w:sz="6" w:space="0" w:color="000000"/>
              <w:right w:val="single" w:sz="6" w:space="0" w:color="000000"/>
            </w:tcBorders>
          </w:tcPr>
          <w:p w14:paraId="69D997C7" w14:textId="77777777" w:rsidR="004546ED" w:rsidRDefault="00D35BF9">
            <w:pPr>
              <w:spacing w:after="0" w:line="259" w:lineRule="auto"/>
              <w:ind w:left="0" w:right="58" w:firstLine="0"/>
              <w:jc w:val="right"/>
            </w:pPr>
            <w:r>
              <w:rPr>
                <w:rFonts w:ascii="Arial" w:eastAsia="Arial" w:hAnsi="Arial" w:cs="Arial"/>
                <w:sz w:val="20"/>
              </w:rPr>
              <w:t xml:space="preserve">84.5 </w:t>
            </w:r>
          </w:p>
        </w:tc>
        <w:tc>
          <w:tcPr>
            <w:tcW w:w="960" w:type="dxa"/>
            <w:tcBorders>
              <w:top w:val="single" w:sz="6" w:space="0" w:color="000000"/>
              <w:left w:val="single" w:sz="6" w:space="0" w:color="000000"/>
              <w:bottom w:val="single" w:sz="6" w:space="0" w:color="000000"/>
              <w:right w:val="single" w:sz="6" w:space="0" w:color="000000"/>
            </w:tcBorders>
          </w:tcPr>
          <w:p w14:paraId="5BA09F42" w14:textId="77777777" w:rsidR="004546ED" w:rsidRDefault="00D35BF9">
            <w:pPr>
              <w:spacing w:after="0" w:line="259" w:lineRule="auto"/>
              <w:ind w:left="0" w:right="57" w:firstLine="0"/>
              <w:jc w:val="right"/>
            </w:pPr>
            <w:r>
              <w:rPr>
                <w:rFonts w:ascii="Arial" w:eastAsia="Arial" w:hAnsi="Arial" w:cs="Arial"/>
                <w:sz w:val="20"/>
              </w:rPr>
              <w:t xml:space="preserve">169 </w:t>
            </w:r>
          </w:p>
        </w:tc>
        <w:tc>
          <w:tcPr>
            <w:tcW w:w="960" w:type="dxa"/>
            <w:tcBorders>
              <w:top w:val="single" w:sz="6" w:space="0" w:color="000000"/>
              <w:left w:val="single" w:sz="6" w:space="0" w:color="000000"/>
              <w:bottom w:val="single" w:sz="6" w:space="0" w:color="000000"/>
              <w:right w:val="single" w:sz="6" w:space="0" w:color="000000"/>
            </w:tcBorders>
          </w:tcPr>
          <w:p w14:paraId="3C0A8B62" w14:textId="77777777" w:rsidR="004546ED" w:rsidRDefault="00D35BF9">
            <w:pPr>
              <w:spacing w:after="0" w:line="259" w:lineRule="auto"/>
              <w:ind w:left="0" w:right="58" w:firstLine="0"/>
              <w:jc w:val="right"/>
            </w:pPr>
            <w:r>
              <w:rPr>
                <w:rFonts w:ascii="Arial" w:eastAsia="Arial" w:hAnsi="Arial" w:cs="Arial"/>
                <w:sz w:val="20"/>
              </w:rPr>
              <w:t xml:space="preserve">340 </w:t>
            </w:r>
          </w:p>
        </w:tc>
        <w:tc>
          <w:tcPr>
            <w:tcW w:w="960" w:type="dxa"/>
            <w:tcBorders>
              <w:top w:val="single" w:sz="6" w:space="0" w:color="000000"/>
              <w:left w:val="single" w:sz="6" w:space="0" w:color="000000"/>
              <w:bottom w:val="single" w:sz="6" w:space="0" w:color="000000"/>
              <w:right w:val="single" w:sz="6" w:space="0" w:color="000000"/>
            </w:tcBorders>
          </w:tcPr>
          <w:p w14:paraId="7B91F15C" w14:textId="77777777" w:rsidR="004546ED" w:rsidRDefault="00D35BF9">
            <w:pPr>
              <w:spacing w:after="0" w:line="259" w:lineRule="auto"/>
              <w:ind w:left="0" w:right="57" w:firstLine="0"/>
              <w:jc w:val="right"/>
            </w:pPr>
            <w:r>
              <w:rPr>
                <w:rFonts w:ascii="Arial" w:eastAsia="Arial" w:hAnsi="Arial" w:cs="Arial"/>
                <w:sz w:val="20"/>
              </w:rPr>
              <w:t xml:space="preserve">100 </w:t>
            </w:r>
          </w:p>
        </w:tc>
        <w:tc>
          <w:tcPr>
            <w:tcW w:w="1719" w:type="dxa"/>
            <w:tcBorders>
              <w:top w:val="single" w:sz="6" w:space="0" w:color="000000"/>
              <w:left w:val="single" w:sz="6" w:space="0" w:color="000000"/>
              <w:bottom w:val="single" w:sz="6" w:space="0" w:color="000000"/>
              <w:right w:val="single" w:sz="4" w:space="0" w:color="000000"/>
            </w:tcBorders>
          </w:tcPr>
          <w:p w14:paraId="28E5508F" w14:textId="77777777" w:rsidR="004546ED" w:rsidRDefault="00D35BF9">
            <w:pPr>
              <w:spacing w:after="0" w:line="259" w:lineRule="auto"/>
              <w:ind w:left="0" w:right="56" w:firstLine="0"/>
              <w:jc w:val="right"/>
            </w:pPr>
            <w:r>
              <w:rPr>
                <w:rFonts w:ascii="Arial" w:eastAsia="Arial" w:hAnsi="Arial" w:cs="Arial"/>
                <w:sz w:val="20"/>
              </w:rPr>
              <w:t xml:space="preserve">2.129 </w:t>
            </w:r>
          </w:p>
        </w:tc>
      </w:tr>
      <w:tr w:rsidR="004546ED" w14:paraId="7E596A1D" w14:textId="77777777">
        <w:trPr>
          <w:trHeight w:val="269"/>
        </w:trPr>
        <w:tc>
          <w:tcPr>
            <w:tcW w:w="1070" w:type="dxa"/>
            <w:tcBorders>
              <w:top w:val="single" w:sz="6" w:space="0" w:color="000000"/>
              <w:left w:val="single" w:sz="4" w:space="0" w:color="000000"/>
              <w:bottom w:val="single" w:sz="6" w:space="0" w:color="000000"/>
              <w:right w:val="single" w:sz="6" w:space="0" w:color="000000"/>
            </w:tcBorders>
          </w:tcPr>
          <w:p w14:paraId="1FF7EF19" w14:textId="77777777" w:rsidR="004546ED" w:rsidRDefault="00D35BF9">
            <w:pPr>
              <w:spacing w:after="0" w:line="259" w:lineRule="auto"/>
              <w:ind w:left="0" w:firstLine="0"/>
              <w:jc w:val="left"/>
            </w:pPr>
            <w:r>
              <w:rPr>
                <w:rFonts w:ascii="Arial" w:eastAsia="Arial" w:hAnsi="Arial" w:cs="Arial"/>
                <w:sz w:val="20"/>
              </w:rPr>
              <w:t xml:space="preserve"> </w:t>
            </w:r>
          </w:p>
        </w:tc>
        <w:tc>
          <w:tcPr>
            <w:tcW w:w="1071" w:type="dxa"/>
            <w:tcBorders>
              <w:top w:val="single" w:sz="6" w:space="0" w:color="000000"/>
              <w:left w:val="single" w:sz="6" w:space="0" w:color="000000"/>
              <w:bottom w:val="single" w:sz="6" w:space="0" w:color="000000"/>
              <w:right w:val="single" w:sz="6" w:space="0" w:color="000000"/>
            </w:tcBorders>
          </w:tcPr>
          <w:p w14:paraId="059C6016" w14:textId="77777777" w:rsidR="004546ED" w:rsidRDefault="00D35BF9">
            <w:pPr>
              <w:spacing w:after="0" w:line="259" w:lineRule="auto"/>
              <w:ind w:left="0" w:right="58" w:firstLine="0"/>
              <w:jc w:val="right"/>
            </w:pPr>
            <w:r>
              <w:rPr>
                <w:rFonts w:ascii="Arial" w:eastAsia="Arial" w:hAnsi="Arial" w:cs="Arial"/>
                <w:sz w:val="20"/>
              </w:rPr>
              <w:t xml:space="preserve">84.5 </w:t>
            </w:r>
          </w:p>
        </w:tc>
        <w:tc>
          <w:tcPr>
            <w:tcW w:w="960" w:type="dxa"/>
            <w:tcBorders>
              <w:top w:val="single" w:sz="6" w:space="0" w:color="000000"/>
              <w:left w:val="single" w:sz="6" w:space="0" w:color="000000"/>
              <w:bottom w:val="single" w:sz="6" w:space="0" w:color="000000"/>
              <w:right w:val="single" w:sz="6" w:space="0" w:color="000000"/>
            </w:tcBorders>
          </w:tcPr>
          <w:p w14:paraId="5B1EF139" w14:textId="77777777" w:rsidR="004546ED" w:rsidRDefault="00D35BF9">
            <w:pPr>
              <w:spacing w:after="0" w:line="259" w:lineRule="auto"/>
              <w:ind w:left="0" w:right="57" w:firstLine="0"/>
              <w:jc w:val="right"/>
            </w:pPr>
            <w:r>
              <w:rPr>
                <w:rFonts w:ascii="Arial" w:eastAsia="Arial" w:hAnsi="Arial" w:cs="Arial"/>
                <w:sz w:val="20"/>
              </w:rPr>
              <w:t xml:space="preserve">169 </w:t>
            </w:r>
          </w:p>
        </w:tc>
        <w:tc>
          <w:tcPr>
            <w:tcW w:w="960" w:type="dxa"/>
            <w:tcBorders>
              <w:top w:val="single" w:sz="6" w:space="0" w:color="000000"/>
              <w:left w:val="single" w:sz="6" w:space="0" w:color="000000"/>
              <w:bottom w:val="single" w:sz="6" w:space="0" w:color="000000"/>
              <w:right w:val="single" w:sz="6" w:space="0" w:color="000000"/>
            </w:tcBorders>
          </w:tcPr>
          <w:p w14:paraId="4D19119D" w14:textId="77777777" w:rsidR="004546ED" w:rsidRDefault="00D35BF9">
            <w:pPr>
              <w:spacing w:after="0" w:line="259" w:lineRule="auto"/>
              <w:ind w:left="0" w:right="58" w:firstLine="0"/>
              <w:jc w:val="right"/>
            </w:pPr>
            <w:r>
              <w:rPr>
                <w:rFonts w:ascii="Arial" w:eastAsia="Arial" w:hAnsi="Arial" w:cs="Arial"/>
                <w:sz w:val="20"/>
              </w:rPr>
              <w:t xml:space="preserve">340 </w:t>
            </w:r>
          </w:p>
        </w:tc>
        <w:tc>
          <w:tcPr>
            <w:tcW w:w="960" w:type="dxa"/>
            <w:tcBorders>
              <w:top w:val="single" w:sz="6" w:space="0" w:color="000000"/>
              <w:left w:val="single" w:sz="6" w:space="0" w:color="000000"/>
              <w:bottom w:val="single" w:sz="6" w:space="0" w:color="000000"/>
              <w:right w:val="single" w:sz="6" w:space="0" w:color="000000"/>
            </w:tcBorders>
          </w:tcPr>
          <w:p w14:paraId="55C5A22E" w14:textId="77777777" w:rsidR="004546ED" w:rsidRDefault="00D35BF9">
            <w:pPr>
              <w:spacing w:after="0" w:line="259" w:lineRule="auto"/>
              <w:ind w:left="0" w:right="57" w:firstLine="0"/>
              <w:jc w:val="right"/>
            </w:pPr>
            <w:r>
              <w:rPr>
                <w:rFonts w:ascii="Arial" w:eastAsia="Arial" w:hAnsi="Arial" w:cs="Arial"/>
                <w:sz w:val="20"/>
              </w:rPr>
              <w:t xml:space="preserve">100 </w:t>
            </w:r>
          </w:p>
        </w:tc>
        <w:tc>
          <w:tcPr>
            <w:tcW w:w="1719" w:type="dxa"/>
            <w:tcBorders>
              <w:top w:val="single" w:sz="6" w:space="0" w:color="000000"/>
              <w:left w:val="single" w:sz="6" w:space="0" w:color="000000"/>
              <w:bottom w:val="single" w:sz="6" w:space="0" w:color="000000"/>
              <w:right w:val="single" w:sz="4" w:space="0" w:color="000000"/>
            </w:tcBorders>
          </w:tcPr>
          <w:p w14:paraId="19EB9901" w14:textId="77777777" w:rsidR="004546ED" w:rsidRDefault="00D35BF9">
            <w:pPr>
              <w:spacing w:after="0" w:line="259" w:lineRule="auto"/>
              <w:ind w:left="0" w:right="56" w:firstLine="0"/>
              <w:jc w:val="right"/>
            </w:pPr>
            <w:r>
              <w:rPr>
                <w:rFonts w:ascii="Arial" w:eastAsia="Arial" w:hAnsi="Arial" w:cs="Arial"/>
                <w:sz w:val="20"/>
              </w:rPr>
              <w:t xml:space="preserve">2.007 </w:t>
            </w:r>
          </w:p>
        </w:tc>
      </w:tr>
      <w:tr w:rsidR="004546ED" w14:paraId="7A8552CA" w14:textId="77777777">
        <w:trPr>
          <w:trHeight w:val="267"/>
        </w:trPr>
        <w:tc>
          <w:tcPr>
            <w:tcW w:w="1070" w:type="dxa"/>
            <w:tcBorders>
              <w:top w:val="single" w:sz="6" w:space="0" w:color="000000"/>
              <w:left w:val="single" w:sz="4" w:space="0" w:color="000000"/>
              <w:bottom w:val="single" w:sz="4" w:space="0" w:color="000000"/>
              <w:right w:val="single" w:sz="6" w:space="0" w:color="000000"/>
            </w:tcBorders>
          </w:tcPr>
          <w:p w14:paraId="4748E7ED" w14:textId="77777777" w:rsidR="004546ED" w:rsidRDefault="00D35BF9">
            <w:pPr>
              <w:spacing w:after="0" w:line="259" w:lineRule="auto"/>
              <w:ind w:left="0" w:firstLine="0"/>
              <w:jc w:val="left"/>
            </w:pPr>
            <w:r>
              <w:rPr>
                <w:rFonts w:ascii="Arial" w:eastAsia="Arial" w:hAnsi="Arial" w:cs="Arial"/>
                <w:sz w:val="20"/>
              </w:rPr>
              <w:t xml:space="preserve"> </w:t>
            </w:r>
          </w:p>
        </w:tc>
        <w:tc>
          <w:tcPr>
            <w:tcW w:w="1071" w:type="dxa"/>
            <w:tcBorders>
              <w:top w:val="single" w:sz="6" w:space="0" w:color="000000"/>
              <w:left w:val="single" w:sz="6" w:space="0" w:color="000000"/>
              <w:bottom w:val="single" w:sz="4" w:space="0" w:color="000000"/>
              <w:right w:val="single" w:sz="6" w:space="0" w:color="000000"/>
            </w:tcBorders>
          </w:tcPr>
          <w:p w14:paraId="52F63FA5" w14:textId="77777777" w:rsidR="004546ED" w:rsidRDefault="00D35BF9">
            <w:pPr>
              <w:spacing w:after="0" w:line="259" w:lineRule="auto"/>
              <w:ind w:left="1" w:firstLine="0"/>
              <w:jc w:val="left"/>
            </w:pPr>
            <w:r>
              <w:rPr>
                <w:rFonts w:ascii="Arial" w:eastAsia="Arial" w:hAnsi="Arial" w:cs="Arial"/>
                <w:sz w:val="20"/>
              </w:rPr>
              <w:t xml:space="preserve"> </w:t>
            </w:r>
          </w:p>
        </w:tc>
        <w:tc>
          <w:tcPr>
            <w:tcW w:w="960" w:type="dxa"/>
            <w:tcBorders>
              <w:top w:val="single" w:sz="6" w:space="0" w:color="000000"/>
              <w:left w:val="single" w:sz="6" w:space="0" w:color="000000"/>
              <w:bottom w:val="single" w:sz="4" w:space="0" w:color="000000"/>
              <w:right w:val="single" w:sz="6" w:space="0" w:color="000000"/>
            </w:tcBorders>
          </w:tcPr>
          <w:p w14:paraId="4BF480E5" w14:textId="77777777" w:rsidR="004546ED" w:rsidRDefault="00D35BF9">
            <w:pPr>
              <w:spacing w:after="0" w:line="259" w:lineRule="auto"/>
              <w:ind w:left="0" w:right="57" w:firstLine="0"/>
              <w:jc w:val="right"/>
            </w:pPr>
            <w:r>
              <w:rPr>
                <w:rFonts w:ascii="Arial" w:eastAsia="Arial" w:hAnsi="Arial" w:cs="Arial"/>
                <w:sz w:val="20"/>
              </w:rPr>
              <w:t xml:space="preserve">169 </w:t>
            </w:r>
          </w:p>
        </w:tc>
        <w:tc>
          <w:tcPr>
            <w:tcW w:w="960" w:type="dxa"/>
            <w:tcBorders>
              <w:top w:val="single" w:sz="6" w:space="0" w:color="000000"/>
              <w:left w:val="single" w:sz="6" w:space="0" w:color="000000"/>
              <w:bottom w:val="single" w:sz="4" w:space="0" w:color="000000"/>
              <w:right w:val="single" w:sz="6" w:space="0" w:color="000000"/>
            </w:tcBorders>
          </w:tcPr>
          <w:p w14:paraId="7E01B6DE" w14:textId="77777777" w:rsidR="004546ED" w:rsidRDefault="00D35BF9">
            <w:pPr>
              <w:spacing w:after="0" w:line="259" w:lineRule="auto"/>
              <w:ind w:left="0" w:right="58" w:firstLine="0"/>
              <w:jc w:val="right"/>
            </w:pPr>
            <w:r>
              <w:rPr>
                <w:rFonts w:ascii="Arial" w:eastAsia="Arial" w:hAnsi="Arial" w:cs="Arial"/>
                <w:sz w:val="20"/>
              </w:rPr>
              <w:t xml:space="preserve">340 </w:t>
            </w:r>
          </w:p>
        </w:tc>
        <w:tc>
          <w:tcPr>
            <w:tcW w:w="960" w:type="dxa"/>
            <w:tcBorders>
              <w:top w:val="single" w:sz="6" w:space="0" w:color="000000"/>
              <w:left w:val="single" w:sz="6" w:space="0" w:color="000000"/>
              <w:bottom w:val="single" w:sz="4" w:space="0" w:color="000000"/>
              <w:right w:val="single" w:sz="6" w:space="0" w:color="000000"/>
            </w:tcBorders>
          </w:tcPr>
          <w:p w14:paraId="22D14F26" w14:textId="77777777" w:rsidR="004546ED" w:rsidRDefault="00D35BF9">
            <w:pPr>
              <w:spacing w:after="0" w:line="259" w:lineRule="auto"/>
              <w:ind w:left="0" w:right="57" w:firstLine="0"/>
              <w:jc w:val="right"/>
            </w:pPr>
            <w:r>
              <w:rPr>
                <w:rFonts w:ascii="Arial" w:eastAsia="Arial" w:hAnsi="Arial" w:cs="Arial"/>
                <w:sz w:val="20"/>
              </w:rPr>
              <w:t xml:space="preserve">100 </w:t>
            </w:r>
          </w:p>
        </w:tc>
        <w:tc>
          <w:tcPr>
            <w:tcW w:w="1719" w:type="dxa"/>
            <w:tcBorders>
              <w:top w:val="single" w:sz="6" w:space="0" w:color="000000"/>
              <w:left w:val="single" w:sz="6" w:space="0" w:color="000000"/>
              <w:bottom w:val="single" w:sz="4" w:space="0" w:color="000000"/>
              <w:right w:val="single" w:sz="4" w:space="0" w:color="000000"/>
            </w:tcBorders>
          </w:tcPr>
          <w:p w14:paraId="52D618E1" w14:textId="77777777" w:rsidR="004546ED" w:rsidRDefault="00D35BF9">
            <w:pPr>
              <w:spacing w:after="0" w:line="259" w:lineRule="auto"/>
              <w:ind w:left="0" w:right="56" w:firstLine="0"/>
              <w:jc w:val="right"/>
            </w:pPr>
            <w:r>
              <w:rPr>
                <w:rFonts w:ascii="Arial" w:eastAsia="Arial" w:hAnsi="Arial" w:cs="Arial"/>
                <w:sz w:val="20"/>
              </w:rPr>
              <w:t xml:space="preserve">1.762 </w:t>
            </w:r>
          </w:p>
        </w:tc>
      </w:tr>
      <w:tr w:rsidR="004546ED" w14:paraId="5F823AFE" w14:textId="77777777">
        <w:trPr>
          <w:trHeight w:val="266"/>
        </w:trPr>
        <w:tc>
          <w:tcPr>
            <w:tcW w:w="1070" w:type="dxa"/>
            <w:tcBorders>
              <w:top w:val="single" w:sz="4" w:space="0" w:color="000000"/>
              <w:left w:val="single" w:sz="4" w:space="0" w:color="000000"/>
              <w:bottom w:val="single" w:sz="6" w:space="0" w:color="000000"/>
              <w:right w:val="single" w:sz="6" w:space="0" w:color="000000"/>
            </w:tcBorders>
          </w:tcPr>
          <w:p w14:paraId="67C61487" w14:textId="77777777" w:rsidR="004546ED" w:rsidRDefault="00D35BF9">
            <w:pPr>
              <w:spacing w:after="0" w:line="259" w:lineRule="auto"/>
              <w:ind w:left="0" w:firstLine="0"/>
              <w:jc w:val="left"/>
            </w:pPr>
            <w:r>
              <w:rPr>
                <w:rFonts w:ascii="Arial" w:eastAsia="Arial" w:hAnsi="Arial" w:cs="Arial"/>
                <w:sz w:val="20"/>
              </w:rPr>
              <w:t xml:space="preserve"> </w:t>
            </w:r>
          </w:p>
        </w:tc>
        <w:tc>
          <w:tcPr>
            <w:tcW w:w="1071" w:type="dxa"/>
            <w:tcBorders>
              <w:top w:val="single" w:sz="4" w:space="0" w:color="000000"/>
              <w:left w:val="single" w:sz="6" w:space="0" w:color="000000"/>
              <w:bottom w:val="single" w:sz="6" w:space="0" w:color="000000"/>
              <w:right w:val="single" w:sz="6" w:space="0" w:color="000000"/>
            </w:tcBorders>
          </w:tcPr>
          <w:p w14:paraId="350E76B4" w14:textId="77777777" w:rsidR="004546ED" w:rsidRDefault="00D35BF9">
            <w:pPr>
              <w:spacing w:after="0" w:line="259" w:lineRule="auto"/>
              <w:ind w:left="1" w:firstLine="0"/>
              <w:jc w:val="left"/>
            </w:pPr>
            <w:r>
              <w:rPr>
                <w:rFonts w:ascii="Arial" w:eastAsia="Arial" w:hAnsi="Arial" w:cs="Arial"/>
                <w:sz w:val="20"/>
              </w:rPr>
              <w:t xml:space="preserve"> </w:t>
            </w:r>
          </w:p>
        </w:tc>
        <w:tc>
          <w:tcPr>
            <w:tcW w:w="960" w:type="dxa"/>
            <w:tcBorders>
              <w:top w:val="single" w:sz="4" w:space="0" w:color="000000"/>
              <w:left w:val="single" w:sz="6" w:space="0" w:color="000000"/>
              <w:bottom w:val="single" w:sz="6" w:space="0" w:color="000000"/>
              <w:right w:val="single" w:sz="6" w:space="0" w:color="000000"/>
            </w:tcBorders>
          </w:tcPr>
          <w:p w14:paraId="06ECB44E" w14:textId="77777777" w:rsidR="004546ED" w:rsidRDefault="00D35BF9">
            <w:pPr>
              <w:spacing w:after="0" w:line="259" w:lineRule="auto"/>
              <w:ind w:left="0" w:firstLine="0"/>
              <w:jc w:val="left"/>
            </w:pPr>
            <w:r>
              <w:rPr>
                <w:rFonts w:ascii="Arial" w:eastAsia="Arial" w:hAnsi="Arial" w:cs="Arial"/>
                <w:sz w:val="20"/>
              </w:rPr>
              <w:t xml:space="preserve"> </w:t>
            </w:r>
          </w:p>
        </w:tc>
        <w:tc>
          <w:tcPr>
            <w:tcW w:w="960" w:type="dxa"/>
            <w:tcBorders>
              <w:top w:val="single" w:sz="4" w:space="0" w:color="000000"/>
              <w:left w:val="single" w:sz="6" w:space="0" w:color="000000"/>
              <w:bottom w:val="single" w:sz="6" w:space="0" w:color="000000"/>
              <w:right w:val="single" w:sz="6" w:space="0" w:color="000000"/>
            </w:tcBorders>
          </w:tcPr>
          <w:p w14:paraId="41CDD0CE" w14:textId="77777777" w:rsidR="004546ED" w:rsidRDefault="00D35BF9">
            <w:pPr>
              <w:spacing w:after="0" w:line="259" w:lineRule="auto"/>
              <w:ind w:left="0" w:right="58" w:firstLine="0"/>
              <w:jc w:val="right"/>
            </w:pPr>
            <w:r>
              <w:rPr>
                <w:rFonts w:ascii="Arial" w:eastAsia="Arial" w:hAnsi="Arial" w:cs="Arial"/>
                <w:sz w:val="20"/>
              </w:rPr>
              <w:t xml:space="preserve">340 </w:t>
            </w:r>
          </w:p>
        </w:tc>
        <w:tc>
          <w:tcPr>
            <w:tcW w:w="960" w:type="dxa"/>
            <w:tcBorders>
              <w:top w:val="single" w:sz="4" w:space="0" w:color="000000"/>
              <w:left w:val="single" w:sz="6" w:space="0" w:color="000000"/>
              <w:bottom w:val="single" w:sz="6" w:space="0" w:color="000000"/>
              <w:right w:val="single" w:sz="6" w:space="0" w:color="000000"/>
            </w:tcBorders>
          </w:tcPr>
          <w:p w14:paraId="0FD038B8" w14:textId="77777777" w:rsidR="004546ED" w:rsidRDefault="00D35BF9">
            <w:pPr>
              <w:spacing w:after="0" w:line="259" w:lineRule="auto"/>
              <w:ind w:left="0" w:right="57" w:firstLine="0"/>
              <w:jc w:val="right"/>
            </w:pPr>
            <w:r>
              <w:rPr>
                <w:rFonts w:ascii="Arial" w:eastAsia="Arial" w:hAnsi="Arial" w:cs="Arial"/>
                <w:sz w:val="20"/>
              </w:rPr>
              <w:t xml:space="preserve">100 </w:t>
            </w:r>
          </w:p>
        </w:tc>
        <w:tc>
          <w:tcPr>
            <w:tcW w:w="1719" w:type="dxa"/>
            <w:tcBorders>
              <w:top w:val="single" w:sz="4" w:space="0" w:color="000000"/>
              <w:left w:val="single" w:sz="6" w:space="0" w:color="000000"/>
              <w:bottom w:val="single" w:sz="6" w:space="0" w:color="000000"/>
              <w:right w:val="single" w:sz="4" w:space="0" w:color="000000"/>
            </w:tcBorders>
          </w:tcPr>
          <w:p w14:paraId="421CA211" w14:textId="77777777" w:rsidR="004546ED" w:rsidRDefault="00D35BF9">
            <w:pPr>
              <w:spacing w:after="0" w:line="259" w:lineRule="auto"/>
              <w:ind w:left="0" w:right="56" w:firstLine="0"/>
              <w:jc w:val="right"/>
            </w:pPr>
            <w:r>
              <w:rPr>
                <w:rFonts w:ascii="Arial" w:eastAsia="Arial" w:hAnsi="Arial" w:cs="Arial"/>
                <w:sz w:val="20"/>
              </w:rPr>
              <w:t xml:space="preserve">1.273 </w:t>
            </w:r>
          </w:p>
        </w:tc>
      </w:tr>
      <w:tr w:rsidR="004546ED" w14:paraId="6592B816" w14:textId="77777777">
        <w:trPr>
          <w:trHeight w:val="266"/>
        </w:trPr>
        <w:tc>
          <w:tcPr>
            <w:tcW w:w="1070" w:type="dxa"/>
            <w:tcBorders>
              <w:top w:val="single" w:sz="6" w:space="0" w:color="000000"/>
              <w:left w:val="single" w:sz="4" w:space="0" w:color="000000"/>
              <w:bottom w:val="single" w:sz="4" w:space="0" w:color="000000"/>
              <w:right w:val="single" w:sz="6" w:space="0" w:color="000000"/>
            </w:tcBorders>
          </w:tcPr>
          <w:p w14:paraId="221E13CB" w14:textId="77777777" w:rsidR="004546ED" w:rsidRDefault="00D35BF9">
            <w:pPr>
              <w:spacing w:after="0" w:line="259" w:lineRule="auto"/>
              <w:ind w:left="0" w:firstLine="0"/>
              <w:jc w:val="left"/>
            </w:pPr>
            <w:r>
              <w:rPr>
                <w:rFonts w:ascii="Arial" w:eastAsia="Arial" w:hAnsi="Arial" w:cs="Arial"/>
                <w:sz w:val="20"/>
              </w:rPr>
              <w:t xml:space="preserve"> </w:t>
            </w:r>
          </w:p>
        </w:tc>
        <w:tc>
          <w:tcPr>
            <w:tcW w:w="1071" w:type="dxa"/>
            <w:tcBorders>
              <w:top w:val="single" w:sz="6" w:space="0" w:color="000000"/>
              <w:left w:val="single" w:sz="6" w:space="0" w:color="000000"/>
              <w:bottom w:val="single" w:sz="4" w:space="0" w:color="000000"/>
              <w:right w:val="single" w:sz="6" w:space="0" w:color="000000"/>
            </w:tcBorders>
          </w:tcPr>
          <w:p w14:paraId="76EA0D56" w14:textId="77777777" w:rsidR="004546ED" w:rsidRDefault="00D35BF9">
            <w:pPr>
              <w:spacing w:after="0" w:line="259" w:lineRule="auto"/>
              <w:ind w:left="1" w:firstLine="0"/>
              <w:jc w:val="left"/>
            </w:pPr>
            <w:r>
              <w:rPr>
                <w:rFonts w:ascii="Arial" w:eastAsia="Arial" w:hAnsi="Arial" w:cs="Arial"/>
                <w:sz w:val="20"/>
              </w:rPr>
              <w:t xml:space="preserve"> </w:t>
            </w:r>
          </w:p>
        </w:tc>
        <w:tc>
          <w:tcPr>
            <w:tcW w:w="960" w:type="dxa"/>
            <w:tcBorders>
              <w:top w:val="single" w:sz="6" w:space="0" w:color="000000"/>
              <w:left w:val="single" w:sz="6" w:space="0" w:color="000000"/>
              <w:bottom w:val="single" w:sz="4" w:space="0" w:color="000000"/>
              <w:right w:val="single" w:sz="6" w:space="0" w:color="000000"/>
            </w:tcBorders>
          </w:tcPr>
          <w:p w14:paraId="0C0E9E19" w14:textId="77777777" w:rsidR="004546ED" w:rsidRDefault="00D35BF9">
            <w:pPr>
              <w:spacing w:after="0" w:line="259" w:lineRule="auto"/>
              <w:ind w:left="0" w:firstLine="0"/>
              <w:jc w:val="left"/>
            </w:pPr>
            <w:r>
              <w:rPr>
                <w:rFonts w:ascii="Arial" w:eastAsia="Arial" w:hAnsi="Arial" w:cs="Arial"/>
                <w:sz w:val="20"/>
              </w:rPr>
              <w:t xml:space="preserve"> </w:t>
            </w:r>
          </w:p>
        </w:tc>
        <w:tc>
          <w:tcPr>
            <w:tcW w:w="960" w:type="dxa"/>
            <w:tcBorders>
              <w:top w:val="single" w:sz="6" w:space="0" w:color="000000"/>
              <w:left w:val="single" w:sz="6" w:space="0" w:color="000000"/>
              <w:bottom w:val="single" w:sz="4" w:space="0" w:color="000000"/>
              <w:right w:val="single" w:sz="6" w:space="0" w:color="000000"/>
            </w:tcBorders>
          </w:tcPr>
          <w:p w14:paraId="27D3D051" w14:textId="77777777" w:rsidR="004546ED" w:rsidRDefault="00D35BF9">
            <w:pPr>
              <w:spacing w:after="0" w:line="259" w:lineRule="auto"/>
              <w:ind w:left="0" w:firstLine="0"/>
              <w:jc w:val="left"/>
            </w:pPr>
            <w:r>
              <w:rPr>
                <w:rFonts w:ascii="Arial" w:eastAsia="Arial" w:hAnsi="Arial" w:cs="Arial"/>
                <w:sz w:val="20"/>
              </w:rPr>
              <w:t xml:space="preserve"> </w:t>
            </w:r>
          </w:p>
        </w:tc>
        <w:tc>
          <w:tcPr>
            <w:tcW w:w="960" w:type="dxa"/>
            <w:tcBorders>
              <w:top w:val="single" w:sz="6" w:space="0" w:color="000000"/>
              <w:left w:val="single" w:sz="6" w:space="0" w:color="000000"/>
              <w:bottom w:val="single" w:sz="4" w:space="0" w:color="000000"/>
              <w:right w:val="single" w:sz="6" w:space="0" w:color="000000"/>
            </w:tcBorders>
          </w:tcPr>
          <w:p w14:paraId="03EB85DA" w14:textId="77777777" w:rsidR="004546ED" w:rsidRDefault="00D35BF9">
            <w:pPr>
              <w:spacing w:after="0" w:line="259" w:lineRule="auto"/>
              <w:ind w:left="0" w:right="57" w:firstLine="0"/>
              <w:jc w:val="right"/>
            </w:pPr>
            <w:r>
              <w:rPr>
                <w:rFonts w:ascii="Arial" w:eastAsia="Arial" w:hAnsi="Arial" w:cs="Arial"/>
                <w:sz w:val="20"/>
              </w:rPr>
              <w:t xml:space="preserve">100 </w:t>
            </w:r>
          </w:p>
        </w:tc>
        <w:tc>
          <w:tcPr>
            <w:tcW w:w="1719" w:type="dxa"/>
            <w:tcBorders>
              <w:top w:val="single" w:sz="6" w:space="0" w:color="000000"/>
              <w:left w:val="single" w:sz="6" w:space="0" w:color="000000"/>
              <w:bottom w:val="single" w:sz="4" w:space="0" w:color="000000"/>
              <w:right w:val="single" w:sz="4" w:space="0" w:color="000000"/>
            </w:tcBorders>
          </w:tcPr>
          <w:p w14:paraId="7D7AA82D" w14:textId="77777777" w:rsidR="004546ED" w:rsidRDefault="00D35BF9">
            <w:pPr>
              <w:spacing w:after="0" w:line="259" w:lineRule="auto"/>
              <w:ind w:left="0" w:right="56" w:firstLine="0"/>
              <w:jc w:val="right"/>
            </w:pPr>
            <w:r>
              <w:rPr>
                <w:rFonts w:ascii="Arial" w:eastAsia="Arial" w:hAnsi="Arial" w:cs="Arial"/>
                <w:sz w:val="20"/>
              </w:rPr>
              <w:t xml:space="preserve">0.289 </w:t>
            </w:r>
          </w:p>
        </w:tc>
      </w:tr>
    </w:tbl>
    <w:p w14:paraId="48AD1A01" w14:textId="77777777" w:rsidR="004546ED" w:rsidRDefault="00D35BF9">
      <w:pPr>
        <w:spacing w:after="69" w:line="259" w:lineRule="auto"/>
        <w:ind w:left="1224" w:firstLine="0"/>
        <w:jc w:val="left"/>
      </w:pPr>
      <w:r>
        <w:rPr>
          <w:sz w:val="24"/>
        </w:rPr>
        <w:t xml:space="preserve"> </w:t>
      </w:r>
    </w:p>
    <w:p w14:paraId="33CB756D" w14:textId="77777777" w:rsidR="004546ED" w:rsidRDefault="00D35BF9">
      <w:pPr>
        <w:spacing w:after="0" w:line="259" w:lineRule="auto"/>
        <w:ind w:left="1848" w:firstLine="0"/>
        <w:jc w:val="left"/>
      </w:pPr>
      <w:r>
        <w:rPr>
          <w:rFonts w:ascii="Arial" w:eastAsia="Arial" w:hAnsi="Arial" w:cs="Arial"/>
          <w:b/>
          <w:sz w:val="20"/>
        </w:rPr>
        <w:t xml:space="preserve">Table 8.7.23-2: EMO Sense Loop Expected Calibration Sense Voltage </w:t>
      </w:r>
    </w:p>
    <w:tbl>
      <w:tblPr>
        <w:tblStyle w:val="TableGrid"/>
        <w:tblW w:w="6741" w:type="dxa"/>
        <w:tblInd w:w="1743" w:type="dxa"/>
        <w:tblCellMar>
          <w:top w:w="45" w:type="dxa"/>
          <w:bottom w:w="6" w:type="dxa"/>
          <w:right w:w="50" w:type="dxa"/>
        </w:tblCellMar>
        <w:tblLook w:val="04A0" w:firstRow="1" w:lastRow="0" w:firstColumn="1" w:lastColumn="0" w:noHBand="0" w:noVBand="1"/>
      </w:tblPr>
      <w:tblGrid>
        <w:gridCol w:w="961"/>
        <w:gridCol w:w="687"/>
        <w:gridCol w:w="494"/>
        <w:gridCol w:w="960"/>
        <w:gridCol w:w="960"/>
        <w:gridCol w:w="960"/>
        <w:gridCol w:w="1719"/>
      </w:tblGrid>
      <w:tr w:rsidR="004546ED" w14:paraId="35D1937E" w14:textId="77777777">
        <w:trPr>
          <w:trHeight w:val="466"/>
        </w:trPr>
        <w:tc>
          <w:tcPr>
            <w:tcW w:w="960" w:type="dxa"/>
            <w:tcBorders>
              <w:top w:val="single" w:sz="4" w:space="0" w:color="000000"/>
              <w:left w:val="single" w:sz="4" w:space="0" w:color="000000"/>
              <w:bottom w:val="single" w:sz="4" w:space="0" w:color="000000"/>
              <w:right w:val="single" w:sz="4" w:space="0" w:color="000000"/>
            </w:tcBorders>
            <w:vAlign w:val="bottom"/>
          </w:tcPr>
          <w:p w14:paraId="1F64A101" w14:textId="77777777" w:rsidR="004546ED" w:rsidRDefault="00D35BF9">
            <w:pPr>
              <w:spacing w:after="0" w:line="259" w:lineRule="auto"/>
              <w:ind w:left="108" w:firstLine="0"/>
              <w:jc w:val="left"/>
            </w:pPr>
            <w:r>
              <w:rPr>
                <w:rFonts w:ascii="Arial" w:eastAsia="Arial" w:hAnsi="Arial" w:cs="Arial"/>
                <w:sz w:val="20"/>
              </w:rPr>
              <w:t xml:space="preserve">R1 </w:t>
            </w:r>
          </w:p>
        </w:tc>
        <w:tc>
          <w:tcPr>
            <w:tcW w:w="687" w:type="dxa"/>
            <w:tcBorders>
              <w:top w:val="single" w:sz="4" w:space="0" w:color="000000"/>
              <w:left w:val="single" w:sz="4" w:space="0" w:color="000000"/>
              <w:bottom w:val="single" w:sz="4" w:space="0" w:color="000000"/>
              <w:right w:val="nil"/>
            </w:tcBorders>
            <w:vAlign w:val="bottom"/>
          </w:tcPr>
          <w:p w14:paraId="728164FF" w14:textId="77777777" w:rsidR="004546ED" w:rsidRDefault="00D35BF9">
            <w:pPr>
              <w:spacing w:after="0" w:line="259" w:lineRule="auto"/>
              <w:ind w:left="108" w:firstLine="0"/>
              <w:jc w:val="left"/>
            </w:pPr>
            <w:r>
              <w:rPr>
                <w:rFonts w:ascii="Arial" w:eastAsia="Arial" w:hAnsi="Arial" w:cs="Arial"/>
                <w:sz w:val="20"/>
              </w:rPr>
              <w:t xml:space="preserve">R2 </w:t>
            </w:r>
          </w:p>
        </w:tc>
        <w:tc>
          <w:tcPr>
            <w:tcW w:w="494" w:type="dxa"/>
            <w:tcBorders>
              <w:top w:val="single" w:sz="4" w:space="0" w:color="000000"/>
              <w:left w:val="nil"/>
              <w:bottom w:val="single" w:sz="4" w:space="0" w:color="000000"/>
              <w:right w:val="single" w:sz="4" w:space="0" w:color="000000"/>
            </w:tcBorders>
          </w:tcPr>
          <w:p w14:paraId="690C8F55" w14:textId="77777777" w:rsidR="004546ED" w:rsidRDefault="004546E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vAlign w:val="bottom"/>
          </w:tcPr>
          <w:p w14:paraId="21E3A418" w14:textId="77777777" w:rsidR="004546ED" w:rsidRDefault="00D35BF9">
            <w:pPr>
              <w:spacing w:after="0" w:line="259" w:lineRule="auto"/>
              <w:ind w:left="108" w:firstLine="0"/>
              <w:jc w:val="left"/>
            </w:pPr>
            <w:r>
              <w:rPr>
                <w:rFonts w:ascii="Arial" w:eastAsia="Arial" w:hAnsi="Arial" w:cs="Arial"/>
                <w:sz w:val="20"/>
              </w:rPr>
              <w:t xml:space="preserve">R3 </w:t>
            </w:r>
          </w:p>
        </w:tc>
        <w:tc>
          <w:tcPr>
            <w:tcW w:w="960" w:type="dxa"/>
            <w:tcBorders>
              <w:top w:val="single" w:sz="4" w:space="0" w:color="000000"/>
              <w:left w:val="single" w:sz="4" w:space="0" w:color="000000"/>
              <w:bottom w:val="single" w:sz="4" w:space="0" w:color="000000"/>
              <w:right w:val="single" w:sz="4" w:space="0" w:color="000000"/>
            </w:tcBorders>
            <w:vAlign w:val="bottom"/>
          </w:tcPr>
          <w:p w14:paraId="351AFBFE" w14:textId="77777777" w:rsidR="004546ED" w:rsidRDefault="00D35BF9">
            <w:pPr>
              <w:spacing w:after="0" w:line="259" w:lineRule="auto"/>
              <w:ind w:left="108" w:firstLine="0"/>
              <w:jc w:val="left"/>
            </w:pPr>
            <w:r>
              <w:rPr>
                <w:rFonts w:ascii="Arial" w:eastAsia="Arial" w:hAnsi="Arial" w:cs="Arial"/>
                <w:sz w:val="20"/>
              </w:rPr>
              <w:t xml:space="preserve">R4 </w:t>
            </w:r>
          </w:p>
        </w:tc>
        <w:tc>
          <w:tcPr>
            <w:tcW w:w="960" w:type="dxa"/>
            <w:tcBorders>
              <w:top w:val="single" w:sz="4" w:space="0" w:color="000000"/>
              <w:left w:val="single" w:sz="4" w:space="0" w:color="000000"/>
              <w:bottom w:val="single" w:sz="4" w:space="0" w:color="000000"/>
              <w:right w:val="single" w:sz="4" w:space="0" w:color="000000"/>
            </w:tcBorders>
            <w:vAlign w:val="bottom"/>
          </w:tcPr>
          <w:p w14:paraId="67421FDB" w14:textId="77777777" w:rsidR="004546ED" w:rsidRDefault="00D35BF9">
            <w:pPr>
              <w:spacing w:after="0" w:line="259" w:lineRule="auto"/>
              <w:ind w:left="108" w:firstLine="0"/>
            </w:pPr>
            <w:r>
              <w:rPr>
                <w:rFonts w:ascii="Arial" w:eastAsia="Arial" w:hAnsi="Arial" w:cs="Arial"/>
                <w:sz w:val="20"/>
              </w:rPr>
              <w:t xml:space="preserve">100ohm </w:t>
            </w:r>
          </w:p>
        </w:tc>
        <w:tc>
          <w:tcPr>
            <w:tcW w:w="1719" w:type="dxa"/>
            <w:tcBorders>
              <w:top w:val="single" w:sz="4" w:space="0" w:color="000000"/>
              <w:left w:val="single" w:sz="4" w:space="0" w:color="000000"/>
              <w:bottom w:val="single" w:sz="4" w:space="0" w:color="000000"/>
              <w:right w:val="single" w:sz="4" w:space="0" w:color="000000"/>
            </w:tcBorders>
          </w:tcPr>
          <w:p w14:paraId="6ECCF391" w14:textId="77777777" w:rsidR="004546ED" w:rsidRDefault="00D35BF9">
            <w:pPr>
              <w:spacing w:after="0" w:line="259" w:lineRule="auto"/>
              <w:ind w:left="108" w:firstLine="0"/>
              <w:jc w:val="left"/>
            </w:pPr>
            <w:r>
              <w:rPr>
                <w:rFonts w:ascii="Arial" w:eastAsia="Arial" w:hAnsi="Arial" w:cs="Arial"/>
                <w:sz w:val="20"/>
              </w:rPr>
              <w:t xml:space="preserve">EMOSNS_CAL </w:t>
            </w:r>
          </w:p>
          <w:p w14:paraId="47A8E7CE" w14:textId="77777777" w:rsidR="004546ED" w:rsidRDefault="00D35BF9">
            <w:pPr>
              <w:spacing w:after="0" w:line="259" w:lineRule="auto"/>
              <w:ind w:left="108" w:firstLine="0"/>
              <w:jc w:val="left"/>
            </w:pPr>
            <w:r>
              <w:rPr>
                <w:rFonts w:ascii="Arial" w:eastAsia="Arial" w:hAnsi="Arial" w:cs="Arial"/>
                <w:sz w:val="20"/>
              </w:rPr>
              <w:t xml:space="preserve">Voltage </w:t>
            </w:r>
          </w:p>
        </w:tc>
      </w:tr>
      <w:tr w:rsidR="004546ED" w14:paraId="74BFC7E4" w14:textId="77777777">
        <w:trPr>
          <w:trHeight w:val="264"/>
        </w:trPr>
        <w:tc>
          <w:tcPr>
            <w:tcW w:w="960" w:type="dxa"/>
            <w:tcBorders>
              <w:top w:val="single" w:sz="4" w:space="0" w:color="000000"/>
              <w:left w:val="single" w:sz="4" w:space="0" w:color="000000"/>
              <w:bottom w:val="single" w:sz="4" w:space="0" w:color="000000"/>
              <w:right w:val="single" w:sz="4" w:space="0" w:color="000000"/>
            </w:tcBorders>
          </w:tcPr>
          <w:p w14:paraId="44141174" w14:textId="77777777" w:rsidR="004546ED" w:rsidRDefault="00D35BF9">
            <w:pPr>
              <w:spacing w:after="0" w:line="259" w:lineRule="auto"/>
              <w:ind w:left="0" w:right="58" w:firstLine="0"/>
              <w:jc w:val="right"/>
            </w:pPr>
            <w:r>
              <w:rPr>
                <w:rFonts w:ascii="Arial" w:eastAsia="Arial" w:hAnsi="Arial" w:cs="Arial"/>
                <w:sz w:val="20"/>
              </w:rPr>
              <w:t xml:space="preserve">42.2 </w:t>
            </w:r>
          </w:p>
        </w:tc>
        <w:tc>
          <w:tcPr>
            <w:tcW w:w="687" w:type="dxa"/>
            <w:tcBorders>
              <w:top w:val="single" w:sz="4" w:space="0" w:color="000000"/>
              <w:left w:val="single" w:sz="4" w:space="0" w:color="000000"/>
              <w:bottom w:val="single" w:sz="4" w:space="0" w:color="000000"/>
              <w:right w:val="nil"/>
            </w:tcBorders>
          </w:tcPr>
          <w:p w14:paraId="50EE7052" w14:textId="77777777" w:rsidR="004546ED" w:rsidRDefault="004546ED">
            <w:pPr>
              <w:spacing w:after="160" w:line="259" w:lineRule="auto"/>
              <w:ind w:left="0" w:firstLine="0"/>
              <w:jc w:val="left"/>
            </w:pPr>
          </w:p>
        </w:tc>
        <w:tc>
          <w:tcPr>
            <w:tcW w:w="494" w:type="dxa"/>
            <w:tcBorders>
              <w:top w:val="single" w:sz="4" w:space="0" w:color="000000"/>
              <w:left w:val="nil"/>
              <w:bottom w:val="single" w:sz="4" w:space="0" w:color="000000"/>
              <w:right w:val="single" w:sz="4" w:space="0" w:color="000000"/>
            </w:tcBorders>
          </w:tcPr>
          <w:p w14:paraId="6657EA2E" w14:textId="77777777" w:rsidR="004546ED" w:rsidRDefault="00D35BF9">
            <w:pPr>
              <w:spacing w:after="0" w:line="259" w:lineRule="auto"/>
              <w:ind w:left="0" w:firstLine="0"/>
            </w:pPr>
            <w:r>
              <w:rPr>
                <w:rFonts w:ascii="Arial" w:eastAsia="Arial" w:hAnsi="Arial" w:cs="Arial"/>
                <w:sz w:val="20"/>
              </w:rPr>
              <w:t xml:space="preserve">84.5 </w:t>
            </w:r>
          </w:p>
        </w:tc>
        <w:tc>
          <w:tcPr>
            <w:tcW w:w="960" w:type="dxa"/>
            <w:tcBorders>
              <w:top w:val="single" w:sz="4" w:space="0" w:color="000000"/>
              <w:left w:val="single" w:sz="4" w:space="0" w:color="000000"/>
              <w:bottom w:val="single" w:sz="4" w:space="0" w:color="000000"/>
              <w:right w:val="single" w:sz="4" w:space="0" w:color="000000"/>
            </w:tcBorders>
          </w:tcPr>
          <w:p w14:paraId="55BFD23B" w14:textId="77777777" w:rsidR="004546ED" w:rsidRDefault="00D35BF9">
            <w:pPr>
              <w:spacing w:after="0" w:line="259" w:lineRule="auto"/>
              <w:ind w:left="0" w:right="57" w:firstLine="0"/>
              <w:jc w:val="right"/>
            </w:pPr>
            <w:r>
              <w:rPr>
                <w:rFonts w:ascii="Arial" w:eastAsia="Arial" w:hAnsi="Arial" w:cs="Arial"/>
                <w:sz w:val="20"/>
              </w:rPr>
              <w:t xml:space="preserve">169 </w:t>
            </w:r>
          </w:p>
        </w:tc>
        <w:tc>
          <w:tcPr>
            <w:tcW w:w="960" w:type="dxa"/>
            <w:tcBorders>
              <w:top w:val="single" w:sz="4" w:space="0" w:color="000000"/>
              <w:left w:val="single" w:sz="4" w:space="0" w:color="000000"/>
              <w:bottom w:val="single" w:sz="4" w:space="0" w:color="000000"/>
              <w:right w:val="single" w:sz="4" w:space="0" w:color="000000"/>
            </w:tcBorders>
          </w:tcPr>
          <w:p w14:paraId="3AF11460" w14:textId="77777777" w:rsidR="004546ED" w:rsidRDefault="00D35BF9">
            <w:pPr>
              <w:spacing w:after="0" w:line="259" w:lineRule="auto"/>
              <w:ind w:left="0" w:right="58" w:firstLine="0"/>
              <w:jc w:val="right"/>
            </w:pPr>
            <w:r>
              <w:rPr>
                <w:rFonts w:ascii="Arial" w:eastAsia="Arial" w:hAnsi="Arial" w:cs="Arial"/>
                <w:sz w:val="20"/>
              </w:rPr>
              <w:t xml:space="preserve">340 </w:t>
            </w:r>
          </w:p>
        </w:tc>
        <w:tc>
          <w:tcPr>
            <w:tcW w:w="960" w:type="dxa"/>
            <w:tcBorders>
              <w:top w:val="single" w:sz="4" w:space="0" w:color="000000"/>
              <w:left w:val="single" w:sz="4" w:space="0" w:color="000000"/>
              <w:bottom w:val="single" w:sz="4" w:space="0" w:color="000000"/>
              <w:right w:val="single" w:sz="4" w:space="0" w:color="000000"/>
            </w:tcBorders>
          </w:tcPr>
          <w:p w14:paraId="4DA772C7" w14:textId="77777777" w:rsidR="004546ED" w:rsidRDefault="00D35BF9">
            <w:pPr>
              <w:spacing w:after="0" w:line="259" w:lineRule="auto"/>
              <w:ind w:left="0" w:right="57" w:firstLine="0"/>
              <w:jc w:val="right"/>
            </w:pPr>
            <w:r>
              <w:rPr>
                <w:rFonts w:ascii="Arial" w:eastAsia="Arial" w:hAnsi="Arial" w:cs="Arial"/>
                <w:sz w:val="20"/>
              </w:rPr>
              <w:t xml:space="preserve">100 </w:t>
            </w:r>
          </w:p>
        </w:tc>
        <w:tc>
          <w:tcPr>
            <w:tcW w:w="1719" w:type="dxa"/>
            <w:tcBorders>
              <w:top w:val="single" w:sz="4" w:space="0" w:color="000000"/>
              <w:left w:val="single" w:sz="4" w:space="0" w:color="000000"/>
              <w:bottom w:val="single" w:sz="4" w:space="0" w:color="000000"/>
              <w:right w:val="single" w:sz="4" w:space="0" w:color="000000"/>
            </w:tcBorders>
          </w:tcPr>
          <w:p w14:paraId="2BEB1635" w14:textId="77777777" w:rsidR="004546ED" w:rsidRDefault="00D35BF9">
            <w:pPr>
              <w:spacing w:after="0" w:line="259" w:lineRule="auto"/>
              <w:ind w:left="0" w:right="56" w:firstLine="0"/>
              <w:jc w:val="right"/>
            </w:pPr>
            <w:r>
              <w:rPr>
                <w:rFonts w:ascii="Arial" w:eastAsia="Arial" w:hAnsi="Arial" w:cs="Arial"/>
                <w:sz w:val="20"/>
              </w:rPr>
              <w:t xml:space="preserve">1.022 </w:t>
            </w:r>
          </w:p>
        </w:tc>
      </w:tr>
      <w:tr w:rsidR="004546ED" w14:paraId="24B72CBB" w14:textId="77777777">
        <w:trPr>
          <w:trHeight w:val="264"/>
        </w:trPr>
        <w:tc>
          <w:tcPr>
            <w:tcW w:w="960" w:type="dxa"/>
            <w:tcBorders>
              <w:top w:val="single" w:sz="4" w:space="0" w:color="000000"/>
              <w:left w:val="single" w:sz="4" w:space="0" w:color="000000"/>
              <w:bottom w:val="single" w:sz="4" w:space="0" w:color="000000"/>
              <w:right w:val="single" w:sz="4" w:space="0" w:color="000000"/>
            </w:tcBorders>
          </w:tcPr>
          <w:p w14:paraId="7C647175" w14:textId="77777777" w:rsidR="004546ED" w:rsidRDefault="00D35BF9">
            <w:pPr>
              <w:spacing w:after="0" w:line="259" w:lineRule="auto"/>
              <w:ind w:left="108" w:firstLine="0"/>
              <w:jc w:val="left"/>
            </w:pPr>
            <w:r>
              <w:rPr>
                <w:rFonts w:ascii="Arial" w:eastAsia="Arial" w:hAnsi="Arial" w:cs="Arial"/>
                <w:sz w:val="20"/>
              </w:rPr>
              <w:t xml:space="preserve"> </w:t>
            </w:r>
          </w:p>
        </w:tc>
        <w:tc>
          <w:tcPr>
            <w:tcW w:w="687" w:type="dxa"/>
            <w:tcBorders>
              <w:top w:val="single" w:sz="4" w:space="0" w:color="000000"/>
              <w:left w:val="single" w:sz="4" w:space="0" w:color="000000"/>
              <w:bottom w:val="single" w:sz="4" w:space="0" w:color="000000"/>
              <w:right w:val="nil"/>
            </w:tcBorders>
          </w:tcPr>
          <w:p w14:paraId="34618A9E" w14:textId="77777777" w:rsidR="004546ED" w:rsidRDefault="004546ED">
            <w:pPr>
              <w:spacing w:after="160" w:line="259" w:lineRule="auto"/>
              <w:ind w:left="0" w:firstLine="0"/>
              <w:jc w:val="left"/>
            </w:pPr>
          </w:p>
        </w:tc>
        <w:tc>
          <w:tcPr>
            <w:tcW w:w="494" w:type="dxa"/>
            <w:tcBorders>
              <w:top w:val="single" w:sz="4" w:space="0" w:color="000000"/>
              <w:left w:val="nil"/>
              <w:bottom w:val="single" w:sz="4" w:space="0" w:color="000000"/>
              <w:right w:val="single" w:sz="4" w:space="0" w:color="000000"/>
            </w:tcBorders>
          </w:tcPr>
          <w:p w14:paraId="1D0FA5A5" w14:textId="77777777" w:rsidR="004546ED" w:rsidRDefault="00D35BF9">
            <w:pPr>
              <w:spacing w:after="0" w:line="259" w:lineRule="auto"/>
              <w:ind w:left="0" w:firstLine="0"/>
            </w:pPr>
            <w:r>
              <w:rPr>
                <w:rFonts w:ascii="Arial" w:eastAsia="Arial" w:hAnsi="Arial" w:cs="Arial"/>
                <w:sz w:val="20"/>
              </w:rPr>
              <w:t xml:space="preserve">84.5 </w:t>
            </w:r>
          </w:p>
        </w:tc>
        <w:tc>
          <w:tcPr>
            <w:tcW w:w="960" w:type="dxa"/>
            <w:tcBorders>
              <w:top w:val="single" w:sz="4" w:space="0" w:color="000000"/>
              <w:left w:val="single" w:sz="4" w:space="0" w:color="000000"/>
              <w:bottom w:val="single" w:sz="4" w:space="0" w:color="000000"/>
              <w:right w:val="single" w:sz="4" w:space="0" w:color="000000"/>
            </w:tcBorders>
          </w:tcPr>
          <w:p w14:paraId="7C526109" w14:textId="77777777" w:rsidR="004546ED" w:rsidRDefault="00D35BF9">
            <w:pPr>
              <w:spacing w:after="0" w:line="259" w:lineRule="auto"/>
              <w:ind w:left="0" w:right="57" w:firstLine="0"/>
              <w:jc w:val="right"/>
            </w:pPr>
            <w:r>
              <w:rPr>
                <w:rFonts w:ascii="Arial" w:eastAsia="Arial" w:hAnsi="Arial" w:cs="Arial"/>
                <w:sz w:val="20"/>
              </w:rPr>
              <w:t xml:space="preserve">169 </w:t>
            </w:r>
          </w:p>
        </w:tc>
        <w:tc>
          <w:tcPr>
            <w:tcW w:w="960" w:type="dxa"/>
            <w:tcBorders>
              <w:top w:val="single" w:sz="4" w:space="0" w:color="000000"/>
              <w:left w:val="single" w:sz="4" w:space="0" w:color="000000"/>
              <w:bottom w:val="single" w:sz="4" w:space="0" w:color="000000"/>
              <w:right w:val="single" w:sz="4" w:space="0" w:color="000000"/>
            </w:tcBorders>
          </w:tcPr>
          <w:p w14:paraId="7F619C03" w14:textId="77777777" w:rsidR="004546ED" w:rsidRDefault="00D35BF9">
            <w:pPr>
              <w:spacing w:after="0" w:line="259" w:lineRule="auto"/>
              <w:ind w:left="0" w:right="58" w:firstLine="0"/>
              <w:jc w:val="right"/>
            </w:pPr>
            <w:r>
              <w:rPr>
                <w:rFonts w:ascii="Arial" w:eastAsia="Arial" w:hAnsi="Arial" w:cs="Arial"/>
                <w:sz w:val="20"/>
              </w:rPr>
              <w:t xml:space="preserve">340 </w:t>
            </w:r>
          </w:p>
        </w:tc>
        <w:tc>
          <w:tcPr>
            <w:tcW w:w="960" w:type="dxa"/>
            <w:tcBorders>
              <w:top w:val="single" w:sz="4" w:space="0" w:color="000000"/>
              <w:left w:val="single" w:sz="4" w:space="0" w:color="000000"/>
              <w:bottom w:val="single" w:sz="4" w:space="0" w:color="000000"/>
              <w:right w:val="single" w:sz="4" w:space="0" w:color="000000"/>
            </w:tcBorders>
          </w:tcPr>
          <w:p w14:paraId="5EAB2822" w14:textId="77777777" w:rsidR="004546ED" w:rsidRDefault="00D35BF9">
            <w:pPr>
              <w:spacing w:after="0" w:line="259" w:lineRule="auto"/>
              <w:ind w:left="0" w:right="57" w:firstLine="0"/>
              <w:jc w:val="right"/>
            </w:pPr>
            <w:r>
              <w:rPr>
                <w:rFonts w:ascii="Arial" w:eastAsia="Arial" w:hAnsi="Arial" w:cs="Arial"/>
                <w:sz w:val="20"/>
              </w:rPr>
              <w:t xml:space="preserve">100 </w:t>
            </w:r>
          </w:p>
        </w:tc>
        <w:tc>
          <w:tcPr>
            <w:tcW w:w="1719" w:type="dxa"/>
            <w:tcBorders>
              <w:top w:val="single" w:sz="4" w:space="0" w:color="000000"/>
              <w:left w:val="single" w:sz="4" w:space="0" w:color="000000"/>
              <w:bottom w:val="single" w:sz="4" w:space="0" w:color="000000"/>
              <w:right w:val="single" w:sz="4" w:space="0" w:color="000000"/>
            </w:tcBorders>
          </w:tcPr>
          <w:p w14:paraId="672F82BB" w14:textId="77777777" w:rsidR="004546ED" w:rsidRDefault="00D35BF9">
            <w:pPr>
              <w:spacing w:after="0" w:line="259" w:lineRule="auto"/>
              <w:ind w:left="0" w:right="56" w:firstLine="0"/>
              <w:jc w:val="right"/>
            </w:pPr>
            <w:r>
              <w:rPr>
                <w:rFonts w:ascii="Arial" w:eastAsia="Arial" w:hAnsi="Arial" w:cs="Arial"/>
                <w:sz w:val="20"/>
              </w:rPr>
              <w:t xml:space="preserve">1.023 </w:t>
            </w:r>
          </w:p>
        </w:tc>
      </w:tr>
      <w:tr w:rsidR="004546ED" w14:paraId="0D36FC2C" w14:textId="77777777">
        <w:trPr>
          <w:trHeight w:val="264"/>
        </w:trPr>
        <w:tc>
          <w:tcPr>
            <w:tcW w:w="960" w:type="dxa"/>
            <w:tcBorders>
              <w:top w:val="single" w:sz="4" w:space="0" w:color="000000"/>
              <w:left w:val="single" w:sz="4" w:space="0" w:color="000000"/>
              <w:bottom w:val="single" w:sz="4" w:space="0" w:color="000000"/>
              <w:right w:val="single" w:sz="4" w:space="0" w:color="000000"/>
            </w:tcBorders>
          </w:tcPr>
          <w:p w14:paraId="223BD1E2" w14:textId="77777777" w:rsidR="004546ED" w:rsidRDefault="00D35BF9">
            <w:pPr>
              <w:spacing w:after="0" w:line="259" w:lineRule="auto"/>
              <w:ind w:left="108" w:firstLine="0"/>
              <w:jc w:val="left"/>
            </w:pPr>
            <w:r>
              <w:rPr>
                <w:rFonts w:ascii="Arial" w:eastAsia="Arial" w:hAnsi="Arial" w:cs="Arial"/>
                <w:sz w:val="20"/>
              </w:rPr>
              <w:t xml:space="preserve"> </w:t>
            </w:r>
          </w:p>
        </w:tc>
        <w:tc>
          <w:tcPr>
            <w:tcW w:w="687" w:type="dxa"/>
            <w:tcBorders>
              <w:top w:val="single" w:sz="4" w:space="0" w:color="000000"/>
              <w:left w:val="single" w:sz="4" w:space="0" w:color="000000"/>
              <w:bottom w:val="single" w:sz="4" w:space="0" w:color="000000"/>
              <w:right w:val="nil"/>
            </w:tcBorders>
          </w:tcPr>
          <w:p w14:paraId="6BEF9DAC" w14:textId="77777777" w:rsidR="004546ED" w:rsidRDefault="00D35BF9">
            <w:pPr>
              <w:spacing w:after="0" w:line="259" w:lineRule="auto"/>
              <w:ind w:left="108" w:firstLine="0"/>
              <w:jc w:val="left"/>
            </w:pPr>
            <w:r>
              <w:rPr>
                <w:rFonts w:ascii="Arial" w:eastAsia="Arial" w:hAnsi="Arial" w:cs="Arial"/>
                <w:sz w:val="20"/>
              </w:rPr>
              <w:t xml:space="preserve"> </w:t>
            </w:r>
          </w:p>
        </w:tc>
        <w:tc>
          <w:tcPr>
            <w:tcW w:w="494" w:type="dxa"/>
            <w:tcBorders>
              <w:top w:val="single" w:sz="4" w:space="0" w:color="000000"/>
              <w:left w:val="nil"/>
              <w:bottom w:val="single" w:sz="4" w:space="0" w:color="000000"/>
              <w:right w:val="single" w:sz="4" w:space="0" w:color="000000"/>
            </w:tcBorders>
          </w:tcPr>
          <w:p w14:paraId="6280AFC4" w14:textId="77777777" w:rsidR="004546ED" w:rsidRDefault="004546E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7DE3DBC6" w14:textId="77777777" w:rsidR="004546ED" w:rsidRDefault="00D35BF9">
            <w:pPr>
              <w:spacing w:after="0" w:line="259" w:lineRule="auto"/>
              <w:ind w:left="0" w:right="57" w:firstLine="0"/>
              <w:jc w:val="right"/>
            </w:pPr>
            <w:r>
              <w:rPr>
                <w:rFonts w:ascii="Arial" w:eastAsia="Arial" w:hAnsi="Arial" w:cs="Arial"/>
                <w:sz w:val="20"/>
              </w:rPr>
              <w:t xml:space="preserve">169 </w:t>
            </w:r>
          </w:p>
        </w:tc>
        <w:tc>
          <w:tcPr>
            <w:tcW w:w="960" w:type="dxa"/>
            <w:tcBorders>
              <w:top w:val="single" w:sz="4" w:space="0" w:color="000000"/>
              <w:left w:val="single" w:sz="4" w:space="0" w:color="000000"/>
              <w:bottom w:val="single" w:sz="4" w:space="0" w:color="000000"/>
              <w:right w:val="single" w:sz="4" w:space="0" w:color="000000"/>
            </w:tcBorders>
          </w:tcPr>
          <w:p w14:paraId="29733883" w14:textId="77777777" w:rsidR="004546ED" w:rsidRDefault="00D35BF9">
            <w:pPr>
              <w:spacing w:after="0" w:line="259" w:lineRule="auto"/>
              <w:ind w:left="0" w:right="58" w:firstLine="0"/>
              <w:jc w:val="right"/>
            </w:pPr>
            <w:r>
              <w:rPr>
                <w:rFonts w:ascii="Arial" w:eastAsia="Arial" w:hAnsi="Arial" w:cs="Arial"/>
                <w:sz w:val="20"/>
              </w:rPr>
              <w:t xml:space="preserve">340 </w:t>
            </w:r>
          </w:p>
        </w:tc>
        <w:tc>
          <w:tcPr>
            <w:tcW w:w="960" w:type="dxa"/>
            <w:tcBorders>
              <w:top w:val="single" w:sz="4" w:space="0" w:color="000000"/>
              <w:left w:val="single" w:sz="4" w:space="0" w:color="000000"/>
              <w:bottom w:val="single" w:sz="4" w:space="0" w:color="000000"/>
              <w:right w:val="single" w:sz="4" w:space="0" w:color="000000"/>
            </w:tcBorders>
          </w:tcPr>
          <w:p w14:paraId="444BBD8D" w14:textId="77777777" w:rsidR="004546ED" w:rsidRDefault="00D35BF9">
            <w:pPr>
              <w:spacing w:after="0" w:line="259" w:lineRule="auto"/>
              <w:ind w:left="0" w:right="57" w:firstLine="0"/>
              <w:jc w:val="right"/>
            </w:pPr>
            <w:r>
              <w:rPr>
                <w:rFonts w:ascii="Arial" w:eastAsia="Arial" w:hAnsi="Arial" w:cs="Arial"/>
                <w:sz w:val="20"/>
              </w:rPr>
              <w:t xml:space="preserve">100 </w:t>
            </w:r>
          </w:p>
        </w:tc>
        <w:tc>
          <w:tcPr>
            <w:tcW w:w="1719" w:type="dxa"/>
            <w:tcBorders>
              <w:top w:val="single" w:sz="4" w:space="0" w:color="000000"/>
              <w:left w:val="single" w:sz="4" w:space="0" w:color="000000"/>
              <w:bottom w:val="single" w:sz="4" w:space="0" w:color="000000"/>
              <w:right w:val="single" w:sz="4" w:space="0" w:color="000000"/>
            </w:tcBorders>
          </w:tcPr>
          <w:p w14:paraId="28B39A66" w14:textId="77777777" w:rsidR="004546ED" w:rsidRDefault="00D35BF9">
            <w:pPr>
              <w:spacing w:after="0" w:line="259" w:lineRule="auto"/>
              <w:ind w:left="0" w:right="56" w:firstLine="0"/>
              <w:jc w:val="right"/>
            </w:pPr>
            <w:r>
              <w:rPr>
                <w:rFonts w:ascii="Arial" w:eastAsia="Arial" w:hAnsi="Arial" w:cs="Arial"/>
                <w:sz w:val="20"/>
              </w:rPr>
              <w:t xml:space="preserve">1.023 </w:t>
            </w:r>
          </w:p>
        </w:tc>
      </w:tr>
      <w:tr w:rsidR="004546ED" w14:paraId="4E2CE729" w14:textId="77777777">
        <w:trPr>
          <w:trHeight w:val="264"/>
        </w:trPr>
        <w:tc>
          <w:tcPr>
            <w:tcW w:w="960" w:type="dxa"/>
            <w:tcBorders>
              <w:top w:val="single" w:sz="4" w:space="0" w:color="000000"/>
              <w:left w:val="single" w:sz="4" w:space="0" w:color="000000"/>
              <w:bottom w:val="single" w:sz="4" w:space="0" w:color="000000"/>
              <w:right w:val="single" w:sz="4" w:space="0" w:color="000000"/>
            </w:tcBorders>
          </w:tcPr>
          <w:p w14:paraId="1174D18B" w14:textId="77777777" w:rsidR="004546ED" w:rsidRDefault="00D35BF9">
            <w:pPr>
              <w:spacing w:after="0" w:line="259" w:lineRule="auto"/>
              <w:ind w:left="108" w:firstLine="0"/>
              <w:jc w:val="left"/>
            </w:pPr>
            <w:r>
              <w:rPr>
                <w:rFonts w:ascii="Arial" w:eastAsia="Arial" w:hAnsi="Arial" w:cs="Arial"/>
                <w:sz w:val="20"/>
              </w:rPr>
              <w:t xml:space="preserve"> </w:t>
            </w:r>
          </w:p>
        </w:tc>
        <w:tc>
          <w:tcPr>
            <w:tcW w:w="687" w:type="dxa"/>
            <w:tcBorders>
              <w:top w:val="single" w:sz="4" w:space="0" w:color="000000"/>
              <w:left w:val="single" w:sz="4" w:space="0" w:color="000000"/>
              <w:bottom w:val="single" w:sz="4" w:space="0" w:color="000000"/>
              <w:right w:val="nil"/>
            </w:tcBorders>
          </w:tcPr>
          <w:p w14:paraId="499785C1" w14:textId="77777777" w:rsidR="004546ED" w:rsidRDefault="00D35BF9">
            <w:pPr>
              <w:spacing w:after="0" w:line="259" w:lineRule="auto"/>
              <w:ind w:left="108" w:firstLine="0"/>
              <w:jc w:val="left"/>
            </w:pPr>
            <w:r>
              <w:rPr>
                <w:rFonts w:ascii="Arial" w:eastAsia="Arial" w:hAnsi="Arial" w:cs="Arial"/>
                <w:sz w:val="20"/>
              </w:rPr>
              <w:t xml:space="preserve"> </w:t>
            </w:r>
          </w:p>
        </w:tc>
        <w:tc>
          <w:tcPr>
            <w:tcW w:w="494" w:type="dxa"/>
            <w:tcBorders>
              <w:top w:val="single" w:sz="4" w:space="0" w:color="000000"/>
              <w:left w:val="nil"/>
              <w:bottom w:val="single" w:sz="4" w:space="0" w:color="000000"/>
              <w:right w:val="single" w:sz="4" w:space="0" w:color="000000"/>
            </w:tcBorders>
          </w:tcPr>
          <w:p w14:paraId="54F32929" w14:textId="77777777" w:rsidR="004546ED" w:rsidRDefault="004546E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0F7EE0E4" w14:textId="77777777" w:rsidR="004546ED" w:rsidRDefault="00D35BF9">
            <w:pPr>
              <w:spacing w:after="0" w:line="259" w:lineRule="auto"/>
              <w:ind w:left="108" w:firstLine="0"/>
              <w:jc w:val="left"/>
            </w:pPr>
            <w:r>
              <w:rPr>
                <w:rFonts w:ascii="Arial" w:eastAsia="Arial" w:hAnsi="Arial" w:cs="Arial"/>
                <w:sz w:val="20"/>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118639E3" w14:textId="77777777" w:rsidR="004546ED" w:rsidRDefault="00D35BF9">
            <w:pPr>
              <w:spacing w:after="0" w:line="259" w:lineRule="auto"/>
              <w:ind w:left="0" w:right="58" w:firstLine="0"/>
              <w:jc w:val="right"/>
            </w:pPr>
            <w:r>
              <w:rPr>
                <w:rFonts w:ascii="Arial" w:eastAsia="Arial" w:hAnsi="Arial" w:cs="Arial"/>
                <w:sz w:val="20"/>
              </w:rPr>
              <w:t xml:space="preserve">340 </w:t>
            </w:r>
          </w:p>
        </w:tc>
        <w:tc>
          <w:tcPr>
            <w:tcW w:w="960" w:type="dxa"/>
            <w:tcBorders>
              <w:top w:val="single" w:sz="4" w:space="0" w:color="000000"/>
              <w:left w:val="single" w:sz="4" w:space="0" w:color="000000"/>
              <w:bottom w:val="single" w:sz="4" w:space="0" w:color="000000"/>
              <w:right w:val="single" w:sz="4" w:space="0" w:color="000000"/>
            </w:tcBorders>
          </w:tcPr>
          <w:p w14:paraId="65676FA3" w14:textId="77777777" w:rsidR="004546ED" w:rsidRDefault="00D35BF9">
            <w:pPr>
              <w:spacing w:after="0" w:line="259" w:lineRule="auto"/>
              <w:ind w:left="0" w:right="57" w:firstLine="0"/>
              <w:jc w:val="right"/>
            </w:pPr>
            <w:r>
              <w:rPr>
                <w:rFonts w:ascii="Arial" w:eastAsia="Arial" w:hAnsi="Arial" w:cs="Arial"/>
                <w:sz w:val="20"/>
              </w:rPr>
              <w:t xml:space="preserve">100 </w:t>
            </w:r>
          </w:p>
        </w:tc>
        <w:tc>
          <w:tcPr>
            <w:tcW w:w="1719" w:type="dxa"/>
            <w:tcBorders>
              <w:top w:val="single" w:sz="4" w:space="0" w:color="000000"/>
              <w:left w:val="single" w:sz="4" w:space="0" w:color="000000"/>
              <w:bottom w:val="single" w:sz="4" w:space="0" w:color="000000"/>
              <w:right w:val="single" w:sz="4" w:space="0" w:color="000000"/>
            </w:tcBorders>
          </w:tcPr>
          <w:p w14:paraId="4C32A691" w14:textId="77777777" w:rsidR="004546ED" w:rsidRDefault="00D35BF9">
            <w:pPr>
              <w:spacing w:after="0" w:line="259" w:lineRule="auto"/>
              <w:ind w:left="0" w:right="55" w:firstLine="0"/>
              <w:jc w:val="right"/>
            </w:pPr>
            <w:r>
              <w:rPr>
                <w:rFonts w:ascii="Arial" w:eastAsia="Arial" w:hAnsi="Arial" w:cs="Arial"/>
                <w:sz w:val="20"/>
              </w:rPr>
              <w:t xml:space="preserve">1.024 </w:t>
            </w:r>
          </w:p>
        </w:tc>
      </w:tr>
      <w:tr w:rsidR="004546ED" w14:paraId="19C8410F" w14:textId="77777777">
        <w:trPr>
          <w:trHeight w:val="265"/>
        </w:trPr>
        <w:tc>
          <w:tcPr>
            <w:tcW w:w="960" w:type="dxa"/>
            <w:tcBorders>
              <w:top w:val="single" w:sz="4" w:space="0" w:color="000000"/>
              <w:left w:val="single" w:sz="4" w:space="0" w:color="000000"/>
              <w:bottom w:val="single" w:sz="4" w:space="0" w:color="000000"/>
              <w:right w:val="single" w:sz="4" w:space="0" w:color="000000"/>
            </w:tcBorders>
          </w:tcPr>
          <w:p w14:paraId="2BACEB9C" w14:textId="77777777" w:rsidR="004546ED" w:rsidRDefault="00D35BF9">
            <w:pPr>
              <w:spacing w:after="0" w:line="259" w:lineRule="auto"/>
              <w:ind w:left="108" w:firstLine="0"/>
              <w:jc w:val="left"/>
            </w:pPr>
            <w:r>
              <w:rPr>
                <w:rFonts w:ascii="Arial" w:eastAsia="Arial" w:hAnsi="Arial" w:cs="Arial"/>
                <w:sz w:val="20"/>
              </w:rPr>
              <w:t xml:space="preserve"> </w:t>
            </w:r>
          </w:p>
        </w:tc>
        <w:tc>
          <w:tcPr>
            <w:tcW w:w="687" w:type="dxa"/>
            <w:tcBorders>
              <w:top w:val="single" w:sz="4" w:space="0" w:color="000000"/>
              <w:left w:val="single" w:sz="4" w:space="0" w:color="000000"/>
              <w:bottom w:val="single" w:sz="4" w:space="0" w:color="000000"/>
              <w:right w:val="nil"/>
            </w:tcBorders>
          </w:tcPr>
          <w:p w14:paraId="23D77FBD" w14:textId="77777777" w:rsidR="004546ED" w:rsidRDefault="00D35BF9">
            <w:pPr>
              <w:spacing w:after="0" w:line="259" w:lineRule="auto"/>
              <w:ind w:left="108" w:firstLine="0"/>
              <w:jc w:val="left"/>
            </w:pPr>
            <w:r>
              <w:rPr>
                <w:rFonts w:ascii="Arial" w:eastAsia="Arial" w:hAnsi="Arial" w:cs="Arial"/>
                <w:sz w:val="20"/>
              </w:rPr>
              <w:t xml:space="preserve"> </w:t>
            </w:r>
          </w:p>
        </w:tc>
        <w:tc>
          <w:tcPr>
            <w:tcW w:w="494" w:type="dxa"/>
            <w:tcBorders>
              <w:top w:val="single" w:sz="4" w:space="0" w:color="000000"/>
              <w:left w:val="nil"/>
              <w:bottom w:val="single" w:sz="4" w:space="0" w:color="000000"/>
              <w:right w:val="single" w:sz="4" w:space="0" w:color="000000"/>
            </w:tcBorders>
          </w:tcPr>
          <w:p w14:paraId="1D4C34C1" w14:textId="77777777" w:rsidR="004546ED" w:rsidRDefault="004546E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0F908158" w14:textId="77777777" w:rsidR="004546ED" w:rsidRDefault="00D35BF9">
            <w:pPr>
              <w:spacing w:after="0" w:line="259" w:lineRule="auto"/>
              <w:ind w:left="108" w:firstLine="0"/>
              <w:jc w:val="left"/>
            </w:pPr>
            <w:r>
              <w:rPr>
                <w:rFonts w:ascii="Arial" w:eastAsia="Arial" w:hAnsi="Arial" w:cs="Arial"/>
                <w:sz w:val="20"/>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35BECD68" w14:textId="77777777" w:rsidR="004546ED" w:rsidRDefault="00D35BF9">
            <w:pPr>
              <w:spacing w:after="0" w:line="259" w:lineRule="auto"/>
              <w:ind w:left="108" w:firstLine="0"/>
              <w:jc w:val="left"/>
            </w:pPr>
            <w:r>
              <w:rPr>
                <w:rFonts w:ascii="Arial" w:eastAsia="Arial" w:hAnsi="Arial" w:cs="Arial"/>
                <w:sz w:val="20"/>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73DAF0B6" w14:textId="77777777" w:rsidR="004546ED" w:rsidRDefault="00D35BF9">
            <w:pPr>
              <w:spacing w:after="0" w:line="259" w:lineRule="auto"/>
              <w:ind w:left="0" w:right="57" w:firstLine="0"/>
              <w:jc w:val="right"/>
            </w:pPr>
            <w:r>
              <w:rPr>
                <w:rFonts w:ascii="Arial" w:eastAsia="Arial" w:hAnsi="Arial" w:cs="Arial"/>
                <w:sz w:val="20"/>
              </w:rPr>
              <w:t xml:space="preserve">100 </w:t>
            </w:r>
          </w:p>
        </w:tc>
        <w:tc>
          <w:tcPr>
            <w:tcW w:w="1719" w:type="dxa"/>
            <w:tcBorders>
              <w:top w:val="single" w:sz="4" w:space="0" w:color="000000"/>
              <w:left w:val="single" w:sz="4" w:space="0" w:color="000000"/>
              <w:bottom w:val="single" w:sz="4" w:space="0" w:color="000000"/>
              <w:right w:val="single" w:sz="4" w:space="0" w:color="000000"/>
            </w:tcBorders>
          </w:tcPr>
          <w:p w14:paraId="31515F78" w14:textId="77777777" w:rsidR="004546ED" w:rsidRDefault="00D35BF9">
            <w:pPr>
              <w:spacing w:after="0" w:line="259" w:lineRule="auto"/>
              <w:ind w:left="0" w:right="56" w:firstLine="0"/>
              <w:jc w:val="right"/>
            </w:pPr>
            <w:r>
              <w:rPr>
                <w:rFonts w:ascii="Arial" w:eastAsia="Arial" w:hAnsi="Arial" w:cs="Arial"/>
                <w:sz w:val="20"/>
              </w:rPr>
              <w:t xml:space="preserve">1.027 </w:t>
            </w:r>
          </w:p>
        </w:tc>
      </w:tr>
    </w:tbl>
    <w:p w14:paraId="32749459" w14:textId="77777777" w:rsidR="004546ED" w:rsidRDefault="00D35BF9">
      <w:pPr>
        <w:spacing w:after="0" w:line="259" w:lineRule="auto"/>
        <w:ind w:left="1224" w:firstLine="0"/>
        <w:jc w:val="left"/>
      </w:pPr>
      <w:r>
        <w:rPr>
          <w:sz w:val="24"/>
        </w:rPr>
        <w:t xml:space="preserve"> </w:t>
      </w:r>
    </w:p>
    <w:p w14:paraId="3D6BE124" w14:textId="568714CD" w:rsidR="004546ED" w:rsidRDefault="00D35BF9">
      <w:pPr>
        <w:spacing w:line="254" w:lineRule="auto"/>
        <w:ind w:left="1219" w:right="50"/>
      </w:pPr>
      <w:r>
        <w:rPr>
          <w:sz w:val="24"/>
        </w:rPr>
        <w:lastRenderedPageBreak/>
        <w:t xml:space="preserve">The high-side </w:t>
      </w:r>
      <w:r w:rsidR="00D140E8">
        <w:rPr>
          <w:sz w:val="24"/>
        </w:rPr>
        <w:t xml:space="preserve">output voltage </w:t>
      </w:r>
      <w:r>
        <w:rPr>
          <w:sz w:val="24"/>
        </w:rPr>
        <w:t xml:space="preserve">and </w:t>
      </w:r>
      <w:r w:rsidR="000C3EA7">
        <w:rPr>
          <w:sz w:val="24"/>
        </w:rPr>
        <w:t>return</w:t>
      </w:r>
      <w:r>
        <w:rPr>
          <w:sz w:val="24"/>
        </w:rPr>
        <w:t xml:space="preserve"> loop </w:t>
      </w:r>
      <w:r w:rsidR="00977F23">
        <w:rPr>
          <w:sz w:val="24"/>
        </w:rPr>
        <w:t>sensing calibration</w:t>
      </w:r>
      <w:r>
        <w:rPr>
          <w:sz w:val="24"/>
        </w:rPr>
        <w:t xml:space="preserve"> </w:t>
      </w:r>
      <w:r w:rsidR="000C3EA7">
        <w:rPr>
          <w:sz w:val="24"/>
        </w:rPr>
        <w:t>voltage</w:t>
      </w:r>
      <w:r>
        <w:rPr>
          <w:sz w:val="24"/>
        </w:rPr>
        <w:t xml:space="preserve"> is tested by measuring the expected output voltages</w:t>
      </w:r>
      <w:r w:rsidR="00707A19">
        <w:rPr>
          <w:sz w:val="24"/>
        </w:rPr>
        <w:t xml:space="preserve"> at</w:t>
      </w:r>
      <w:r>
        <w:rPr>
          <w:sz w:val="24"/>
        </w:rPr>
        <w:t xml:space="preserve"> </w:t>
      </w:r>
      <w:r w:rsidR="000C3EA7" w:rsidRPr="00CC38D4">
        <w:rPr>
          <w:sz w:val="24"/>
        </w:rPr>
        <w:t>current source</w:t>
      </w:r>
      <w:r w:rsidR="00341F72">
        <w:rPr>
          <w:sz w:val="24"/>
        </w:rPr>
        <w:t>s</w:t>
      </w:r>
      <w:r w:rsidR="00ED31CE">
        <w:rPr>
          <w:sz w:val="24"/>
        </w:rPr>
        <w:t xml:space="preserve"> (U165, U151 and U152)</w:t>
      </w:r>
      <w:r w:rsidRPr="00CC38D4">
        <w:rPr>
          <w:sz w:val="24"/>
        </w:rPr>
        <w:t xml:space="preserve"> and </w:t>
      </w:r>
      <w:r w:rsidR="008F1998">
        <w:rPr>
          <w:sz w:val="24"/>
        </w:rPr>
        <w:t>calibration</w:t>
      </w:r>
      <w:r w:rsidR="00341F72">
        <w:rPr>
          <w:sz w:val="24"/>
        </w:rPr>
        <w:t xml:space="preserve"> resistors (R407,</w:t>
      </w:r>
      <w:r w:rsidR="0059541D">
        <w:rPr>
          <w:sz w:val="24"/>
        </w:rPr>
        <w:t xml:space="preserve"> R437 and R438)</w:t>
      </w:r>
      <w:r w:rsidRPr="00CC38D4">
        <w:rPr>
          <w:sz w:val="24"/>
        </w:rPr>
        <w:t>.</w:t>
      </w:r>
      <w:r>
        <w:rPr>
          <w:sz w:val="24"/>
        </w:rPr>
        <w:t xml:space="preserve"> </w:t>
      </w:r>
    </w:p>
    <w:p w14:paraId="6EA8EE81" w14:textId="77777777" w:rsidR="004546ED" w:rsidRDefault="00D35BF9">
      <w:pPr>
        <w:spacing w:after="0" w:line="259" w:lineRule="auto"/>
        <w:ind w:left="1224" w:firstLine="0"/>
        <w:jc w:val="left"/>
      </w:pPr>
      <w:r>
        <w:rPr>
          <w:sz w:val="24"/>
        </w:rPr>
        <w:t xml:space="preserve"> </w:t>
      </w:r>
    </w:p>
    <w:p w14:paraId="61D2AF31" w14:textId="77777777" w:rsidR="004546ED" w:rsidRDefault="00D35BF9">
      <w:pPr>
        <w:spacing w:line="254" w:lineRule="auto"/>
        <w:ind w:left="1219" w:right="50"/>
      </w:pPr>
      <w:r>
        <w:rPr>
          <w:sz w:val="24"/>
        </w:rPr>
        <w:t xml:space="preserve">PROCEDURE: </w:t>
      </w:r>
    </w:p>
    <w:p w14:paraId="6A97CD08" w14:textId="52584EC3" w:rsidR="004546ED" w:rsidRPr="001D38B9" w:rsidRDefault="00D35BF9" w:rsidP="000B3B12">
      <w:pPr>
        <w:pStyle w:val="3"/>
        <w:rPr>
          <w:bCs/>
          <w:iCs/>
        </w:rPr>
      </w:pPr>
      <w:r w:rsidRPr="000B3B12">
        <w:rPr>
          <w:b w:val="0"/>
          <w:bCs/>
          <w:i w:val="0"/>
          <w:iCs/>
        </w:rPr>
        <w:t xml:space="preserve">Connect switch load resistor of 500ohm EMOSNSLP2_C at J13-7 and EMOSNSLP2_RT_C </w:t>
      </w:r>
      <w:r w:rsidR="000B77DF" w:rsidRPr="000B77DF">
        <w:rPr>
          <w:b w:val="0"/>
          <w:bCs/>
          <w:i w:val="0"/>
          <w:iCs/>
        </w:rPr>
        <w:t>at J</w:t>
      </w:r>
      <w:r w:rsidRPr="000B3B12">
        <w:rPr>
          <w:b w:val="0"/>
          <w:bCs/>
          <w:i w:val="0"/>
          <w:iCs/>
        </w:rPr>
        <w:t xml:space="preserve">13-8  </w:t>
      </w:r>
    </w:p>
    <w:p w14:paraId="5CA18AC4" w14:textId="6165B681" w:rsidR="004546ED" w:rsidRPr="001D38B9" w:rsidRDefault="00D35BF9" w:rsidP="000B3B12">
      <w:pPr>
        <w:pStyle w:val="3"/>
        <w:rPr>
          <w:bCs/>
          <w:iCs/>
        </w:rPr>
      </w:pPr>
      <w:r w:rsidRPr="000B3B12">
        <w:rPr>
          <w:b w:val="0"/>
          <w:bCs/>
          <w:i w:val="0"/>
          <w:iCs/>
        </w:rPr>
        <w:t xml:space="preserve">Read the voltage at EMOSNSLP2_CAL with the A/D converter at channel AD_IN3. The voltage should read 1V +/-10% </w:t>
      </w:r>
    </w:p>
    <w:p w14:paraId="3C555965" w14:textId="17E2EA2A" w:rsidR="004546ED" w:rsidRPr="001D38B9" w:rsidRDefault="00D35BF9" w:rsidP="000B3B12">
      <w:pPr>
        <w:pStyle w:val="3"/>
        <w:rPr>
          <w:bCs/>
          <w:iCs/>
        </w:rPr>
      </w:pPr>
      <w:r w:rsidRPr="000B3B12">
        <w:rPr>
          <w:b w:val="0"/>
          <w:bCs/>
          <w:i w:val="0"/>
          <w:iCs/>
        </w:rPr>
        <w:t xml:space="preserve">Read the voltage at EMOSNS2 with the A/D converter at channel AD_IN4. The voltage should read 1.75V +/-0.1V </w:t>
      </w:r>
    </w:p>
    <w:p w14:paraId="31534984" w14:textId="24224C45" w:rsidR="004546ED" w:rsidRPr="001D38B9" w:rsidRDefault="00D35BF9" w:rsidP="000B3B12">
      <w:pPr>
        <w:pStyle w:val="3"/>
        <w:rPr>
          <w:bCs/>
          <w:iCs/>
        </w:rPr>
      </w:pPr>
      <w:r w:rsidRPr="000B3B12">
        <w:rPr>
          <w:b w:val="0"/>
          <w:bCs/>
          <w:i w:val="0"/>
          <w:iCs/>
        </w:rPr>
        <w:t xml:space="preserve">Connect switch load resistor of 500ohm across EMOSNSLP3_C at J13-5 and EMOSNSLP3_RT_C at J13-6  </w:t>
      </w:r>
    </w:p>
    <w:p w14:paraId="63380DEA" w14:textId="61019832" w:rsidR="004546ED" w:rsidRPr="001D38B9" w:rsidRDefault="00D35BF9" w:rsidP="000B3B12">
      <w:pPr>
        <w:pStyle w:val="3"/>
        <w:rPr>
          <w:bCs/>
          <w:iCs/>
        </w:rPr>
      </w:pPr>
      <w:r w:rsidRPr="000B3B12">
        <w:rPr>
          <w:b w:val="0"/>
          <w:bCs/>
          <w:i w:val="0"/>
          <w:iCs/>
        </w:rPr>
        <w:t xml:space="preserve">Read the voltage at EMOSNSLP3_CAL with the A/D converter at channel AD_IN5. The voltage should read 1V +/-10% </w:t>
      </w:r>
    </w:p>
    <w:p w14:paraId="787AB65A" w14:textId="4A2451F0" w:rsidR="004546ED" w:rsidRPr="001D38B9" w:rsidRDefault="00D35BF9" w:rsidP="000B3B12">
      <w:pPr>
        <w:pStyle w:val="3"/>
        <w:rPr>
          <w:bCs/>
          <w:iCs/>
        </w:rPr>
      </w:pPr>
      <w:r w:rsidRPr="000B3B12">
        <w:rPr>
          <w:b w:val="0"/>
          <w:bCs/>
          <w:i w:val="0"/>
          <w:iCs/>
        </w:rPr>
        <w:t xml:space="preserve">Read the voltage at EMOSNS3 with the A/D converter at channel AD_IN6. The voltage should read 1.75V +/-0.1V </w:t>
      </w:r>
    </w:p>
    <w:p w14:paraId="16B28D90" w14:textId="5278512B" w:rsidR="004546ED" w:rsidRPr="001D38B9" w:rsidRDefault="00D35BF9" w:rsidP="000B3B12">
      <w:pPr>
        <w:pStyle w:val="3"/>
        <w:rPr>
          <w:bCs/>
          <w:iCs/>
        </w:rPr>
      </w:pPr>
      <w:r w:rsidRPr="000B3B12">
        <w:rPr>
          <w:b w:val="0"/>
          <w:bCs/>
          <w:i w:val="0"/>
          <w:iCs/>
        </w:rPr>
        <w:t xml:space="preserve">Connect switch load resistor of 500ohm across EMOSNSLP1_C at J13-9 and EMOSNSLP1_RT_C at J13-10 </w:t>
      </w:r>
    </w:p>
    <w:p w14:paraId="5AED9252" w14:textId="3F56EB7B" w:rsidR="004546ED" w:rsidRPr="001D38B9" w:rsidRDefault="00D35BF9" w:rsidP="000B3B12">
      <w:pPr>
        <w:pStyle w:val="3"/>
        <w:rPr>
          <w:bCs/>
          <w:iCs/>
        </w:rPr>
      </w:pPr>
      <w:r w:rsidRPr="000B3B12">
        <w:rPr>
          <w:b w:val="0"/>
          <w:bCs/>
          <w:i w:val="0"/>
          <w:iCs/>
        </w:rPr>
        <w:t xml:space="preserve">Read the voltage at EMOSNSLP1_CAL with the A/D converter at channel AD_IN1. The voltage should read 1V +/-10% </w:t>
      </w:r>
    </w:p>
    <w:p w14:paraId="671338CA" w14:textId="0438396C" w:rsidR="004546ED" w:rsidRPr="001D38B9" w:rsidRDefault="00D35BF9" w:rsidP="000B3B12">
      <w:pPr>
        <w:pStyle w:val="3"/>
        <w:rPr>
          <w:bCs/>
          <w:iCs/>
        </w:rPr>
      </w:pPr>
      <w:r w:rsidRPr="000B3B12">
        <w:rPr>
          <w:b w:val="0"/>
          <w:bCs/>
          <w:i w:val="0"/>
          <w:iCs/>
        </w:rPr>
        <w:t xml:space="preserve">Read the voltage at EMOSNS1 with the A/D converter at channel AD_IN2. The voltage should read 1.75V +/-0.1V </w:t>
      </w:r>
    </w:p>
    <w:p w14:paraId="677697E3" w14:textId="165F40DC" w:rsidR="004546ED" w:rsidRPr="006B227C" w:rsidRDefault="00D35BF9" w:rsidP="006B227C">
      <w:pPr>
        <w:pStyle w:val="3"/>
        <w:rPr>
          <w:b w:val="0"/>
          <w:bCs/>
          <w:i w:val="0"/>
          <w:iCs/>
        </w:rPr>
      </w:pPr>
      <w:r w:rsidRPr="006B227C">
        <w:rPr>
          <w:b w:val="0"/>
          <w:bCs/>
          <w:i w:val="0"/>
          <w:iCs/>
        </w:rPr>
        <w:t>Se</w:t>
      </w:r>
      <w:r w:rsidR="006B227C">
        <w:rPr>
          <w:b w:val="0"/>
          <w:bCs/>
          <w:i w:val="0"/>
          <w:iCs/>
        </w:rPr>
        <w:t>t tester’s</w:t>
      </w:r>
      <w:r w:rsidRPr="006B227C">
        <w:rPr>
          <w:b w:val="0"/>
          <w:bCs/>
          <w:i w:val="0"/>
          <w:iCs/>
        </w:rPr>
        <w:t xml:space="preserve"> </w:t>
      </w:r>
      <w:commentRangeStart w:id="39"/>
      <w:commentRangeStart w:id="40"/>
      <w:r w:rsidRPr="006B227C">
        <w:rPr>
          <w:b w:val="0"/>
          <w:bCs/>
          <w:i w:val="0"/>
          <w:iCs/>
        </w:rPr>
        <w:t>DAC4</w:t>
      </w:r>
      <w:commentRangeEnd w:id="39"/>
      <w:r w:rsidR="00093C4C" w:rsidRPr="006B227C">
        <w:rPr>
          <w:b w:val="0"/>
          <w:i w:val="0"/>
        </w:rPr>
        <w:commentReference w:id="39"/>
      </w:r>
      <w:commentRangeEnd w:id="40"/>
      <w:r w:rsidR="006B227C">
        <w:rPr>
          <w:rStyle w:val="a4"/>
          <w:b w:val="0"/>
          <w:i w:val="0"/>
        </w:rPr>
        <w:commentReference w:id="40"/>
      </w:r>
      <w:r w:rsidRPr="006B227C">
        <w:rPr>
          <w:b w:val="0"/>
          <w:bCs/>
          <w:i w:val="0"/>
          <w:iCs/>
        </w:rPr>
        <w:t xml:space="preserve"> to output 5V voltage across J13_3 (EMO_IN_C) and J13_4 (EMO_OUT_C)</w:t>
      </w:r>
      <w:r w:rsidR="006B227C" w:rsidRPr="006B227C">
        <w:rPr>
          <w:b w:val="0"/>
          <w:bCs/>
          <w:i w:val="0"/>
          <w:iCs/>
        </w:rPr>
        <w:t>.</w:t>
      </w:r>
      <w:r w:rsidRPr="006B227C">
        <w:rPr>
          <w:b w:val="0"/>
          <w:bCs/>
          <w:i w:val="0"/>
          <w:iCs/>
        </w:rPr>
        <w:t xml:space="preserve"> </w:t>
      </w:r>
    </w:p>
    <w:p w14:paraId="4BADDEFE" w14:textId="17C4F501" w:rsidR="004546ED" w:rsidRPr="006B227C" w:rsidRDefault="00D35BF9" w:rsidP="006B227C">
      <w:pPr>
        <w:pStyle w:val="3"/>
        <w:rPr>
          <w:b w:val="0"/>
          <w:bCs/>
          <w:i w:val="0"/>
          <w:iCs/>
        </w:rPr>
      </w:pPr>
      <w:r w:rsidRPr="006B227C">
        <w:rPr>
          <w:b w:val="0"/>
          <w:bCs/>
          <w:i w:val="0"/>
          <w:iCs/>
        </w:rPr>
        <w:t xml:space="preserve">Measure voltage across J9_5 (EMOLP_DKB_SRC) and J9_13 </w:t>
      </w:r>
      <w:r w:rsidR="006B227C" w:rsidRPr="006B227C">
        <w:rPr>
          <w:b w:val="0"/>
          <w:bCs/>
          <w:i w:val="0"/>
          <w:iCs/>
        </w:rPr>
        <w:t>(EMOLP_DKB_RTN), verify the voltage is 5V +/- 0.5V.</w:t>
      </w:r>
    </w:p>
    <w:p w14:paraId="7695B01E" w14:textId="7FD8F60E" w:rsidR="004546ED" w:rsidRPr="006B227C" w:rsidRDefault="00D35BF9" w:rsidP="006B227C">
      <w:pPr>
        <w:pStyle w:val="3"/>
        <w:rPr>
          <w:b w:val="0"/>
          <w:bCs/>
          <w:i w:val="0"/>
          <w:iCs/>
        </w:rPr>
      </w:pPr>
      <w:r w:rsidRPr="006B227C">
        <w:rPr>
          <w:b w:val="0"/>
          <w:bCs/>
          <w:i w:val="0"/>
          <w:iCs/>
        </w:rPr>
        <w:t xml:space="preserve">Reset </w:t>
      </w:r>
      <w:r w:rsidR="006B227C">
        <w:rPr>
          <w:b w:val="0"/>
          <w:bCs/>
          <w:i w:val="0"/>
          <w:iCs/>
        </w:rPr>
        <w:t xml:space="preserve">tester’s </w:t>
      </w:r>
      <w:r w:rsidRPr="006B227C">
        <w:rPr>
          <w:b w:val="0"/>
          <w:bCs/>
          <w:i w:val="0"/>
          <w:iCs/>
        </w:rPr>
        <w:t>DAC4 to output 0V</w:t>
      </w:r>
      <w:r w:rsidR="006B227C" w:rsidRPr="006B227C">
        <w:rPr>
          <w:b w:val="0"/>
          <w:bCs/>
          <w:i w:val="0"/>
          <w:iCs/>
        </w:rPr>
        <w:t>.</w:t>
      </w:r>
    </w:p>
    <w:p w14:paraId="6792601D" w14:textId="77777777" w:rsidR="004546ED" w:rsidRDefault="00D35BF9">
      <w:pPr>
        <w:spacing w:after="108" w:line="259" w:lineRule="auto"/>
        <w:ind w:left="1368" w:firstLine="0"/>
        <w:jc w:val="left"/>
      </w:pPr>
      <w:r>
        <w:t xml:space="preserve"> </w:t>
      </w:r>
    </w:p>
    <w:p w14:paraId="757E240E" w14:textId="77777777" w:rsidR="004546ED" w:rsidRDefault="00D35BF9">
      <w:pPr>
        <w:pStyle w:val="2"/>
        <w:spacing w:after="0" w:line="345" w:lineRule="auto"/>
        <w:ind w:left="1209" w:right="2590" w:hanging="792"/>
      </w:pPr>
      <w:bookmarkStart w:id="41" w:name="_Toc199148194"/>
      <w:r>
        <w:t>Network Interface: Enable Loops and Loop Monitors</w:t>
      </w:r>
      <w:bookmarkEnd w:id="41"/>
      <w:r>
        <w:t xml:space="preserve"> </w:t>
      </w:r>
    </w:p>
    <w:p w14:paraId="033A2008" w14:textId="77777777" w:rsidR="004546ED" w:rsidRDefault="00D35BF9">
      <w:pPr>
        <w:spacing w:after="0" w:line="345" w:lineRule="auto"/>
        <w:ind w:left="1209" w:right="2590" w:hanging="792"/>
        <w:jc w:val="left"/>
      </w:pPr>
      <w:r>
        <w:rPr>
          <w:sz w:val="24"/>
        </w:rPr>
        <w:t xml:space="preserve">DESCRIPTION </w:t>
      </w:r>
    </w:p>
    <w:p w14:paraId="67EB7898" w14:textId="77777777" w:rsidR="004546ED" w:rsidRDefault="00D35BF9">
      <w:pPr>
        <w:spacing w:after="0" w:line="259" w:lineRule="auto"/>
        <w:ind w:left="1224" w:firstLine="0"/>
        <w:jc w:val="left"/>
      </w:pPr>
      <w:r>
        <w:rPr>
          <w:sz w:val="24"/>
        </w:rPr>
        <w:t xml:space="preserve"> </w:t>
      </w:r>
    </w:p>
    <w:p w14:paraId="4F7E4712" w14:textId="78CDCCF6" w:rsidR="004546ED" w:rsidRDefault="00D35BF9">
      <w:pPr>
        <w:spacing w:line="254" w:lineRule="auto"/>
        <w:ind w:left="1219" w:right="50"/>
      </w:pPr>
      <w:r>
        <w:rPr>
          <w:sz w:val="24"/>
        </w:rPr>
        <w:t xml:space="preserve">There are </w:t>
      </w:r>
      <w:r w:rsidR="007E6962">
        <w:rPr>
          <w:sz w:val="24"/>
        </w:rPr>
        <w:t>3 types</w:t>
      </w:r>
      <w:r w:rsidR="003D64DF">
        <w:rPr>
          <w:sz w:val="24"/>
        </w:rPr>
        <w:t xml:space="preserve"> of</w:t>
      </w:r>
      <w:r>
        <w:rPr>
          <w:sz w:val="24"/>
        </w:rPr>
        <w:t xml:space="preserve"> enable loops within the Stand Controller. These loop types and their differences are outlined in the table below. </w:t>
      </w:r>
    </w:p>
    <w:p w14:paraId="3A7964F1" w14:textId="77777777" w:rsidR="004546ED" w:rsidRDefault="00D35BF9">
      <w:pPr>
        <w:spacing w:after="69" w:line="259" w:lineRule="auto"/>
        <w:ind w:left="1224" w:firstLine="0"/>
        <w:jc w:val="left"/>
      </w:pPr>
      <w:r>
        <w:rPr>
          <w:sz w:val="24"/>
        </w:rPr>
        <w:t xml:space="preserve"> </w:t>
      </w:r>
    </w:p>
    <w:p w14:paraId="5E223E80" w14:textId="77777777" w:rsidR="004546ED" w:rsidRDefault="00D35BF9">
      <w:pPr>
        <w:pStyle w:val="4"/>
        <w:spacing w:after="0"/>
        <w:ind w:right="61"/>
      </w:pPr>
      <w:r>
        <w:t xml:space="preserve">Table 8.8.12-1: Enable Loop Types </w:t>
      </w:r>
    </w:p>
    <w:tbl>
      <w:tblPr>
        <w:tblStyle w:val="TableGrid"/>
        <w:tblW w:w="9290" w:type="dxa"/>
        <w:tblInd w:w="612" w:type="dxa"/>
        <w:tblCellMar>
          <w:top w:w="17" w:type="dxa"/>
          <w:left w:w="108" w:type="dxa"/>
          <w:right w:w="47" w:type="dxa"/>
        </w:tblCellMar>
        <w:tblLook w:val="04A0" w:firstRow="1" w:lastRow="0" w:firstColumn="1" w:lastColumn="0" w:noHBand="0" w:noVBand="1"/>
      </w:tblPr>
      <w:tblGrid>
        <w:gridCol w:w="2939"/>
        <w:gridCol w:w="2122"/>
        <w:gridCol w:w="1260"/>
        <w:gridCol w:w="2969"/>
      </w:tblGrid>
      <w:tr w:rsidR="004546ED" w14:paraId="2FBC3CAD" w14:textId="77777777">
        <w:trPr>
          <w:trHeight w:val="577"/>
        </w:trPr>
        <w:tc>
          <w:tcPr>
            <w:tcW w:w="2938" w:type="dxa"/>
            <w:tcBorders>
              <w:top w:val="single" w:sz="4" w:space="0" w:color="000000"/>
              <w:left w:val="single" w:sz="4" w:space="0" w:color="000000"/>
              <w:bottom w:val="single" w:sz="4" w:space="0" w:color="000000"/>
              <w:right w:val="single" w:sz="4" w:space="0" w:color="000000"/>
            </w:tcBorders>
          </w:tcPr>
          <w:p w14:paraId="62C4A33E" w14:textId="77777777" w:rsidR="004546ED" w:rsidRDefault="00D35BF9">
            <w:pPr>
              <w:spacing w:after="0" w:line="259" w:lineRule="auto"/>
              <w:ind w:left="0" w:firstLine="0"/>
              <w:jc w:val="left"/>
            </w:pPr>
            <w:r>
              <w:rPr>
                <w:b/>
                <w:sz w:val="24"/>
              </w:rPr>
              <w:t xml:space="preserve">Type </w:t>
            </w:r>
          </w:p>
        </w:tc>
        <w:tc>
          <w:tcPr>
            <w:tcW w:w="2122" w:type="dxa"/>
            <w:tcBorders>
              <w:top w:val="single" w:sz="4" w:space="0" w:color="000000"/>
              <w:left w:val="single" w:sz="4" w:space="0" w:color="000000"/>
              <w:bottom w:val="single" w:sz="4" w:space="0" w:color="000000"/>
              <w:right w:val="single" w:sz="4" w:space="0" w:color="000000"/>
            </w:tcBorders>
          </w:tcPr>
          <w:p w14:paraId="2CB76D32" w14:textId="77777777" w:rsidR="004546ED" w:rsidRDefault="00D35BF9">
            <w:pPr>
              <w:spacing w:after="0" w:line="259" w:lineRule="auto"/>
              <w:ind w:left="0" w:firstLine="0"/>
              <w:jc w:val="left"/>
            </w:pPr>
            <w:r>
              <w:rPr>
                <w:b/>
                <w:sz w:val="24"/>
              </w:rPr>
              <w:t xml:space="preserve">Loop Control Switch </w:t>
            </w:r>
          </w:p>
        </w:tc>
        <w:tc>
          <w:tcPr>
            <w:tcW w:w="1260" w:type="dxa"/>
            <w:tcBorders>
              <w:top w:val="single" w:sz="4" w:space="0" w:color="000000"/>
              <w:left w:val="single" w:sz="4" w:space="0" w:color="000000"/>
              <w:bottom w:val="single" w:sz="4" w:space="0" w:color="000000"/>
              <w:right w:val="single" w:sz="4" w:space="0" w:color="000000"/>
            </w:tcBorders>
          </w:tcPr>
          <w:p w14:paraId="13E4F1AE" w14:textId="77777777" w:rsidR="004546ED" w:rsidRDefault="00D35BF9">
            <w:pPr>
              <w:spacing w:after="0" w:line="259" w:lineRule="auto"/>
              <w:ind w:left="0" w:firstLine="0"/>
              <w:jc w:val="left"/>
            </w:pPr>
            <w:r>
              <w:rPr>
                <w:b/>
                <w:sz w:val="24"/>
              </w:rPr>
              <w:t xml:space="preserve">Remote Sensing </w:t>
            </w:r>
          </w:p>
        </w:tc>
        <w:tc>
          <w:tcPr>
            <w:tcW w:w="2969" w:type="dxa"/>
            <w:tcBorders>
              <w:top w:val="single" w:sz="4" w:space="0" w:color="000000"/>
              <w:left w:val="single" w:sz="4" w:space="0" w:color="000000"/>
              <w:bottom w:val="single" w:sz="4" w:space="0" w:color="000000"/>
              <w:right w:val="single" w:sz="4" w:space="0" w:color="000000"/>
            </w:tcBorders>
          </w:tcPr>
          <w:p w14:paraId="511863DF" w14:textId="77777777" w:rsidR="004546ED" w:rsidRDefault="00D35BF9">
            <w:pPr>
              <w:spacing w:after="0" w:line="259" w:lineRule="auto"/>
              <w:ind w:left="0" w:firstLine="0"/>
              <w:jc w:val="left"/>
            </w:pPr>
            <w:r>
              <w:rPr>
                <w:b/>
                <w:sz w:val="24"/>
              </w:rPr>
              <w:t xml:space="preserve">Loops Used </w:t>
            </w:r>
          </w:p>
        </w:tc>
      </w:tr>
      <w:tr w:rsidR="004546ED" w14:paraId="6F2735AA" w14:textId="77777777">
        <w:trPr>
          <w:trHeight w:val="859"/>
        </w:trPr>
        <w:tc>
          <w:tcPr>
            <w:tcW w:w="2938" w:type="dxa"/>
            <w:tcBorders>
              <w:top w:val="single" w:sz="4" w:space="0" w:color="000000"/>
              <w:left w:val="single" w:sz="4" w:space="0" w:color="000000"/>
              <w:bottom w:val="single" w:sz="4" w:space="0" w:color="000000"/>
              <w:right w:val="single" w:sz="4" w:space="0" w:color="000000"/>
            </w:tcBorders>
          </w:tcPr>
          <w:p w14:paraId="63708A71" w14:textId="77777777" w:rsidR="004546ED" w:rsidRDefault="00D35BF9">
            <w:pPr>
              <w:spacing w:after="0" w:line="259" w:lineRule="auto"/>
              <w:ind w:left="0" w:firstLine="0"/>
              <w:jc w:val="left"/>
            </w:pPr>
            <w:r>
              <w:rPr>
                <w:sz w:val="24"/>
              </w:rPr>
              <w:lastRenderedPageBreak/>
              <w:t xml:space="preserve">ENABLE LOOP USER </w:t>
            </w:r>
          </w:p>
        </w:tc>
        <w:tc>
          <w:tcPr>
            <w:tcW w:w="2122" w:type="dxa"/>
            <w:tcBorders>
              <w:top w:val="single" w:sz="4" w:space="0" w:color="000000"/>
              <w:left w:val="single" w:sz="4" w:space="0" w:color="000000"/>
              <w:bottom w:val="single" w:sz="4" w:space="0" w:color="000000"/>
              <w:right w:val="single" w:sz="4" w:space="0" w:color="000000"/>
            </w:tcBorders>
          </w:tcPr>
          <w:p w14:paraId="6F7C09D5" w14:textId="77777777" w:rsidR="004546ED" w:rsidRDefault="00D35BF9">
            <w:pPr>
              <w:spacing w:after="0" w:line="259" w:lineRule="auto"/>
              <w:ind w:left="0" w:firstLine="0"/>
              <w:jc w:val="left"/>
            </w:pPr>
            <w:r>
              <w:rPr>
                <w:sz w:val="24"/>
              </w:rPr>
              <w:t xml:space="preserve">No </w:t>
            </w:r>
          </w:p>
        </w:tc>
        <w:tc>
          <w:tcPr>
            <w:tcW w:w="1260" w:type="dxa"/>
            <w:tcBorders>
              <w:top w:val="single" w:sz="4" w:space="0" w:color="000000"/>
              <w:left w:val="single" w:sz="4" w:space="0" w:color="000000"/>
              <w:bottom w:val="single" w:sz="4" w:space="0" w:color="000000"/>
              <w:right w:val="single" w:sz="4" w:space="0" w:color="000000"/>
            </w:tcBorders>
          </w:tcPr>
          <w:p w14:paraId="04922918" w14:textId="77777777" w:rsidR="004546ED" w:rsidRDefault="00D35BF9">
            <w:pPr>
              <w:spacing w:after="0" w:line="259" w:lineRule="auto"/>
              <w:ind w:left="0" w:firstLine="0"/>
              <w:jc w:val="left"/>
            </w:pPr>
            <w:r>
              <w:rPr>
                <w:sz w:val="24"/>
              </w:rPr>
              <w:t xml:space="preserve">No </w:t>
            </w:r>
          </w:p>
        </w:tc>
        <w:tc>
          <w:tcPr>
            <w:tcW w:w="2969" w:type="dxa"/>
            <w:tcBorders>
              <w:top w:val="single" w:sz="4" w:space="0" w:color="000000"/>
              <w:left w:val="single" w:sz="4" w:space="0" w:color="000000"/>
              <w:bottom w:val="single" w:sz="4" w:space="0" w:color="000000"/>
              <w:right w:val="single" w:sz="4" w:space="0" w:color="000000"/>
            </w:tcBorders>
          </w:tcPr>
          <w:p w14:paraId="763F22CE" w14:textId="77777777" w:rsidR="004546ED" w:rsidRDefault="00D35BF9">
            <w:pPr>
              <w:spacing w:after="0" w:line="259" w:lineRule="auto"/>
              <w:ind w:left="0" w:right="60" w:firstLine="0"/>
            </w:pPr>
            <w:r>
              <w:rPr>
                <w:sz w:val="24"/>
              </w:rPr>
              <w:t xml:space="preserve">DKB, Couch (loop segment for pendant and side panels only) </w:t>
            </w:r>
          </w:p>
        </w:tc>
      </w:tr>
      <w:tr w:rsidR="004546ED" w14:paraId="37F51728" w14:textId="77777777">
        <w:trPr>
          <w:trHeight w:val="293"/>
        </w:trPr>
        <w:tc>
          <w:tcPr>
            <w:tcW w:w="2938" w:type="dxa"/>
            <w:tcBorders>
              <w:top w:val="single" w:sz="4" w:space="0" w:color="000000"/>
              <w:left w:val="single" w:sz="4" w:space="0" w:color="000000"/>
              <w:bottom w:val="single" w:sz="4" w:space="0" w:color="000000"/>
              <w:right w:val="single" w:sz="4" w:space="0" w:color="000000"/>
            </w:tcBorders>
          </w:tcPr>
          <w:p w14:paraId="4E42AC46" w14:textId="77777777" w:rsidR="004546ED" w:rsidRDefault="00D35BF9">
            <w:pPr>
              <w:spacing w:after="0" w:line="259" w:lineRule="auto"/>
              <w:ind w:left="0" w:firstLine="0"/>
              <w:jc w:val="left"/>
            </w:pPr>
            <w:r>
              <w:rPr>
                <w:sz w:val="24"/>
              </w:rPr>
              <w:t xml:space="preserve">ENABLE_LOOP </w:t>
            </w:r>
          </w:p>
        </w:tc>
        <w:tc>
          <w:tcPr>
            <w:tcW w:w="2122" w:type="dxa"/>
            <w:tcBorders>
              <w:top w:val="single" w:sz="4" w:space="0" w:color="000000"/>
              <w:left w:val="single" w:sz="4" w:space="0" w:color="000000"/>
              <w:bottom w:val="single" w:sz="4" w:space="0" w:color="000000"/>
              <w:right w:val="single" w:sz="4" w:space="0" w:color="000000"/>
            </w:tcBorders>
          </w:tcPr>
          <w:p w14:paraId="6ED7DA76" w14:textId="77777777" w:rsidR="004546ED" w:rsidRDefault="00D35BF9">
            <w:pPr>
              <w:spacing w:after="0" w:line="259" w:lineRule="auto"/>
              <w:ind w:left="0" w:firstLine="0"/>
              <w:jc w:val="left"/>
            </w:pPr>
            <w:r>
              <w:rPr>
                <w:sz w:val="24"/>
              </w:rPr>
              <w:t xml:space="preserve">Yes </w:t>
            </w:r>
          </w:p>
        </w:tc>
        <w:tc>
          <w:tcPr>
            <w:tcW w:w="1260" w:type="dxa"/>
            <w:tcBorders>
              <w:top w:val="single" w:sz="4" w:space="0" w:color="000000"/>
              <w:left w:val="single" w:sz="4" w:space="0" w:color="000000"/>
              <w:bottom w:val="single" w:sz="4" w:space="0" w:color="000000"/>
              <w:right w:val="single" w:sz="4" w:space="0" w:color="000000"/>
            </w:tcBorders>
          </w:tcPr>
          <w:p w14:paraId="69E4C352" w14:textId="77777777" w:rsidR="004546ED" w:rsidRDefault="00D35BF9">
            <w:pPr>
              <w:spacing w:after="0" w:line="259" w:lineRule="auto"/>
              <w:ind w:left="0" w:firstLine="0"/>
              <w:jc w:val="left"/>
            </w:pPr>
            <w:r>
              <w:rPr>
                <w:sz w:val="24"/>
              </w:rPr>
              <w:t xml:space="preserve">Yes </w:t>
            </w:r>
          </w:p>
        </w:tc>
        <w:tc>
          <w:tcPr>
            <w:tcW w:w="2969" w:type="dxa"/>
            <w:tcBorders>
              <w:top w:val="single" w:sz="4" w:space="0" w:color="000000"/>
              <w:left w:val="single" w:sz="4" w:space="0" w:color="000000"/>
              <w:bottom w:val="single" w:sz="4" w:space="0" w:color="000000"/>
              <w:right w:val="single" w:sz="4" w:space="0" w:color="000000"/>
            </w:tcBorders>
          </w:tcPr>
          <w:p w14:paraId="082614B5" w14:textId="77777777" w:rsidR="004546ED" w:rsidRDefault="00D35BF9">
            <w:pPr>
              <w:spacing w:after="0" w:line="259" w:lineRule="auto"/>
              <w:ind w:left="0" w:firstLine="0"/>
              <w:jc w:val="left"/>
            </w:pPr>
            <w:r>
              <w:rPr>
                <w:sz w:val="24"/>
              </w:rPr>
              <w:t xml:space="preserve">BEL, MEL, PEL </w:t>
            </w:r>
          </w:p>
        </w:tc>
      </w:tr>
      <w:tr w:rsidR="004546ED" w14:paraId="250587B9" w14:textId="77777777">
        <w:trPr>
          <w:trHeight w:val="293"/>
        </w:trPr>
        <w:tc>
          <w:tcPr>
            <w:tcW w:w="2938" w:type="dxa"/>
            <w:tcBorders>
              <w:top w:val="single" w:sz="4" w:space="0" w:color="000000"/>
              <w:left w:val="single" w:sz="4" w:space="0" w:color="000000"/>
              <w:bottom w:val="single" w:sz="4" w:space="0" w:color="000000"/>
              <w:right w:val="single" w:sz="4" w:space="0" w:color="000000"/>
            </w:tcBorders>
          </w:tcPr>
          <w:p w14:paraId="5086243C" w14:textId="77777777" w:rsidR="004546ED" w:rsidRDefault="00D35BF9">
            <w:pPr>
              <w:spacing w:after="0" w:line="259" w:lineRule="auto"/>
              <w:ind w:left="0" w:firstLine="0"/>
            </w:pPr>
            <w:r>
              <w:rPr>
                <w:sz w:val="24"/>
              </w:rPr>
              <w:t xml:space="preserve">ENABLE_LOOP_NO_SNS </w:t>
            </w:r>
          </w:p>
        </w:tc>
        <w:tc>
          <w:tcPr>
            <w:tcW w:w="2122" w:type="dxa"/>
            <w:tcBorders>
              <w:top w:val="single" w:sz="4" w:space="0" w:color="000000"/>
              <w:left w:val="single" w:sz="4" w:space="0" w:color="000000"/>
              <w:bottom w:val="single" w:sz="4" w:space="0" w:color="000000"/>
              <w:right w:val="single" w:sz="4" w:space="0" w:color="000000"/>
            </w:tcBorders>
          </w:tcPr>
          <w:p w14:paraId="4528EF4F" w14:textId="77777777" w:rsidR="004546ED" w:rsidRDefault="00D35BF9">
            <w:pPr>
              <w:spacing w:after="0" w:line="259" w:lineRule="auto"/>
              <w:ind w:left="0" w:firstLine="0"/>
              <w:jc w:val="left"/>
            </w:pPr>
            <w:r>
              <w:rPr>
                <w:sz w:val="24"/>
              </w:rPr>
              <w:t xml:space="preserve">Yes </w:t>
            </w:r>
          </w:p>
        </w:tc>
        <w:tc>
          <w:tcPr>
            <w:tcW w:w="1260" w:type="dxa"/>
            <w:tcBorders>
              <w:top w:val="single" w:sz="4" w:space="0" w:color="000000"/>
              <w:left w:val="single" w:sz="4" w:space="0" w:color="000000"/>
              <w:bottom w:val="single" w:sz="4" w:space="0" w:color="000000"/>
              <w:right w:val="single" w:sz="4" w:space="0" w:color="000000"/>
            </w:tcBorders>
          </w:tcPr>
          <w:p w14:paraId="4E71778D" w14:textId="77777777" w:rsidR="004546ED" w:rsidRDefault="00D35BF9">
            <w:pPr>
              <w:spacing w:after="0" w:line="259" w:lineRule="auto"/>
              <w:ind w:left="0" w:firstLine="0"/>
              <w:jc w:val="left"/>
            </w:pPr>
            <w:r>
              <w:rPr>
                <w:sz w:val="24"/>
              </w:rPr>
              <w:t xml:space="preserve">No </w:t>
            </w:r>
          </w:p>
        </w:tc>
        <w:tc>
          <w:tcPr>
            <w:tcW w:w="2969" w:type="dxa"/>
            <w:tcBorders>
              <w:top w:val="single" w:sz="4" w:space="0" w:color="000000"/>
              <w:left w:val="single" w:sz="4" w:space="0" w:color="000000"/>
              <w:bottom w:val="single" w:sz="4" w:space="0" w:color="000000"/>
              <w:right w:val="single" w:sz="4" w:space="0" w:color="000000"/>
            </w:tcBorders>
          </w:tcPr>
          <w:p w14:paraId="72042B7E" w14:textId="7363DD18" w:rsidR="004546ED" w:rsidRDefault="00D35BF9">
            <w:pPr>
              <w:spacing w:after="0" w:line="259" w:lineRule="auto"/>
              <w:ind w:left="0" w:firstLine="0"/>
              <w:jc w:val="left"/>
            </w:pPr>
            <w:r>
              <w:rPr>
                <w:sz w:val="24"/>
              </w:rPr>
              <w:t>KVBEL</w:t>
            </w:r>
          </w:p>
        </w:tc>
      </w:tr>
    </w:tbl>
    <w:p w14:paraId="60347CED" w14:textId="77777777" w:rsidR="004546ED" w:rsidRDefault="00D35BF9">
      <w:pPr>
        <w:spacing w:after="0" w:line="259" w:lineRule="auto"/>
        <w:ind w:left="1224" w:firstLine="0"/>
        <w:jc w:val="left"/>
      </w:pPr>
      <w:r>
        <w:rPr>
          <w:sz w:val="24"/>
        </w:rPr>
        <w:t xml:space="preserve"> </w:t>
      </w:r>
    </w:p>
    <w:p w14:paraId="58A97D31" w14:textId="77777777" w:rsidR="004546ED" w:rsidRDefault="00D35BF9">
      <w:pPr>
        <w:spacing w:line="254" w:lineRule="auto"/>
        <w:ind w:left="1219" w:right="50"/>
      </w:pPr>
      <w:r>
        <w:rPr>
          <w:sz w:val="24"/>
        </w:rPr>
        <w:t xml:space="preserve">There are several main elements of the enable loops: A loop control switch, source and sink status, remote sense input, and current monitor. The ENABLE LOOP USER and ENABLE_LOOP_NO_SNS have subsets of these elements. The ENABLE LOOP USER does not contain the loop control switch or remote sense circuitry. The ENABLE_LOOP_NO_SNS circuit does not contain the remote sense circuitry. </w:t>
      </w:r>
    </w:p>
    <w:p w14:paraId="7934AC9F" w14:textId="77777777" w:rsidR="004546ED" w:rsidRDefault="00D35BF9">
      <w:pPr>
        <w:spacing w:after="0" w:line="259" w:lineRule="auto"/>
        <w:ind w:left="1224" w:firstLine="0"/>
        <w:jc w:val="left"/>
      </w:pPr>
      <w:r>
        <w:rPr>
          <w:sz w:val="24"/>
        </w:rPr>
        <w:t xml:space="preserve"> </w:t>
      </w:r>
    </w:p>
    <w:p w14:paraId="74CF3835" w14:textId="77777777" w:rsidR="004546ED" w:rsidRDefault="00D35BF9">
      <w:pPr>
        <w:spacing w:line="254" w:lineRule="auto"/>
        <w:ind w:left="1219" w:right="50"/>
      </w:pPr>
      <w:r>
        <w:rPr>
          <w:sz w:val="24"/>
        </w:rPr>
        <w:t xml:space="preserve">The Beam Enable Loop (BEL), Motion Enable Loop (MEL), Power Enable Loop (PEL) have all of the full ENABLE_LOOP circuitry. They are also duplicated in the Local Network Interface and the information from both the Network and Local Network interfaces must match at all times. The Remote Sense allows the current from the Network loop to be conveyed to the Local Network loop and vice versa.  </w:t>
      </w:r>
    </w:p>
    <w:p w14:paraId="4CAC518C" w14:textId="77777777" w:rsidR="004546ED" w:rsidRDefault="00D35BF9">
      <w:pPr>
        <w:spacing w:after="0" w:line="259" w:lineRule="auto"/>
        <w:ind w:left="1224" w:firstLine="0"/>
        <w:jc w:val="left"/>
      </w:pPr>
      <w:r>
        <w:rPr>
          <w:sz w:val="24"/>
        </w:rPr>
        <w:t xml:space="preserve"> </w:t>
      </w:r>
    </w:p>
    <w:p w14:paraId="09C1514A" w14:textId="77777777" w:rsidR="004546ED" w:rsidRDefault="00D35BF9">
      <w:pPr>
        <w:spacing w:line="254" w:lineRule="auto"/>
        <w:ind w:left="1219" w:right="50"/>
      </w:pPr>
      <w:r>
        <w:rPr>
          <w:sz w:val="24"/>
        </w:rPr>
        <w:t xml:space="preserve">To test </w:t>
      </w:r>
      <w:proofErr w:type="gramStart"/>
      <w:r>
        <w:rPr>
          <w:sz w:val="24"/>
        </w:rPr>
        <w:t>each</w:t>
      </w:r>
      <w:proofErr w:type="gramEnd"/>
      <w:r>
        <w:rPr>
          <w:sz w:val="24"/>
        </w:rPr>
        <w:t xml:space="preserve"> ENABLE_LOOP, the switch control will be toggled and the voltage of each 1.25V reference will be measured. The A/D converter will be used to verify the measured voltage. The tester will then connect a low impedance switch or relay that allows the enable loop to be closed, each loop’s ENLP_OUT will be connected to ENLP_IN with a series switch. The detected source and sink states will be checked by the FPGA and the measured enable loop current will be checked by measuring the voltage at ENLP_CURRENT for each loop through the A/D converter inputs.  </w:t>
      </w:r>
    </w:p>
    <w:tbl>
      <w:tblPr>
        <w:tblStyle w:val="TableGrid"/>
        <w:tblW w:w="9001" w:type="dxa"/>
        <w:tblInd w:w="1224" w:type="dxa"/>
        <w:tblCellMar>
          <w:top w:w="12" w:type="dxa"/>
        </w:tblCellMar>
        <w:tblLook w:val="04A0" w:firstRow="1" w:lastRow="0" w:firstColumn="1" w:lastColumn="0" w:noHBand="0" w:noVBand="1"/>
      </w:tblPr>
      <w:tblGrid>
        <w:gridCol w:w="1966"/>
        <w:gridCol w:w="1829"/>
        <w:gridCol w:w="5206"/>
      </w:tblGrid>
      <w:tr w:rsidR="004546ED" w14:paraId="48D552AD" w14:textId="77777777">
        <w:trPr>
          <w:trHeight w:val="566"/>
        </w:trPr>
        <w:tc>
          <w:tcPr>
            <w:tcW w:w="9001" w:type="dxa"/>
            <w:gridSpan w:val="3"/>
            <w:tcBorders>
              <w:top w:val="nil"/>
              <w:left w:val="nil"/>
              <w:bottom w:val="nil"/>
              <w:right w:val="nil"/>
            </w:tcBorders>
            <w:shd w:val="clear" w:color="auto" w:fill="D9D9D9"/>
          </w:tcPr>
          <w:p w14:paraId="585826CC" w14:textId="77777777" w:rsidR="004546ED" w:rsidRDefault="00D35BF9">
            <w:pPr>
              <w:spacing w:after="0" w:line="259" w:lineRule="auto"/>
              <w:ind w:left="0" w:firstLine="0"/>
            </w:pPr>
            <w:r>
              <w:rPr>
                <w:sz w:val="24"/>
              </w:rPr>
              <w:t>Specially, for the Beam Enable Loop, ENLP_OUT will be toggled connecting to and disconnecting from ENLP_IN at different points, and test makes the above measurements</w:t>
            </w:r>
          </w:p>
        </w:tc>
      </w:tr>
      <w:tr w:rsidR="004546ED" w14:paraId="3F459842" w14:textId="77777777">
        <w:trPr>
          <w:trHeight w:val="283"/>
        </w:trPr>
        <w:tc>
          <w:tcPr>
            <w:tcW w:w="1966" w:type="dxa"/>
            <w:tcBorders>
              <w:top w:val="nil"/>
              <w:left w:val="nil"/>
              <w:bottom w:val="nil"/>
              <w:right w:val="nil"/>
            </w:tcBorders>
            <w:shd w:val="clear" w:color="auto" w:fill="D9D9D9"/>
          </w:tcPr>
          <w:p w14:paraId="3AD18646" w14:textId="77777777" w:rsidR="004546ED" w:rsidRDefault="00D35BF9">
            <w:pPr>
              <w:spacing w:after="0" w:line="259" w:lineRule="auto"/>
              <w:ind w:left="0" w:firstLine="0"/>
            </w:pPr>
            <w:r>
              <w:rPr>
                <w:sz w:val="24"/>
              </w:rPr>
              <w:t>under all conditions.</w:t>
            </w:r>
          </w:p>
        </w:tc>
        <w:tc>
          <w:tcPr>
            <w:tcW w:w="7035" w:type="dxa"/>
            <w:gridSpan w:val="2"/>
            <w:tcBorders>
              <w:top w:val="nil"/>
              <w:left w:val="nil"/>
              <w:bottom w:val="nil"/>
              <w:right w:val="nil"/>
            </w:tcBorders>
          </w:tcPr>
          <w:p w14:paraId="1318F397" w14:textId="77777777" w:rsidR="004546ED" w:rsidRDefault="00D35BF9">
            <w:pPr>
              <w:spacing w:after="0" w:line="259" w:lineRule="auto"/>
              <w:ind w:left="0" w:firstLine="0"/>
              <w:jc w:val="left"/>
            </w:pPr>
            <w:r>
              <w:rPr>
                <w:sz w:val="24"/>
              </w:rPr>
              <w:t xml:space="preserve">  </w:t>
            </w:r>
          </w:p>
        </w:tc>
      </w:tr>
      <w:tr w:rsidR="004546ED" w14:paraId="4B4D4E18" w14:textId="77777777">
        <w:trPr>
          <w:trHeight w:val="283"/>
        </w:trPr>
        <w:tc>
          <w:tcPr>
            <w:tcW w:w="9001" w:type="dxa"/>
            <w:gridSpan w:val="3"/>
            <w:tcBorders>
              <w:top w:val="nil"/>
              <w:left w:val="nil"/>
              <w:bottom w:val="nil"/>
              <w:right w:val="nil"/>
            </w:tcBorders>
            <w:shd w:val="clear" w:color="auto" w:fill="D9D9D9"/>
          </w:tcPr>
          <w:p w14:paraId="6BEF02DA" w14:textId="77777777" w:rsidR="004546ED" w:rsidRDefault="00D35BF9">
            <w:pPr>
              <w:spacing w:after="0" w:line="259" w:lineRule="auto"/>
              <w:ind w:left="0" w:right="-1" w:firstLine="0"/>
            </w:pPr>
            <w:r>
              <w:rPr>
                <w:b/>
                <w:sz w:val="24"/>
              </w:rPr>
              <w:t>Please refer to the separate procedure (Doc No. 100014296-BEL Test Procedure Rev. A)</w:t>
            </w:r>
          </w:p>
        </w:tc>
      </w:tr>
      <w:tr w:rsidR="004546ED" w14:paraId="1F4477AF" w14:textId="77777777">
        <w:trPr>
          <w:trHeight w:val="283"/>
        </w:trPr>
        <w:tc>
          <w:tcPr>
            <w:tcW w:w="3795" w:type="dxa"/>
            <w:gridSpan w:val="2"/>
            <w:tcBorders>
              <w:top w:val="nil"/>
              <w:left w:val="nil"/>
              <w:bottom w:val="nil"/>
              <w:right w:val="nil"/>
            </w:tcBorders>
            <w:shd w:val="clear" w:color="auto" w:fill="D9D9D9"/>
          </w:tcPr>
          <w:p w14:paraId="6FB9D3F2" w14:textId="77777777" w:rsidR="004546ED" w:rsidRDefault="00D35BF9">
            <w:pPr>
              <w:spacing w:after="0" w:line="259" w:lineRule="auto"/>
              <w:ind w:left="0" w:firstLine="0"/>
            </w:pPr>
            <w:r>
              <w:rPr>
                <w:b/>
                <w:sz w:val="24"/>
              </w:rPr>
              <w:t>for details of Beam Enable Loop test.</w:t>
            </w:r>
          </w:p>
        </w:tc>
        <w:tc>
          <w:tcPr>
            <w:tcW w:w="5207" w:type="dxa"/>
            <w:tcBorders>
              <w:top w:val="nil"/>
              <w:left w:val="nil"/>
              <w:bottom w:val="nil"/>
              <w:right w:val="nil"/>
            </w:tcBorders>
          </w:tcPr>
          <w:p w14:paraId="4704D3F7" w14:textId="77777777" w:rsidR="004546ED" w:rsidRDefault="00D35BF9">
            <w:pPr>
              <w:spacing w:after="0" w:line="259" w:lineRule="auto"/>
              <w:ind w:left="0" w:firstLine="0"/>
              <w:jc w:val="left"/>
            </w:pPr>
            <w:r>
              <w:rPr>
                <w:b/>
                <w:sz w:val="24"/>
              </w:rPr>
              <w:t xml:space="preserve"> </w:t>
            </w:r>
          </w:p>
        </w:tc>
      </w:tr>
    </w:tbl>
    <w:p w14:paraId="20B03CF5" w14:textId="77777777" w:rsidR="004546ED" w:rsidRDefault="00D35BF9">
      <w:pPr>
        <w:spacing w:after="0" w:line="259" w:lineRule="auto"/>
        <w:ind w:left="1224" w:firstLine="0"/>
        <w:jc w:val="left"/>
      </w:pPr>
      <w:r>
        <w:rPr>
          <w:sz w:val="24"/>
        </w:rPr>
        <w:t xml:space="preserve"> </w:t>
      </w:r>
    </w:p>
    <w:p w14:paraId="241F4851" w14:textId="77777777" w:rsidR="004546ED" w:rsidRDefault="00D35BF9">
      <w:pPr>
        <w:spacing w:line="254" w:lineRule="auto"/>
        <w:ind w:left="1219" w:right="50"/>
      </w:pPr>
      <w:r>
        <w:rPr>
          <w:sz w:val="24"/>
        </w:rPr>
        <w:t xml:space="preserve">The A/D converter will be used to also read the state of the switch voltages to verify the state of the enable loops. </w:t>
      </w:r>
    </w:p>
    <w:p w14:paraId="5F25FF93" w14:textId="77777777" w:rsidR="004546ED" w:rsidRDefault="00D35BF9">
      <w:pPr>
        <w:spacing w:after="0" w:line="259" w:lineRule="auto"/>
        <w:ind w:left="1224" w:firstLine="0"/>
        <w:jc w:val="left"/>
      </w:pPr>
      <w:r>
        <w:rPr>
          <w:sz w:val="24"/>
        </w:rPr>
        <w:t xml:space="preserve"> </w:t>
      </w:r>
    </w:p>
    <w:p w14:paraId="4FCA946D" w14:textId="77777777" w:rsidR="004546ED" w:rsidRDefault="00D35BF9">
      <w:pPr>
        <w:spacing w:line="254" w:lineRule="auto"/>
        <w:ind w:left="1219" w:right="50"/>
      </w:pPr>
      <w:r>
        <w:rPr>
          <w:sz w:val="24"/>
        </w:rPr>
        <w:t xml:space="preserve">PROCEDURE: </w:t>
      </w:r>
    </w:p>
    <w:p w14:paraId="29ACF443" w14:textId="0C43B44B" w:rsidR="004546ED" w:rsidRPr="00994C08" w:rsidRDefault="00D35BF9" w:rsidP="00994C08">
      <w:pPr>
        <w:pStyle w:val="3"/>
        <w:numPr>
          <w:ilvl w:val="2"/>
          <w:numId w:val="12"/>
        </w:numPr>
        <w:rPr>
          <w:b w:val="0"/>
          <w:bCs/>
          <w:i w:val="0"/>
          <w:iCs/>
        </w:rPr>
      </w:pPr>
      <w:r w:rsidRPr="00994C08">
        <w:rPr>
          <w:b w:val="0"/>
          <w:bCs/>
          <w:i w:val="0"/>
          <w:iCs/>
        </w:rPr>
        <w:t xml:space="preserve">Before test </w:t>
      </w:r>
      <w:r w:rsidR="00395EB3" w:rsidRPr="00994C08">
        <w:rPr>
          <w:b w:val="0"/>
          <w:bCs/>
          <w:i w:val="0"/>
          <w:iCs/>
        </w:rPr>
        <w:t>BEL</w:t>
      </w:r>
      <w:r w:rsidRPr="00994C08">
        <w:rPr>
          <w:b w:val="0"/>
          <w:bCs/>
          <w:i w:val="0"/>
          <w:iCs/>
        </w:rPr>
        <w:t xml:space="preserve"> loop</w:t>
      </w:r>
      <w:r w:rsidR="00B938A3" w:rsidRPr="00994C08">
        <w:rPr>
          <w:b w:val="0"/>
          <w:bCs/>
          <w:i w:val="0"/>
          <w:iCs/>
        </w:rPr>
        <w:t>,</w:t>
      </w:r>
      <w:r w:rsidRPr="00994C08">
        <w:rPr>
          <w:b w:val="0"/>
          <w:bCs/>
          <w:i w:val="0"/>
          <w:iCs/>
        </w:rPr>
        <w:t xml:space="preserve"> ENLP_OUT will be connected to ENLP_IN</w:t>
      </w:r>
      <w:r w:rsidR="008F53F0" w:rsidRPr="00994C08">
        <w:rPr>
          <w:b w:val="0"/>
          <w:bCs/>
          <w:i w:val="0"/>
          <w:iCs/>
        </w:rPr>
        <w:t xml:space="preserve"> by connect</w:t>
      </w:r>
      <w:r w:rsidR="00DD6DC0" w:rsidRPr="00994C08">
        <w:rPr>
          <w:b w:val="0"/>
          <w:bCs/>
          <w:i w:val="0"/>
          <w:iCs/>
        </w:rPr>
        <w:t>ing</w:t>
      </w:r>
      <w:r w:rsidR="008F53F0" w:rsidRPr="00994C08">
        <w:rPr>
          <w:b w:val="0"/>
          <w:bCs/>
          <w:i w:val="0"/>
          <w:iCs/>
        </w:rPr>
        <w:t xml:space="preserve"> the</w:t>
      </w:r>
      <w:r w:rsidR="00353807" w:rsidRPr="00994C08">
        <w:rPr>
          <w:b w:val="0"/>
          <w:bCs/>
          <w:i w:val="0"/>
          <w:iCs/>
        </w:rPr>
        <w:t xml:space="preserve"> </w:t>
      </w:r>
      <w:r w:rsidR="00FC4EF5" w:rsidRPr="00994C08">
        <w:rPr>
          <w:b w:val="0"/>
          <w:bCs/>
          <w:i w:val="0"/>
          <w:iCs/>
        </w:rPr>
        <w:t>J3_1</w:t>
      </w:r>
      <w:r w:rsidR="005D10BA" w:rsidRPr="00994C08">
        <w:rPr>
          <w:b w:val="0"/>
          <w:bCs/>
          <w:i w:val="0"/>
          <w:iCs/>
        </w:rPr>
        <w:t>3</w:t>
      </w:r>
      <w:r w:rsidR="00FC4EF5" w:rsidRPr="00994C08">
        <w:rPr>
          <w:b w:val="0"/>
          <w:bCs/>
          <w:i w:val="0"/>
          <w:iCs/>
        </w:rPr>
        <w:t xml:space="preserve"> to J3_</w:t>
      </w:r>
      <w:r w:rsidR="005D10BA" w:rsidRPr="00994C08">
        <w:rPr>
          <w:b w:val="0"/>
          <w:bCs/>
          <w:i w:val="0"/>
          <w:iCs/>
        </w:rPr>
        <w:t>4</w:t>
      </w:r>
      <w:r w:rsidR="003B54E6" w:rsidRPr="00994C08">
        <w:rPr>
          <w:b w:val="0"/>
          <w:bCs/>
          <w:i w:val="0"/>
          <w:iCs/>
        </w:rPr>
        <w:t>, J4_1</w:t>
      </w:r>
      <w:r w:rsidR="005D10BA" w:rsidRPr="00994C08">
        <w:rPr>
          <w:b w:val="0"/>
          <w:bCs/>
          <w:i w:val="0"/>
          <w:iCs/>
        </w:rPr>
        <w:t>3</w:t>
      </w:r>
      <w:r w:rsidR="003B54E6" w:rsidRPr="00994C08">
        <w:rPr>
          <w:b w:val="0"/>
          <w:bCs/>
          <w:i w:val="0"/>
          <w:iCs/>
        </w:rPr>
        <w:t xml:space="preserve"> to J4_</w:t>
      </w:r>
      <w:r w:rsidR="005D10BA" w:rsidRPr="00994C08">
        <w:rPr>
          <w:b w:val="0"/>
          <w:bCs/>
          <w:i w:val="0"/>
          <w:iCs/>
        </w:rPr>
        <w:t>4</w:t>
      </w:r>
      <w:r w:rsidR="003B54E6" w:rsidRPr="00994C08">
        <w:rPr>
          <w:b w:val="0"/>
          <w:bCs/>
          <w:i w:val="0"/>
          <w:iCs/>
        </w:rPr>
        <w:t xml:space="preserve">, </w:t>
      </w:r>
      <w:r w:rsidR="0085640B" w:rsidRPr="00994C08">
        <w:rPr>
          <w:b w:val="0"/>
          <w:bCs/>
          <w:i w:val="0"/>
          <w:iCs/>
        </w:rPr>
        <w:t>J9_3 to J9_11, J</w:t>
      </w:r>
      <w:r w:rsidR="008B713C" w:rsidRPr="00994C08">
        <w:rPr>
          <w:b w:val="0"/>
          <w:bCs/>
          <w:i w:val="0"/>
          <w:iCs/>
        </w:rPr>
        <w:t>29_7 to J29_8, and J30_</w:t>
      </w:r>
      <w:r w:rsidR="00132675" w:rsidRPr="00994C08">
        <w:rPr>
          <w:b w:val="0"/>
          <w:bCs/>
          <w:i w:val="0"/>
          <w:iCs/>
        </w:rPr>
        <w:t xml:space="preserve">7 to J30_8 </w:t>
      </w:r>
      <w:r w:rsidR="00DD6DC0" w:rsidRPr="00994C08">
        <w:rPr>
          <w:b w:val="0"/>
          <w:bCs/>
          <w:i w:val="0"/>
          <w:iCs/>
        </w:rPr>
        <w:t>with</w:t>
      </w:r>
      <w:r w:rsidR="00132675" w:rsidRPr="00994C08">
        <w:rPr>
          <w:b w:val="0"/>
          <w:bCs/>
          <w:i w:val="0"/>
          <w:iCs/>
        </w:rPr>
        <w:t xml:space="preserve"> relays</w:t>
      </w:r>
      <w:r w:rsidR="00DD6DC0" w:rsidRPr="00994C08">
        <w:rPr>
          <w:b w:val="0"/>
          <w:bCs/>
          <w:i w:val="0"/>
          <w:iCs/>
        </w:rPr>
        <w:t xml:space="preserve"> </w:t>
      </w:r>
      <w:r w:rsidRPr="00994C08">
        <w:rPr>
          <w:b w:val="0"/>
          <w:bCs/>
          <w:i w:val="0"/>
          <w:iCs/>
        </w:rPr>
        <w:t xml:space="preserve">to make the loop close. </w:t>
      </w:r>
    </w:p>
    <w:p w14:paraId="4C39E6F1" w14:textId="34D23649" w:rsidR="00AB30AC" w:rsidRDefault="00AB30AC" w:rsidP="00AB30AC">
      <w:pPr>
        <w:pStyle w:val="3"/>
        <w:rPr>
          <w:b w:val="0"/>
          <w:bCs/>
          <w:i w:val="0"/>
          <w:iCs/>
        </w:rPr>
      </w:pPr>
      <w:r w:rsidRPr="0042774A">
        <w:rPr>
          <w:b w:val="0"/>
          <w:bCs/>
          <w:i w:val="0"/>
          <w:iCs/>
        </w:rPr>
        <w:t xml:space="preserve">Before test </w:t>
      </w:r>
      <w:r>
        <w:rPr>
          <w:b w:val="0"/>
          <w:bCs/>
          <w:i w:val="0"/>
          <w:iCs/>
        </w:rPr>
        <w:t>PEL</w:t>
      </w:r>
      <w:r w:rsidRPr="0042774A">
        <w:rPr>
          <w:b w:val="0"/>
          <w:bCs/>
          <w:i w:val="0"/>
          <w:iCs/>
        </w:rPr>
        <w:t xml:space="preserve"> loop</w:t>
      </w:r>
      <w:r w:rsidR="00B938A3">
        <w:rPr>
          <w:b w:val="0"/>
          <w:bCs/>
          <w:i w:val="0"/>
          <w:iCs/>
        </w:rPr>
        <w:t>,</w:t>
      </w:r>
      <w:r w:rsidRPr="0042774A">
        <w:rPr>
          <w:b w:val="0"/>
          <w:bCs/>
          <w:i w:val="0"/>
          <w:iCs/>
        </w:rPr>
        <w:t xml:space="preserve"> ENLP_OUT will be connected to ENLP_IN by connect</w:t>
      </w:r>
      <w:r w:rsidR="00DD6DC0">
        <w:rPr>
          <w:b w:val="0"/>
          <w:bCs/>
          <w:i w:val="0"/>
          <w:iCs/>
        </w:rPr>
        <w:t>ing</w:t>
      </w:r>
      <w:r w:rsidRPr="0042774A">
        <w:rPr>
          <w:b w:val="0"/>
          <w:bCs/>
          <w:i w:val="0"/>
          <w:iCs/>
        </w:rPr>
        <w:t xml:space="preserve"> the</w:t>
      </w:r>
      <w:r>
        <w:rPr>
          <w:b w:val="0"/>
          <w:bCs/>
          <w:i w:val="0"/>
          <w:iCs/>
        </w:rPr>
        <w:t xml:space="preserve"> J3_11 to J3_2, J4_11 to J4_2, J29_</w:t>
      </w:r>
      <w:r w:rsidR="00484F9D">
        <w:rPr>
          <w:b w:val="0"/>
          <w:bCs/>
          <w:i w:val="0"/>
          <w:iCs/>
        </w:rPr>
        <w:t>3</w:t>
      </w:r>
      <w:r>
        <w:rPr>
          <w:b w:val="0"/>
          <w:bCs/>
          <w:i w:val="0"/>
          <w:iCs/>
        </w:rPr>
        <w:t xml:space="preserve"> to J29_</w:t>
      </w:r>
      <w:r w:rsidR="00484F9D">
        <w:rPr>
          <w:b w:val="0"/>
          <w:bCs/>
          <w:i w:val="0"/>
          <w:iCs/>
        </w:rPr>
        <w:t>4</w:t>
      </w:r>
      <w:r>
        <w:rPr>
          <w:b w:val="0"/>
          <w:bCs/>
          <w:i w:val="0"/>
          <w:iCs/>
        </w:rPr>
        <w:t>, and J30_</w:t>
      </w:r>
      <w:r w:rsidR="00484F9D">
        <w:rPr>
          <w:b w:val="0"/>
          <w:bCs/>
          <w:i w:val="0"/>
          <w:iCs/>
        </w:rPr>
        <w:t>3</w:t>
      </w:r>
      <w:r>
        <w:rPr>
          <w:b w:val="0"/>
          <w:bCs/>
          <w:i w:val="0"/>
          <w:iCs/>
        </w:rPr>
        <w:t xml:space="preserve"> to J30_</w:t>
      </w:r>
      <w:r w:rsidR="00484F9D">
        <w:rPr>
          <w:b w:val="0"/>
          <w:bCs/>
          <w:i w:val="0"/>
          <w:iCs/>
        </w:rPr>
        <w:t>4</w:t>
      </w:r>
      <w:r>
        <w:rPr>
          <w:b w:val="0"/>
          <w:bCs/>
          <w:i w:val="0"/>
          <w:iCs/>
        </w:rPr>
        <w:t xml:space="preserve"> </w:t>
      </w:r>
      <w:r w:rsidR="003576C4">
        <w:rPr>
          <w:b w:val="0"/>
          <w:bCs/>
          <w:i w:val="0"/>
          <w:iCs/>
        </w:rPr>
        <w:t>with</w:t>
      </w:r>
      <w:r>
        <w:rPr>
          <w:b w:val="0"/>
          <w:bCs/>
          <w:i w:val="0"/>
          <w:iCs/>
        </w:rPr>
        <w:t xml:space="preserve"> relays</w:t>
      </w:r>
      <w:r w:rsidRPr="0042774A">
        <w:rPr>
          <w:b w:val="0"/>
          <w:bCs/>
          <w:i w:val="0"/>
          <w:iCs/>
        </w:rPr>
        <w:t xml:space="preserve"> to make the loop close. </w:t>
      </w:r>
    </w:p>
    <w:p w14:paraId="4729D89B" w14:textId="77777777" w:rsidR="00132675" w:rsidRPr="00132675" w:rsidRDefault="00132675" w:rsidP="00C6524A"/>
    <w:p w14:paraId="6B237FEF" w14:textId="77777777" w:rsidR="004546ED" w:rsidRDefault="00D35BF9">
      <w:pPr>
        <w:spacing w:after="0" w:line="259" w:lineRule="auto"/>
        <w:ind w:left="1224" w:firstLine="0"/>
        <w:jc w:val="left"/>
      </w:pPr>
      <w:r>
        <w:rPr>
          <w:sz w:val="24"/>
        </w:rPr>
        <w:t xml:space="preserve"> </w:t>
      </w:r>
    </w:p>
    <w:p w14:paraId="08A411E3" w14:textId="08745ADF" w:rsidR="000C0F4A" w:rsidRPr="00C6524A" w:rsidRDefault="000C0F4A" w:rsidP="00B34FC1">
      <w:pPr>
        <w:pStyle w:val="3"/>
        <w:rPr>
          <w:b w:val="0"/>
          <w:bCs/>
          <w:i w:val="0"/>
          <w:iCs/>
        </w:rPr>
      </w:pPr>
      <w:r w:rsidRPr="00C6524A">
        <w:rPr>
          <w:b w:val="0"/>
          <w:bCs/>
          <w:i w:val="0"/>
          <w:iCs/>
        </w:rPr>
        <w:lastRenderedPageBreak/>
        <w:t>Before test MEL loop</w:t>
      </w:r>
      <w:r w:rsidR="00B938A3">
        <w:rPr>
          <w:b w:val="0"/>
          <w:bCs/>
          <w:i w:val="0"/>
          <w:iCs/>
        </w:rPr>
        <w:t>,</w:t>
      </w:r>
      <w:r w:rsidRPr="00C6524A">
        <w:rPr>
          <w:b w:val="0"/>
          <w:bCs/>
          <w:i w:val="0"/>
          <w:iCs/>
        </w:rPr>
        <w:t xml:space="preserve"> ENLP_OUT will be connected to ENLP_IN by connect</w:t>
      </w:r>
      <w:r w:rsidR="00DD6DC0" w:rsidRPr="00C6524A">
        <w:rPr>
          <w:b w:val="0"/>
          <w:bCs/>
          <w:i w:val="0"/>
          <w:iCs/>
        </w:rPr>
        <w:t>ing</w:t>
      </w:r>
      <w:r w:rsidRPr="00C6524A">
        <w:rPr>
          <w:b w:val="0"/>
          <w:bCs/>
          <w:i w:val="0"/>
          <w:iCs/>
        </w:rPr>
        <w:t xml:space="preserve"> the J3_1</w:t>
      </w:r>
      <w:r w:rsidR="003576C4" w:rsidRPr="00C6524A">
        <w:rPr>
          <w:b w:val="0"/>
          <w:bCs/>
          <w:i w:val="0"/>
          <w:iCs/>
        </w:rPr>
        <w:t>2</w:t>
      </w:r>
      <w:r w:rsidRPr="00C6524A">
        <w:rPr>
          <w:b w:val="0"/>
          <w:bCs/>
          <w:i w:val="0"/>
          <w:iCs/>
        </w:rPr>
        <w:t xml:space="preserve"> to J3_</w:t>
      </w:r>
      <w:r w:rsidR="003576C4" w:rsidRPr="00C6524A">
        <w:rPr>
          <w:b w:val="0"/>
          <w:bCs/>
          <w:i w:val="0"/>
          <w:iCs/>
        </w:rPr>
        <w:t>3</w:t>
      </w:r>
      <w:r w:rsidRPr="00C6524A">
        <w:rPr>
          <w:b w:val="0"/>
          <w:bCs/>
          <w:i w:val="0"/>
          <w:iCs/>
        </w:rPr>
        <w:t>, J4_1</w:t>
      </w:r>
      <w:r w:rsidR="003576C4" w:rsidRPr="00C6524A">
        <w:rPr>
          <w:b w:val="0"/>
          <w:bCs/>
          <w:i w:val="0"/>
          <w:iCs/>
        </w:rPr>
        <w:t>2</w:t>
      </w:r>
      <w:r w:rsidRPr="00C6524A">
        <w:rPr>
          <w:b w:val="0"/>
          <w:bCs/>
          <w:i w:val="0"/>
          <w:iCs/>
        </w:rPr>
        <w:t xml:space="preserve"> to J4_</w:t>
      </w:r>
      <w:r w:rsidR="003576C4" w:rsidRPr="00C6524A">
        <w:rPr>
          <w:b w:val="0"/>
          <w:bCs/>
          <w:i w:val="0"/>
          <w:iCs/>
        </w:rPr>
        <w:t>3</w:t>
      </w:r>
      <w:r w:rsidRPr="00C6524A">
        <w:rPr>
          <w:b w:val="0"/>
          <w:bCs/>
          <w:i w:val="0"/>
          <w:iCs/>
        </w:rPr>
        <w:t>, J29_</w:t>
      </w:r>
      <w:r w:rsidR="00613CEE" w:rsidRPr="00C6524A">
        <w:rPr>
          <w:b w:val="0"/>
          <w:bCs/>
          <w:i w:val="0"/>
          <w:iCs/>
        </w:rPr>
        <w:t>5</w:t>
      </w:r>
      <w:r w:rsidRPr="00C6524A">
        <w:rPr>
          <w:b w:val="0"/>
          <w:bCs/>
          <w:i w:val="0"/>
          <w:iCs/>
        </w:rPr>
        <w:t xml:space="preserve"> to J29_</w:t>
      </w:r>
      <w:r w:rsidR="00613CEE" w:rsidRPr="00C6524A">
        <w:rPr>
          <w:b w:val="0"/>
          <w:bCs/>
          <w:i w:val="0"/>
          <w:iCs/>
        </w:rPr>
        <w:t>6</w:t>
      </w:r>
      <w:r w:rsidRPr="00C6524A">
        <w:rPr>
          <w:b w:val="0"/>
          <w:bCs/>
          <w:i w:val="0"/>
          <w:iCs/>
        </w:rPr>
        <w:t>, and J30_</w:t>
      </w:r>
      <w:r w:rsidR="00B34FC1" w:rsidRPr="00C6524A">
        <w:rPr>
          <w:b w:val="0"/>
          <w:bCs/>
          <w:i w:val="0"/>
          <w:iCs/>
        </w:rPr>
        <w:t>5</w:t>
      </w:r>
      <w:r w:rsidRPr="00C6524A">
        <w:rPr>
          <w:b w:val="0"/>
          <w:bCs/>
          <w:i w:val="0"/>
          <w:iCs/>
        </w:rPr>
        <w:t xml:space="preserve"> to J30_</w:t>
      </w:r>
      <w:r w:rsidR="00B34FC1" w:rsidRPr="00C6524A">
        <w:rPr>
          <w:b w:val="0"/>
          <w:bCs/>
          <w:i w:val="0"/>
          <w:iCs/>
        </w:rPr>
        <w:t>6</w:t>
      </w:r>
      <w:r w:rsidRPr="00C6524A">
        <w:rPr>
          <w:b w:val="0"/>
          <w:bCs/>
          <w:i w:val="0"/>
          <w:iCs/>
        </w:rPr>
        <w:t xml:space="preserve"> by relays to make the loop close. </w:t>
      </w:r>
    </w:p>
    <w:p w14:paraId="093A7A2A" w14:textId="3ED69D58" w:rsidR="00B34FC1" w:rsidRDefault="00B34FC1" w:rsidP="00B34FC1">
      <w:pPr>
        <w:pStyle w:val="3"/>
        <w:rPr>
          <w:b w:val="0"/>
          <w:bCs/>
          <w:i w:val="0"/>
          <w:iCs/>
        </w:rPr>
      </w:pPr>
      <w:r w:rsidRPr="0042774A">
        <w:rPr>
          <w:b w:val="0"/>
          <w:bCs/>
          <w:i w:val="0"/>
          <w:iCs/>
        </w:rPr>
        <w:t xml:space="preserve">Before test </w:t>
      </w:r>
      <w:r>
        <w:rPr>
          <w:b w:val="0"/>
          <w:bCs/>
          <w:i w:val="0"/>
          <w:iCs/>
        </w:rPr>
        <w:t>KVBEL</w:t>
      </w:r>
      <w:r w:rsidRPr="0042774A">
        <w:rPr>
          <w:b w:val="0"/>
          <w:bCs/>
          <w:i w:val="0"/>
          <w:iCs/>
        </w:rPr>
        <w:t xml:space="preserve"> loop</w:t>
      </w:r>
      <w:r w:rsidR="00B938A3">
        <w:rPr>
          <w:b w:val="0"/>
          <w:bCs/>
          <w:i w:val="0"/>
          <w:iCs/>
        </w:rPr>
        <w:t>,</w:t>
      </w:r>
      <w:r w:rsidRPr="0042774A">
        <w:rPr>
          <w:b w:val="0"/>
          <w:bCs/>
          <w:i w:val="0"/>
          <w:iCs/>
        </w:rPr>
        <w:t xml:space="preserve"> ENLP_OUT will be connected to ENLP_IN by connect</w:t>
      </w:r>
      <w:r>
        <w:rPr>
          <w:b w:val="0"/>
          <w:bCs/>
          <w:i w:val="0"/>
          <w:iCs/>
        </w:rPr>
        <w:t>ing</w:t>
      </w:r>
      <w:r w:rsidRPr="0042774A">
        <w:rPr>
          <w:b w:val="0"/>
          <w:bCs/>
          <w:i w:val="0"/>
          <w:iCs/>
        </w:rPr>
        <w:t xml:space="preserve"> the</w:t>
      </w:r>
      <w:r>
        <w:rPr>
          <w:b w:val="0"/>
          <w:bCs/>
          <w:i w:val="0"/>
          <w:iCs/>
        </w:rPr>
        <w:t xml:space="preserve"> J3_</w:t>
      </w:r>
      <w:r w:rsidR="00532834">
        <w:rPr>
          <w:b w:val="0"/>
          <w:bCs/>
          <w:i w:val="0"/>
          <w:iCs/>
        </w:rPr>
        <w:t>25</w:t>
      </w:r>
      <w:r>
        <w:rPr>
          <w:b w:val="0"/>
          <w:bCs/>
          <w:i w:val="0"/>
          <w:iCs/>
        </w:rPr>
        <w:t xml:space="preserve"> to J3_</w:t>
      </w:r>
      <w:r w:rsidR="00532834">
        <w:rPr>
          <w:b w:val="0"/>
          <w:bCs/>
          <w:i w:val="0"/>
          <w:iCs/>
        </w:rPr>
        <w:t>26</w:t>
      </w:r>
      <w:r>
        <w:rPr>
          <w:b w:val="0"/>
          <w:bCs/>
          <w:i w:val="0"/>
          <w:iCs/>
        </w:rPr>
        <w:t xml:space="preserve">, </w:t>
      </w:r>
      <w:r w:rsidR="00B938A3">
        <w:rPr>
          <w:b w:val="0"/>
          <w:bCs/>
          <w:i w:val="0"/>
          <w:iCs/>
        </w:rPr>
        <w:t xml:space="preserve">and </w:t>
      </w:r>
      <w:r>
        <w:rPr>
          <w:b w:val="0"/>
          <w:bCs/>
          <w:i w:val="0"/>
          <w:iCs/>
        </w:rPr>
        <w:t>J4_</w:t>
      </w:r>
      <w:r w:rsidR="00532834">
        <w:rPr>
          <w:b w:val="0"/>
          <w:bCs/>
          <w:i w:val="0"/>
          <w:iCs/>
        </w:rPr>
        <w:t>25</w:t>
      </w:r>
      <w:r>
        <w:rPr>
          <w:b w:val="0"/>
          <w:bCs/>
          <w:i w:val="0"/>
          <w:iCs/>
        </w:rPr>
        <w:t xml:space="preserve"> to J4_</w:t>
      </w:r>
      <w:r w:rsidR="00532834">
        <w:rPr>
          <w:b w:val="0"/>
          <w:bCs/>
          <w:i w:val="0"/>
          <w:iCs/>
        </w:rPr>
        <w:t>26</w:t>
      </w:r>
      <w:r>
        <w:rPr>
          <w:b w:val="0"/>
          <w:bCs/>
          <w:i w:val="0"/>
          <w:iCs/>
        </w:rPr>
        <w:t xml:space="preserve"> by relays</w:t>
      </w:r>
      <w:r w:rsidRPr="0042774A">
        <w:rPr>
          <w:b w:val="0"/>
          <w:bCs/>
          <w:i w:val="0"/>
          <w:iCs/>
        </w:rPr>
        <w:t xml:space="preserve"> to make the loop close. </w:t>
      </w:r>
    </w:p>
    <w:p w14:paraId="6A3C7CED" w14:textId="18A0C140" w:rsidR="00BA1F77" w:rsidRDefault="00BA1F77" w:rsidP="00BA1F77">
      <w:pPr>
        <w:pStyle w:val="3"/>
        <w:rPr>
          <w:b w:val="0"/>
          <w:bCs/>
          <w:i w:val="0"/>
          <w:iCs/>
        </w:rPr>
      </w:pPr>
      <w:r w:rsidRPr="0042774A">
        <w:rPr>
          <w:b w:val="0"/>
          <w:bCs/>
          <w:i w:val="0"/>
          <w:iCs/>
        </w:rPr>
        <w:t xml:space="preserve">Before test </w:t>
      </w:r>
      <w:r>
        <w:rPr>
          <w:b w:val="0"/>
          <w:bCs/>
          <w:i w:val="0"/>
          <w:iCs/>
        </w:rPr>
        <w:t>COUCH</w:t>
      </w:r>
      <w:r w:rsidRPr="0042774A">
        <w:rPr>
          <w:b w:val="0"/>
          <w:bCs/>
          <w:i w:val="0"/>
          <w:iCs/>
        </w:rPr>
        <w:t xml:space="preserve"> loop</w:t>
      </w:r>
      <w:r>
        <w:rPr>
          <w:b w:val="0"/>
          <w:bCs/>
          <w:i w:val="0"/>
          <w:iCs/>
        </w:rPr>
        <w:t>,</w:t>
      </w:r>
      <w:r w:rsidRPr="0042774A">
        <w:rPr>
          <w:b w:val="0"/>
          <w:bCs/>
          <w:i w:val="0"/>
          <w:iCs/>
        </w:rPr>
        <w:t xml:space="preserve"> ENLP_OUT will be connected to ENLP_IN by connect</w:t>
      </w:r>
      <w:r>
        <w:rPr>
          <w:b w:val="0"/>
          <w:bCs/>
          <w:i w:val="0"/>
          <w:iCs/>
        </w:rPr>
        <w:t>ing</w:t>
      </w:r>
      <w:r w:rsidRPr="0042774A">
        <w:rPr>
          <w:b w:val="0"/>
          <w:bCs/>
          <w:i w:val="0"/>
          <w:iCs/>
        </w:rPr>
        <w:t xml:space="preserve"> the</w:t>
      </w:r>
      <w:r>
        <w:rPr>
          <w:b w:val="0"/>
          <w:bCs/>
          <w:i w:val="0"/>
          <w:iCs/>
        </w:rPr>
        <w:t xml:space="preserve"> J3_</w:t>
      </w:r>
      <w:r w:rsidR="00D210A2">
        <w:rPr>
          <w:b w:val="0"/>
          <w:bCs/>
          <w:i w:val="0"/>
          <w:iCs/>
        </w:rPr>
        <w:t>18</w:t>
      </w:r>
      <w:r>
        <w:rPr>
          <w:b w:val="0"/>
          <w:bCs/>
          <w:i w:val="0"/>
          <w:iCs/>
        </w:rPr>
        <w:t xml:space="preserve"> to J3_</w:t>
      </w:r>
      <w:r w:rsidR="00480051">
        <w:rPr>
          <w:b w:val="0"/>
          <w:bCs/>
          <w:i w:val="0"/>
          <w:iCs/>
        </w:rPr>
        <w:t xml:space="preserve">9 </w:t>
      </w:r>
      <w:r>
        <w:rPr>
          <w:b w:val="0"/>
          <w:bCs/>
          <w:i w:val="0"/>
          <w:iCs/>
        </w:rPr>
        <w:t>by relays</w:t>
      </w:r>
      <w:r w:rsidRPr="0042774A">
        <w:rPr>
          <w:b w:val="0"/>
          <w:bCs/>
          <w:i w:val="0"/>
          <w:iCs/>
        </w:rPr>
        <w:t xml:space="preserve"> to make the loop close. </w:t>
      </w:r>
    </w:p>
    <w:p w14:paraId="393B1F73" w14:textId="69F37290" w:rsidR="00BA1F77" w:rsidRDefault="00BA1F77" w:rsidP="00BA1F77">
      <w:pPr>
        <w:pStyle w:val="3"/>
        <w:rPr>
          <w:b w:val="0"/>
          <w:bCs/>
          <w:i w:val="0"/>
          <w:iCs/>
        </w:rPr>
      </w:pPr>
      <w:r w:rsidRPr="0042774A">
        <w:rPr>
          <w:b w:val="0"/>
          <w:bCs/>
          <w:i w:val="0"/>
          <w:iCs/>
        </w:rPr>
        <w:t xml:space="preserve">Before test </w:t>
      </w:r>
      <w:r w:rsidR="00480051">
        <w:rPr>
          <w:b w:val="0"/>
          <w:bCs/>
          <w:i w:val="0"/>
          <w:iCs/>
        </w:rPr>
        <w:t>DKB</w:t>
      </w:r>
      <w:r w:rsidRPr="0042774A">
        <w:rPr>
          <w:b w:val="0"/>
          <w:bCs/>
          <w:i w:val="0"/>
          <w:iCs/>
        </w:rPr>
        <w:t xml:space="preserve"> loop</w:t>
      </w:r>
      <w:r>
        <w:rPr>
          <w:b w:val="0"/>
          <w:bCs/>
          <w:i w:val="0"/>
          <w:iCs/>
        </w:rPr>
        <w:t>,</w:t>
      </w:r>
      <w:r w:rsidRPr="0042774A">
        <w:rPr>
          <w:b w:val="0"/>
          <w:bCs/>
          <w:i w:val="0"/>
          <w:iCs/>
        </w:rPr>
        <w:t xml:space="preserve"> ENLP_OUT will be connected to ENLP_IN by connect</w:t>
      </w:r>
      <w:r>
        <w:rPr>
          <w:b w:val="0"/>
          <w:bCs/>
          <w:i w:val="0"/>
          <w:iCs/>
        </w:rPr>
        <w:t>ing</w:t>
      </w:r>
      <w:r w:rsidRPr="0042774A">
        <w:rPr>
          <w:b w:val="0"/>
          <w:bCs/>
          <w:i w:val="0"/>
          <w:iCs/>
        </w:rPr>
        <w:t xml:space="preserve"> the</w:t>
      </w:r>
      <w:r>
        <w:rPr>
          <w:b w:val="0"/>
          <w:bCs/>
          <w:i w:val="0"/>
          <w:iCs/>
        </w:rPr>
        <w:t xml:space="preserve"> J</w:t>
      </w:r>
      <w:r w:rsidR="00495D34">
        <w:rPr>
          <w:b w:val="0"/>
          <w:bCs/>
          <w:i w:val="0"/>
          <w:iCs/>
        </w:rPr>
        <w:t>4</w:t>
      </w:r>
      <w:r>
        <w:rPr>
          <w:b w:val="0"/>
          <w:bCs/>
          <w:i w:val="0"/>
          <w:iCs/>
        </w:rPr>
        <w:t>_</w:t>
      </w:r>
      <w:r w:rsidR="00495D34">
        <w:rPr>
          <w:b w:val="0"/>
          <w:bCs/>
          <w:i w:val="0"/>
          <w:iCs/>
        </w:rPr>
        <w:t>6</w:t>
      </w:r>
      <w:r>
        <w:rPr>
          <w:b w:val="0"/>
          <w:bCs/>
          <w:i w:val="0"/>
          <w:iCs/>
        </w:rPr>
        <w:t xml:space="preserve"> to J</w:t>
      </w:r>
      <w:r w:rsidR="00495D34">
        <w:rPr>
          <w:b w:val="0"/>
          <w:bCs/>
          <w:i w:val="0"/>
          <w:iCs/>
        </w:rPr>
        <w:t>4_14</w:t>
      </w:r>
      <w:r>
        <w:rPr>
          <w:b w:val="0"/>
          <w:bCs/>
          <w:i w:val="0"/>
          <w:iCs/>
        </w:rPr>
        <w:t xml:space="preserve"> by relays</w:t>
      </w:r>
      <w:r w:rsidRPr="0042774A">
        <w:rPr>
          <w:b w:val="0"/>
          <w:bCs/>
          <w:i w:val="0"/>
          <w:iCs/>
        </w:rPr>
        <w:t xml:space="preserve"> to make the loop close. </w:t>
      </w:r>
    </w:p>
    <w:p w14:paraId="4E54EF04" w14:textId="306730B4" w:rsidR="004546ED" w:rsidRPr="001D38B9" w:rsidRDefault="002569FB" w:rsidP="000B3B12">
      <w:pPr>
        <w:pStyle w:val="3"/>
        <w:rPr>
          <w:bCs/>
          <w:iCs/>
        </w:rPr>
      </w:pPr>
      <w:r>
        <w:rPr>
          <w:b w:val="0"/>
          <w:bCs/>
          <w:i w:val="0"/>
          <w:iCs/>
        </w:rPr>
        <w:t>A</w:t>
      </w:r>
      <w:r w:rsidR="00D35BF9" w:rsidRPr="000B3B12">
        <w:rPr>
          <w:b w:val="0"/>
          <w:bCs/>
          <w:i w:val="0"/>
          <w:iCs/>
        </w:rPr>
        <w:t xml:space="preserve"> prompt will be displayed to the user to Configure switches </w:t>
      </w:r>
      <w:r w:rsidR="008A5151" w:rsidRPr="000B3B12">
        <w:rPr>
          <w:b w:val="0"/>
          <w:bCs/>
          <w:i w:val="0"/>
          <w:iCs/>
        </w:rPr>
        <w:t>SW</w:t>
      </w:r>
      <w:r w:rsidR="008A5151">
        <w:rPr>
          <w:b w:val="0"/>
          <w:bCs/>
          <w:i w:val="0"/>
          <w:iCs/>
        </w:rPr>
        <w:t>2</w:t>
      </w:r>
      <w:r w:rsidR="008A5151" w:rsidRPr="000B3B12">
        <w:rPr>
          <w:b w:val="0"/>
          <w:bCs/>
          <w:i w:val="0"/>
          <w:iCs/>
        </w:rPr>
        <w:t xml:space="preserve"> </w:t>
      </w:r>
      <w:r w:rsidR="00D35BF9" w:rsidRPr="000B3B12">
        <w:rPr>
          <w:b w:val="0"/>
          <w:bCs/>
          <w:i w:val="0"/>
          <w:iCs/>
        </w:rPr>
        <w:t xml:space="preserve">to OFF position. </w:t>
      </w:r>
    </w:p>
    <w:p w14:paraId="2B625E32" w14:textId="4B7D15E2" w:rsidR="004546ED" w:rsidRPr="001D38B9" w:rsidRDefault="002569FB" w:rsidP="000B3B12">
      <w:pPr>
        <w:pStyle w:val="3"/>
        <w:rPr>
          <w:bCs/>
          <w:iCs/>
        </w:rPr>
      </w:pPr>
      <w:r>
        <w:rPr>
          <w:b w:val="0"/>
          <w:bCs/>
          <w:i w:val="0"/>
          <w:iCs/>
        </w:rPr>
        <w:t>A</w:t>
      </w:r>
      <w:r w:rsidR="00D35BF9" w:rsidRPr="000B3B12">
        <w:rPr>
          <w:b w:val="0"/>
          <w:bCs/>
          <w:i w:val="0"/>
          <w:iCs/>
        </w:rPr>
        <w:t xml:space="preserve"> prompt will be displayed to the user to Configure switches </w:t>
      </w:r>
      <w:r w:rsidR="00DA3D3E" w:rsidRPr="000B3B12">
        <w:rPr>
          <w:b w:val="0"/>
          <w:bCs/>
          <w:i w:val="0"/>
          <w:iCs/>
        </w:rPr>
        <w:t>SW</w:t>
      </w:r>
      <w:r w:rsidR="00DA3D3E">
        <w:rPr>
          <w:b w:val="0"/>
          <w:bCs/>
          <w:i w:val="0"/>
          <w:iCs/>
        </w:rPr>
        <w:t>3</w:t>
      </w:r>
      <w:r w:rsidR="00DA3D3E" w:rsidRPr="000B3B12">
        <w:rPr>
          <w:b w:val="0"/>
          <w:bCs/>
          <w:i w:val="0"/>
          <w:iCs/>
        </w:rPr>
        <w:t xml:space="preserve"> </w:t>
      </w:r>
      <w:r w:rsidR="00D35BF9" w:rsidRPr="000B3B12">
        <w:rPr>
          <w:b w:val="0"/>
          <w:bCs/>
          <w:i w:val="0"/>
          <w:iCs/>
        </w:rPr>
        <w:t xml:space="preserve">to OFF position. </w:t>
      </w:r>
    </w:p>
    <w:p w14:paraId="77C473A9" w14:textId="7FE77BA4" w:rsidR="004546ED" w:rsidRPr="001D38B9" w:rsidRDefault="00B26955" w:rsidP="000B3B12">
      <w:pPr>
        <w:pStyle w:val="3"/>
        <w:rPr>
          <w:bCs/>
          <w:iCs/>
        </w:rPr>
      </w:pPr>
      <w:r>
        <w:rPr>
          <w:b w:val="0"/>
          <w:bCs/>
          <w:i w:val="0"/>
          <w:iCs/>
        </w:rPr>
        <w:t>A</w:t>
      </w:r>
      <w:r w:rsidR="00D35BF9" w:rsidRPr="000B3B12">
        <w:rPr>
          <w:b w:val="0"/>
          <w:bCs/>
          <w:i w:val="0"/>
          <w:iCs/>
        </w:rPr>
        <w:t xml:space="preserve"> prompt will be displayed to the user to Configure switches SW</w:t>
      </w:r>
      <w:r w:rsidR="00DA3D3E">
        <w:rPr>
          <w:b w:val="0"/>
          <w:bCs/>
          <w:i w:val="0"/>
          <w:iCs/>
        </w:rPr>
        <w:t>1</w:t>
      </w:r>
      <w:r w:rsidR="00D35BF9" w:rsidRPr="000B3B12">
        <w:rPr>
          <w:b w:val="0"/>
          <w:bCs/>
          <w:i w:val="0"/>
          <w:iCs/>
        </w:rPr>
        <w:t xml:space="preserve"> to OFF position. </w:t>
      </w:r>
    </w:p>
    <w:p w14:paraId="05EC23C0" w14:textId="0CA4DD52" w:rsidR="004546ED" w:rsidRPr="00994C08" w:rsidRDefault="00D35BF9" w:rsidP="00994C08">
      <w:pPr>
        <w:pStyle w:val="3"/>
        <w:rPr>
          <w:b w:val="0"/>
          <w:bCs/>
          <w:i w:val="0"/>
          <w:iCs/>
        </w:rPr>
      </w:pPr>
      <w:r w:rsidRPr="00C6524A">
        <w:rPr>
          <w:b w:val="0"/>
          <w:bCs/>
          <w:i w:val="0"/>
          <w:iCs/>
        </w:rPr>
        <w:t>Signals at J13 EMO_GOOD_IN, CSPARESW1_IN, CSPARESW2_IN,</w:t>
      </w:r>
      <w:r w:rsidR="00C6524A">
        <w:rPr>
          <w:b w:val="0"/>
          <w:bCs/>
          <w:i w:val="0"/>
          <w:iCs/>
        </w:rPr>
        <w:t xml:space="preserve"> </w:t>
      </w:r>
      <w:r w:rsidRPr="00C6524A">
        <w:rPr>
          <w:b w:val="0"/>
          <w:bCs/>
          <w:i w:val="0"/>
          <w:iCs/>
        </w:rPr>
        <w:t>DC_MAIN_DOOR_IN, NEUTRON_DR_SW1_IN,</w:t>
      </w:r>
      <w:r w:rsidRPr="00C6524A">
        <w:rPr>
          <w:b w:val="0"/>
          <w:bCs/>
          <w:i w:val="0"/>
          <w:iCs/>
        </w:rPr>
        <w:tab/>
        <w:t>NEUTRON_DR_SW2_IN</w:t>
      </w:r>
      <w:r w:rsidR="003E2656" w:rsidRPr="00C6524A">
        <w:rPr>
          <w:b w:val="0"/>
          <w:bCs/>
          <w:i w:val="0"/>
          <w:iCs/>
        </w:rPr>
        <w:t>,</w:t>
      </w:r>
      <w:r w:rsidR="00994C08">
        <w:rPr>
          <w:b w:val="0"/>
          <w:bCs/>
          <w:i w:val="0"/>
          <w:iCs/>
        </w:rPr>
        <w:t xml:space="preserve"> </w:t>
      </w:r>
      <w:r w:rsidR="003E2656" w:rsidRPr="00C6524A">
        <w:rPr>
          <w:b w:val="0"/>
          <w:bCs/>
          <w:i w:val="0"/>
          <w:iCs/>
        </w:rPr>
        <w:t>CDOS</w:t>
      </w:r>
      <w:r w:rsidRPr="00C6524A">
        <w:rPr>
          <w:b w:val="0"/>
          <w:bCs/>
          <w:i w:val="0"/>
          <w:iCs/>
        </w:rPr>
        <w:t>_STS_IN,</w:t>
      </w:r>
      <w:r w:rsidRPr="00C6524A">
        <w:rPr>
          <w:b w:val="0"/>
          <w:bCs/>
          <w:i w:val="0"/>
          <w:iCs/>
        </w:rPr>
        <w:tab/>
        <w:t>CMNR_STS_IN,</w:t>
      </w:r>
      <w:r w:rsidR="00C6524A">
        <w:rPr>
          <w:b w:val="0"/>
          <w:bCs/>
          <w:i w:val="0"/>
          <w:iCs/>
        </w:rPr>
        <w:t xml:space="preserve"> </w:t>
      </w:r>
      <w:r w:rsidRPr="00C6524A">
        <w:rPr>
          <w:b w:val="0"/>
          <w:bCs/>
          <w:i w:val="0"/>
          <w:iCs/>
        </w:rPr>
        <w:t xml:space="preserve">GROTPWR_STS_IN, SPD_AC_DR_IN shall be set to 0V through relay.  </w:t>
      </w:r>
    </w:p>
    <w:p w14:paraId="4F243DA3" w14:textId="1B208358" w:rsidR="004546ED" w:rsidRPr="001D38B9" w:rsidRDefault="008F11C1" w:rsidP="000B3B12">
      <w:pPr>
        <w:pStyle w:val="3"/>
        <w:rPr>
          <w:bCs/>
          <w:iCs/>
        </w:rPr>
      </w:pPr>
      <w:r>
        <w:rPr>
          <w:b w:val="0"/>
          <w:bCs/>
          <w:i w:val="0"/>
          <w:iCs/>
        </w:rPr>
        <w:t>FPGA</w:t>
      </w:r>
      <w:r w:rsidR="00D35BF9" w:rsidRPr="000B3B12">
        <w:rPr>
          <w:b w:val="0"/>
          <w:bCs/>
          <w:i w:val="0"/>
          <w:iCs/>
        </w:rPr>
        <w:t>_LOOP_CTRL shall be read for a value of 0x</w:t>
      </w:r>
      <w:r w:rsidR="007B77C4">
        <w:rPr>
          <w:b w:val="0"/>
          <w:bCs/>
          <w:i w:val="0"/>
          <w:iCs/>
        </w:rPr>
        <w:t>0</w:t>
      </w:r>
      <w:r w:rsidR="00D35BF9" w:rsidRPr="000B3B12">
        <w:rPr>
          <w:b w:val="0"/>
          <w:bCs/>
          <w:i w:val="0"/>
          <w:iCs/>
        </w:rPr>
        <w:t xml:space="preserve">0. </w:t>
      </w:r>
    </w:p>
    <w:p w14:paraId="695B46D7" w14:textId="67A8863A" w:rsidR="004546ED" w:rsidRPr="001D38B9" w:rsidRDefault="00D35BF9" w:rsidP="000B3B12">
      <w:pPr>
        <w:pStyle w:val="3"/>
        <w:rPr>
          <w:bCs/>
          <w:iCs/>
        </w:rPr>
      </w:pPr>
      <w:r w:rsidRPr="000B3B12">
        <w:rPr>
          <w:b w:val="0"/>
          <w:bCs/>
          <w:i w:val="0"/>
          <w:iCs/>
        </w:rPr>
        <w:t xml:space="preserve">A prompt will be displayed to the user querying whether </w:t>
      </w:r>
      <w:r w:rsidR="000B3B12" w:rsidRPr="000B3B12">
        <w:rPr>
          <w:b w:val="0"/>
          <w:bCs/>
          <w:i w:val="0"/>
          <w:iCs/>
        </w:rPr>
        <w:t>LEDs</w:t>
      </w:r>
      <w:r w:rsidR="000B3B12">
        <w:rPr>
          <w:b w:val="0"/>
          <w:bCs/>
          <w:i w:val="0"/>
          <w:iCs/>
        </w:rPr>
        <w:t xml:space="preserve"> </w:t>
      </w:r>
      <w:r w:rsidR="000B3B12" w:rsidRPr="000B3B12">
        <w:rPr>
          <w:b w:val="0"/>
          <w:bCs/>
          <w:i w:val="0"/>
          <w:iCs/>
        </w:rPr>
        <w:t>D</w:t>
      </w:r>
      <w:r w:rsidR="007C58DD" w:rsidRPr="000B3B12">
        <w:rPr>
          <w:b w:val="0"/>
          <w:bCs/>
          <w:i w:val="0"/>
          <w:iCs/>
        </w:rPr>
        <w:t>52</w:t>
      </w:r>
      <w:r w:rsidRPr="000B3B12">
        <w:rPr>
          <w:b w:val="0"/>
          <w:bCs/>
          <w:i w:val="0"/>
          <w:iCs/>
        </w:rPr>
        <w:t xml:space="preserve"> through </w:t>
      </w:r>
      <w:r w:rsidR="007C58DD" w:rsidRPr="000B3B12">
        <w:rPr>
          <w:b w:val="0"/>
          <w:bCs/>
          <w:i w:val="0"/>
          <w:iCs/>
        </w:rPr>
        <w:t>D6</w:t>
      </w:r>
      <w:r w:rsidR="003F503E">
        <w:rPr>
          <w:b w:val="0"/>
          <w:bCs/>
          <w:i w:val="0"/>
          <w:iCs/>
        </w:rPr>
        <w:t>7</w:t>
      </w:r>
      <w:r w:rsidRPr="000B3B12">
        <w:rPr>
          <w:b w:val="0"/>
          <w:bCs/>
          <w:i w:val="0"/>
          <w:iCs/>
        </w:rPr>
        <w:t xml:space="preserve"> are OFF.  A response of “Yes” is expected. </w:t>
      </w:r>
      <w:r w:rsidR="00B61C34">
        <w:rPr>
          <w:b w:val="0"/>
          <w:bCs/>
          <w:i w:val="0"/>
          <w:iCs/>
        </w:rPr>
        <w:t xml:space="preserve"> </w:t>
      </w:r>
    </w:p>
    <w:p w14:paraId="02FD9B1B" w14:textId="54B852CF" w:rsidR="004546ED" w:rsidRPr="00F37EAA" w:rsidRDefault="00D35BF9" w:rsidP="000B3B12">
      <w:pPr>
        <w:pStyle w:val="3"/>
        <w:rPr>
          <w:bCs/>
          <w:iCs/>
        </w:rPr>
      </w:pPr>
      <w:r w:rsidRPr="000B3B12">
        <w:rPr>
          <w:rFonts w:ascii="Arial" w:eastAsia="Arial" w:hAnsi="Arial" w:cs="Arial"/>
          <w:b w:val="0"/>
          <w:bCs/>
          <w:i w:val="0"/>
          <w:iCs/>
        </w:rPr>
        <w:t xml:space="preserve"> </w:t>
      </w:r>
      <w:r w:rsidRPr="000B3B12">
        <w:rPr>
          <w:b w:val="0"/>
          <w:bCs/>
          <w:i w:val="0"/>
          <w:iCs/>
        </w:rPr>
        <w:t xml:space="preserve">An </w:t>
      </w:r>
      <w:r w:rsidR="006730C5">
        <w:rPr>
          <w:b w:val="0"/>
          <w:bCs/>
          <w:i w:val="0"/>
          <w:iCs/>
        </w:rPr>
        <w:t>i</w:t>
      </w:r>
      <w:r w:rsidRPr="000B3B12">
        <w:rPr>
          <w:b w:val="0"/>
          <w:bCs/>
          <w:i w:val="0"/>
          <w:iCs/>
        </w:rPr>
        <w:t xml:space="preserve">nput voltage of 24V shall be applied to EMO_GOOD_IN at J13-18. </w:t>
      </w:r>
    </w:p>
    <w:p w14:paraId="0BF8C8EC" w14:textId="15C71786" w:rsidR="00284EC2" w:rsidRPr="00284EC2" w:rsidRDefault="00284EC2" w:rsidP="00284EC2">
      <w:pPr>
        <w:pStyle w:val="3"/>
        <w:rPr>
          <w:bCs/>
          <w:iCs/>
        </w:rPr>
      </w:pPr>
      <w:r>
        <w:rPr>
          <w:b w:val="0"/>
          <w:i w:val="0"/>
        </w:rPr>
        <w:t xml:space="preserve">A </w:t>
      </w:r>
      <w:r w:rsidR="007200BD">
        <w:rPr>
          <w:b w:val="0"/>
          <w:i w:val="0"/>
        </w:rPr>
        <w:t>250</w:t>
      </w:r>
      <w:r w:rsidR="00092B64">
        <w:rPr>
          <w:b w:val="0"/>
          <w:i w:val="0"/>
        </w:rPr>
        <w:t>Ω</w:t>
      </w:r>
      <w:r>
        <w:rPr>
          <w:b w:val="0"/>
          <w:i w:val="0"/>
        </w:rPr>
        <w:t xml:space="preserve"> resistor shall be connected to J25-5 PENDANT_24V to J2</w:t>
      </w:r>
      <w:r w:rsidR="003A054B">
        <w:rPr>
          <w:b w:val="0"/>
          <w:i w:val="0"/>
        </w:rPr>
        <w:t>5-2 PENDANT_GND</w:t>
      </w:r>
      <w:r w:rsidR="004E2B22">
        <w:rPr>
          <w:b w:val="0"/>
          <w:i w:val="0"/>
        </w:rPr>
        <w:t xml:space="preserve"> by</w:t>
      </w:r>
      <w:r w:rsidR="00B17ECF">
        <w:rPr>
          <w:b w:val="0"/>
          <w:i w:val="0"/>
        </w:rPr>
        <w:t xml:space="preserve"> switch/relay</w:t>
      </w:r>
      <w:r w:rsidR="003A054B">
        <w:rPr>
          <w:b w:val="0"/>
          <w:i w:val="0"/>
        </w:rPr>
        <w:t>.</w:t>
      </w:r>
    </w:p>
    <w:p w14:paraId="2334F94E" w14:textId="54CD9ACC" w:rsidR="004546ED" w:rsidRPr="001D38B9" w:rsidRDefault="00212AE0" w:rsidP="000B3B12">
      <w:pPr>
        <w:pStyle w:val="3"/>
        <w:rPr>
          <w:bCs/>
          <w:iCs/>
        </w:rPr>
      </w:pPr>
      <w:r>
        <w:rPr>
          <w:b w:val="0"/>
          <w:bCs/>
          <w:i w:val="0"/>
          <w:iCs/>
        </w:rPr>
        <w:t>CONN_INPUTS</w:t>
      </w:r>
      <w:r w:rsidR="00D35BF9" w:rsidRPr="000B3B12">
        <w:rPr>
          <w:b w:val="0"/>
          <w:bCs/>
          <w:i w:val="0"/>
          <w:iCs/>
        </w:rPr>
        <w:t xml:space="preserve"> register</w:t>
      </w:r>
      <w:r>
        <w:rPr>
          <w:b w:val="0"/>
          <w:bCs/>
          <w:i w:val="0"/>
          <w:iCs/>
        </w:rPr>
        <w:t xml:space="preserve"> bits </w:t>
      </w:r>
      <w:r w:rsidR="00DE62A8">
        <w:rPr>
          <w:b w:val="0"/>
          <w:bCs/>
          <w:i w:val="0"/>
          <w:iCs/>
        </w:rPr>
        <w:t xml:space="preserve">EMO_GOOD </w:t>
      </w:r>
      <w:r w:rsidR="00D35BF9" w:rsidRPr="000B3B12">
        <w:rPr>
          <w:b w:val="0"/>
          <w:bCs/>
          <w:i w:val="0"/>
          <w:iCs/>
        </w:rPr>
        <w:t>from</w:t>
      </w:r>
      <w:r w:rsidR="00AE40A5" w:rsidRPr="000B3B12">
        <w:rPr>
          <w:b w:val="0"/>
          <w:bCs/>
          <w:i w:val="0"/>
          <w:iCs/>
        </w:rPr>
        <w:t xml:space="preserve"> FPGA</w:t>
      </w:r>
      <w:r w:rsidR="00D35BF9" w:rsidRPr="000B3B12">
        <w:rPr>
          <w:b w:val="0"/>
          <w:bCs/>
          <w:i w:val="0"/>
          <w:iCs/>
        </w:rPr>
        <w:t xml:space="preserve"> shall be read for </w:t>
      </w:r>
      <w:r w:rsidR="006730C5">
        <w:rPr>
          <w:b w:val="0"/>
          <w:bCs/>
          <w:i w:val="0"/>
          <w:iCs/>
        </w:rPr>
        <w:t>logic 1</w:t>
      </w:r>
      <w:r w:rsidR="00D35BF9" w:rsidRPr="000B3B12">
        <w:rPr>
          <w:b w:val="0"/>
          <w:bCs/>
          <w:i w:val="0"/>
          <w:iCs/>
        </w:rPr>
        <w:t xml:space="preserve">. </w:t>
      </w:r>
    </w:p>
    <w:p w14:paraId="55CCF544" w14:textId="784250BF" w:rsidR="004546ED" w:rsidRPr="00994C08" w:rsidRDefault="00D35BF9" w:rsidP="00994C08">
      <w:pPr>
        <w:pStyle w:val="3"/>
        <w:rPr>
          <w:b w:val="0"/>
          <w:bCs/>
          <w:i w:val="0"/>
          <w:iCs/>
        </w:rPr>
      </w:pPr>
      <w:r w:rsidRPr="00994C08">
        <w:rPr>
          <w:b w:val="0"/>
          <w:bCs/>
          <w:i w:val="0"/>
          <w:iCs/>
        </w:rPr>
        <w:t>Signals FPGA_BMENLP_CTRL, FPGA_HW_</w:t>
      </w:r>
      <w:r w:rsidR="00234E94" w:rsidRPr="00994C08">
        <w:rPr>
          <w:b w:val="0"/>
          <w:bCs/>
          <w:i w:val="0"/>
          <w:iCs/>
        </w:rPr>
        <w:t>BMENLP_CNTL</w:t>
      </w:r>
      <w:r w:rsidRPr="00994C08">
        <w:rPr>
          <w:b w:val="0"/>
          <w:bCs/>
          <w:i w:val="0"/>
          <w:iCs/>
        </w:rPr>
        <w:t>,</w:t>
      </w:r>
      <w:r w:rsidR="00994C08">
        <w:rPr>
          <w:b w:val="0"/>
          <w:bCs/>
          <w:i w:val="0"/>
          <w:iCs/>
        </w:rPr>
        <w:t xml:space="preserve"> </w:t>
      </w:r>
      <w:r w:rsidRPr="00994C08">
        <w:rPr>
          <w:b w:val="0"/>
          <w:bCs/>
          <w:i w:val="0"/>
          <w:iCs/>
        </w:rPr>
        <w:t>FPGA_KVBMENLP_CTRL,</w:t>
      </w:r>
      <w:r w:rsidR="00994C08">
        <w:rPr>
          <w:b w:val="0"/>
          <w:bCs/>
          <w:i w:val="0"/>
          <w:iCs/>
        </w:rPr>
        <w:t xml:space="preserve"> </w:t>
      </w:r>
      <w:r w:rsidRPr="00994C08">
        <w:rPr>
          <w:b w:val="0"/>
          <w:bCs/>
          <w:i w:val="0"/>
          <w:iCs/>
        </w:rPr>
        <w:t>FPGA_MTNENLP_CTRL,</w:t>
      </w:r>
      <w:r w:rsidR="00994C08">
        <w:rPr>
          <w:b w:val="0"/>
          <w:bCs/>
          <w:i w:val="0"/>
          <w:iCs/>
        </w:rPr>
        <w:t xml:space="preserve"> </w:t>
      </w:r>
      <w:r w:rsidRPr="00994C08">
        <w:rPr>
          <w:b w:val="0"/>
          <w:bCs/>
          <w:i w:val="0"/>
          <w:iCs/>
        </w:rPr>
        <w:t>FPGA_</w:t>
      </w:r>
      <w:r w:rsidR="001E023C" w:rsidRPr="00994C08">
        <w:rPr>
          <w:b w:val="0"/>
          <w:bCs/>
          <w:i w:val="0"/>
          <w:iCs/>
        </w:rPr>
        <w:t>PWRENLP_LOC</w:t>
      </w:r>
      <w:r w:rsidRPr="00994C08">
        <w:rPr>
          <w:b w:val="0"/>
          <w:bCs/>
          <w:i w:val="0"/>
          <w:iCs/>
        </w:rPr>
        <w:t>_CTRL,</w:t>
      </w:r>
      <w:r w:rsidR="006730C5" w:rsidRPr="00994C08">
        <w:rPr>
          <w:b w:val="0"/>
          <w:bCs/>
          <w:i w:val="0"/>
          <w:iCs/>
        </w:rPr>
        <w:t xml:space="preserve"> </w:t>
      </w:r>
      <w:r w:rsidRPr="00994C08">
        <w:rPr>
          <w:b w:val="0"/>
          <w:bCs/>
          <w:i w:val="0"/>
          <w:iCs/>
        </w:rPr>
        <w:t>FPGA_</w:t>
      </w:r>
      <w:r w:rsidR="001E023C" w:rsidRPr="00994C08">
        <w:rPr>
          <w:b w:val="0"/>
          <w:bCs/>
          <w:i w:val="0"/>
          <w:iCs/>
        </w:rPr>
        <w:t>BMENLP_LOC</w:t>
      </w:r>
      <w:r w:rsidRPr="00994C08">
        <w:rPr>
          <w:b w:val="0"/>
          <w:bCs/>
          <w:i w:val="0"/>
          <w:iCs/>
        </w:rPr>
        <w:t>_CTRL,</w:t>
      </w:r>
      <w:r w:rsidR="001E023C" w:rsidRPr="00994C08">
        <w:rPr>
          <w:b w:val="0"/>
          <w:bCs/>
          <w:i w:val="0"/>
          <w:iCs/>
        </w:rPr>
        <w:t xml:space="preserve"> FPGA_MTNENLP_LOC_CNTL</w:t>
      </w:r>
      <w:r w:rsidRPr="00994C08">
        <w:rPr>
          <w:b w:val="0"/>
          <w:bCs/>
          <w:i w:val="0"/>
          <w:iCs/>
        </w:rPr>
        <w:t xml:space="preserve"> shall be set to logic 0. </w:t>
      </w:r>
    </w:p>
    <w:p w14:paraId="0D5B3A62" w14:textId="39CDCCBB" w:rsidR="00F37EAA" w:rsidRPr="00F37EAA" w:rsidRDefault="00CD332D" w:rsidP="00F37EAA">
      <w:pPr>
        <w:pStyle w:val="3"/>
        <w:rPr>
          <w:bCs/>
          <w:iCs/>
        </w:rPr>
      </w:pPr>
      <w:r>
        <w:rPr>
          <w:b w:val="0"/>
          <w:i w:val="0"/>
        </w:rPr>
        <w:t xml:space="preserve">FPGA ENCODER_FUSE ON bit shall be set to </w:t>
      </w:r>
      <w:r w:rsidR="0056202F">
        <w:rPr>
          <w:b w:val="0"/>
          <w:i w:val="0"/>
        </w:rPr>
        <w:t xml:space="preserve">logic </w:t>
      </w:r>
      <w:r>
        <w:rPr>
          <w:b w:val="0"/>
          <w:i w:val="0"/>
        </w:rPr>
        <w:t>1</w:t>
      </w:r>
      <w:r w:rsidR="00566A62">
        <w:rPr>
          <w:b w:val="0"/>
          <w:i w:val="0"/>
        </w:rPr>
        <w:t xml:space="preserve"> (FPGA CONN_OUTPUTS register sets to 0x40)</w:t>
      </w:r>
    </w:p>
    <w:p w14:paraId="0DC09B48" w14:textId="5B06A845" w:rsidR="00ED076B" w:rsidRPr="00ED076B" w:rsidRDefault="00ED076B" w:rsidP="00ED076B">
      <w:pPr>
        <w:pStyle w:val="3"/>
        <w:rPr>
          <w:bCs/>
          <w:iCs/>
        </w:rPr>
      </w:pPr>
      <w:r>
        <w:rPr>
          <w:b w:val="0"/>
          <w:i w:val="0"/>
        </w:rPr>
        <w:t xml:space="preserve">FPGA </w:t>
      </w:r>
      <w:r w:rsidR="000046CA">
        <w:rPr>
          <w:b w:val="0"/>
          <w:i w:val="0"/>
        </w:rPr>
        <w:t xml:space="preserve">INTERNAL_STAT </w:t>
      </w:r>
      <w:r w:rsidR="0066528B">
        <w:rPr>
          <w:b w:val="0"/>
          <w:i w:val="0"/>
        </w:rPr>
        <w:t>register</w:t>
      </w:r>
      <w:r w:rsidR="000046CA">
        <w:rPr>
          <w:b w:val="0"/>
          <w:i w:val="0"/>
        </w:rPr>
        <w:t xml:space="preserve"> bit PENDANT_I</w:t>
      </w:r>
      <w:r w:rsidR="0066528B">
        <w:rPr>
          <w:b w:val="0"/>
          <w:i w:val="0"/>
        </w:rPr>
        <w:t>NST shall be read for logic 1.</w:t>
      </w:r>
    </w:p>
    <w:p w14:paraId="532E18A0" w14:textId="6C9A243C" w:rsidR="003071C2" w:rsidRPr="003071C2" w:rsidRDefault="003071C2" w:rsidP="003071C2">
      <w:pPr>
        <w:pStyle w:val="3"/>
        <w:rPr>
          <w:bCs/>
          <w:iCs/>
        </w:rPr>
      </w:pPr>
      <w:r>
        <w:rPr>
          <w:b w:val="0"/>
          <w:i w:val="0"/>
        </w:rPr>
        <w:t>ATE switches/relays shall close the PEL, BEL, MEL, PEL_LOC, BEL_LOC</w:t>
      </w:r>
      <w:r w:rsidR="00C91EC5">
        <w:rPr>
          <w:b w:val="0"/>
          <w:i w:val="0"/>
        </w:rPr>
        <w:t xml:space="preserve"> and MEL_LOC enable loops.</w:t>
      </w:r>
    </w:p>
    <w:p w14:paraId="32EA10CA" w14:textId="061DE81B" w:rsidR="004546ED" w:rsidRPr="001D38B9" w:rsidRDefault="00956608" w:rsidP="000B3B12">
      <w:pPr>
        <w:pStyle w:val="3"/>
        <w:rPr>
          <w:bCs/>
          <w:iCs/>
        </w:rPr>
      </w:pPr>
      <w:r>
        <w:rPr>
          <w:b w:val="0"/>
          <w:bCs/>
          <w:i w:val="0"/>
          <w:iCs/>
        </w:rPr>
        <w:t xml:space="preserve">FPGA </w:t>
      </w:r>
      <w:r w:rsidR="00D35BF9" w:rsidRPr="000B3B12">
        <w:rPr>
          <w:b w:val="0"/>
          <w:bCs/>
          <w:i w:val="0"/>
          <w:iCs/>
        </w:rPr>
        <w:t xml:space="preserve">PWRENLP_CTRL shall be read for logic </w:t>
      </w:r>
      <w:r w:rsidR="005475BC">
        <w:rPr>
          <w:b w:val="0"/>
          <w:bCs/>
          <w:i w:val="0"/>
          <w:iCs/>
        </w:rPr>
        <w:t>0</w:t>
      </w:r>
      <w:r w:rsidR="00D35BF9" w:rsidRPr="000B3B12">
        <w:rPr>
          <w:b w:val="0"/>
          <w:bCs/>
          <w:i w:val="0"/>
          <w:iCs/>
        </w:rPr>
        <w:t xml:space="preserve">. </w:t>
      </w:r>
    </w:p>
    <w:p w14:paraId="5892DC1D" w14:textId="0886B7D7" w:rsidR="004546ED" w:rsidRPr="001D38B9" w:rsidRDefault="00956608" w:rsidP="000B3B12">
      <w:pPr>
        <w:pStyle w:val="3"/>
        <w:rPr>
          <w:bCs/>
          <w:iCs/>
        </w:rPr>
      </w:pPr>
      <w:r>
        <w:rPr>
          <w:b w:val="0"/>
          <w:bCs/>
          <w:i w:val="0"/>
          <w:iCs/>
        </w:rPr>
        <w:t xml:space="preserve">FPGA </w:t>
      </w:r>
      <w:r w:rsidR="00D35BF9" w:rsidRPr="000B3B12">
        <w:rPr>
          <w:b w:val="0"/>
          <w:bCs/>
          <w:i w:val="0"/>
          <w:iCs/>
        </w:rPr>
        <w:t xml:space="preserve">BMENLP_CTRL shall be read for logic 0. </w:t>
      </w:r>
    </w:p>
    <w:p w14:paraId="1513305C" w14:textId="0BB77A6A" w:rsidR="004546ED" w:rsidRPr="001D38B9" w:rsidRDefault="00954061" w:rsidP="000B3B12">
      <w:pPr>
        <w:pStyle w:val="3"/>
        <w:rPr>
          <w:bCs/>
          <w:iCs/>
        </w:rPr>
      </w:pPr>
      <w:r>
        <w:rPr>
          <w:b w:val="0"/>
          <w:bCs/>
          <w:i w:val="0"/>
          <w:iCs/>
        </w:rPr>
        <w:t xml:space="preserve">FPGA </w:t>
      </w:r>
      <w:r w:rsidR="00D35BF9" w:rsidRPr="000B3B12">
        <w:rPr>
          <w:b w:val="0"/>
          <w:bCs/>
          <w:i w:val="0"/>
          <w:iCs/>
        </w:rPr>
        <w:t xml:space="preserve">MTNENLP_CTRL shall be read for logic 0. </w:t>
      </w:r>
    </w:p>
    <w:p w14:paraId="1C32FB83" w14:textId="69908652" w:rsidR="004546ED" w:rsidRPr="001D38B9" w:rsidRDefault="00D35BF9" w:rsidP="000B3B12">
      <w:pPr>
        <w:pStyle w:val="3"/>
        <w:rPr>
          <w:bCs/>
          <w:iCs/>
        </w:rPr>
      </w:pPr>
      <w:r w:rsidRPr="000B3B12">
        <w:rPr>
          <w:b w:val="0"/>
          <w:bCs/>
          <w:i w:val="0"/>
          <w:iCs/>
        </w:rPr>
        <w:t xml:space="preserve"> </w:t>
      </w:r>
      <w:r w:rsidR="00954061">
        <w:rPr>
          <w:b w:val="0"/>
          <w:bCs/>
          <w:i w:val="0"/>
          <w:iCs/>
        </w:rPr>
        <w:t xml:space="preserve">FPGA </w:t>
      </w:r>
      <w:r w:rsidRPr="000B3B12">
        <w:rPr>
          <w:b w:val="0"/>
          <w:bCs/>
          <w:i w:val="0"/>
          <w:iCs/>
        </w:rPr>
        <w:t xml:space="preserve">KVBMENLP_CTRL shall be read for logic 0. </w:t>
      </w:r>
    </w:p>
    <w:p w14:paraId="4FF30423" w14:textId="1BCCE2B8" w:rsidR="004546ED" w:rsidRPr="001D38B9" w:rsidRDefault="00D35BF9" w:rsidP="000B3B12">
      <w:pPr>
        <w:pStyle w:val="3"/>
        <w:rPr>
          <w:bCs/>
          <w:iCs/>
        </w:rPr>
      </w:pPr>
      <w:r w:rsidRPr="000B3B12">
        <w:rPr>
          <w:b w:val="0"/>
          <w:bCs/>
          <w:i w:val="0"/>
          <w:iCs/>
        </w:rPr>
        <w:t xml:space="preserve">PEL_OUT_MON thru ADC from </w:t>
      </w:r>
      <w:r w:rsidR="00F24D89" w:rsidRPr="000B3B12">
        <w:rPr>
          <w:b w:val="0"/>
          <w:bCs/>
          <w:i w:val="0"/>
          <w:iCs/>
        </w:rPr>
        <w:t>U</w:t>
      </w:r>
      <w:r w:rsidR="009F45F0">
        <w:rPr>
          <w:b w:val="0"/>
          <w:bCs/>
          <w:i w:val="0"/>
          <w:iCs/>
        </w:rPr>
        <w:t>41</w:t>
      </w:r>
      <w:r w:rsidRPr="000B3B12">
        <w:rPr>
          <w:b w:val="0"/>
          <w:bCs/>
          <w:i w:val="0"/>
          <w:iCs/>
        </w:rPr>
        <w:t xml:space="preserve"> shall be measured to be less than </w:t>
      </w:r>
      <w:r w:rsidR="00FE513A">
        <w:rPr>
          <w:b w:val="0"/>
          <w:bCs/>
          <w:i w:val="0"/>
          <w:iCs/>
        </w:rPr>
        <w:t>0.1V</w:t>
      </w:r>
      <w:r w:rsidRPr="000B3B12">
        <w:rPr>
          <w:rFonts w:ascii="Courier New" w:eastAsia="Courier New" w:hAnsi="Courier New" w:cs="Courier New"/>
          <w:b w:val="0"/>
          <w:bCs/>
          <w:i w:val="0"/>
          <w:iCs/>
          <w:sz w:val="31"/>
          <w:vertAlign w:val="subscript"/>
        </w:rPr>
        <w:t>.</w:t>
      </w:r>
      <w:r w:rsidRPr="000B3B12">
        <w:rPr>
          <w:b w:val="0"/>
          <w:bCs/>
          <w:i w:val="0"/>
          <w:iCs/>
        </w:rPr>
        <w:t xml:space="preserve"> </w:t>
      </w:r>
    </w:p>
    <w:p w14:paraId="38F2A3A2" w14:textId="0D68333A" w:rsidR="004546ED" w:rsidRPr="001D38B9" w:rsidRDefault="00D35BF9" w:rsidP="000B3B12">
      <w:pPr>
        <w:pStyle w:val="3"/>
        <w:rPr>
          <w:bCs/>
          <w:iCs/>
        </w:rPr>
      </w:pPr>
      <w:r w:rsidRPr="000B3B12">
        <w:rPr>
          <w:b w:val="0"/>
          <w:bCs/>
          <w:i w:val="0"/>
          <w:iCs/>
        </w:rPr>
        <w:lastRenderedPageBreak/>
        <w:t xml:space="preserve">PEL_MID_MON thru ADC from </w:t>
      </w:r>
      <w:r w:rsidR="00B64002" w:rsidRPr="000B3B12">
        <w:rPr>
          <w:b w:val="0"/>
          <w:bCs/>
          <w:i w:val="0"/>
          <w:iCs/>
        </w:rPr>
        <w:t>U</w:t>
      </w:r>
      <w:r w:rsidR="009F45F0">
        <w:rPr>
          <w:b w:val="0"/>
          <w:bCs/>
          <w:i w:val="0"/>
          <w:iCs/>
        </w:rPr>
        <w:t>41</w:t>
      </w:r>
      <w:r w:rsidRPr="000B3B12">
        <w:rPr>
          <w:b w:val="0"/>
          <w:bCs/>
          <w:i w:val="0"/>
          <w:iCs/>
        </w:rPr>
        <w:t xml:space="preserve"> shall be measured to be less than 0.1V</w:t>
      </w:r>
      <w:r w:rsidRPr="000B3B12">
        <w:rPr>
          <w:rFonts w:ascii="Courier New" w:eastAsia="Courier New" w:hAnsi="Courier New" w:cs="Courier New"/>
          <w:b w:val="0"/>
          <w:bCs/>
          <w:i w:val="0"/>
          <w:iCs/>
          <w:sz w:val="31"/>
          <w:vertAlign w:val="subscript"/>
        </w:rPr>
        <w:t>.</w:t>
      </w:r>
      <w:r w:rsidRPr="000B3B12">
        <w:rPr>
          <w:b w:val="0"/>
          <w:bCs/>
          <w:i w:val="0"/>
          <w:iCs/>
        </w:rPr>
        <w:t xml:space="preserve"> </w:t>
      </w:r>
    </w:p>
    <w:p w14:paraId="4F7C4D6D" w14:textId="2C63D828" w:rsidR="004546ED" w:rsidRPr="001D38B9" w:rsidRDefault="00D35BF9" w:rsidP="000B3B12">
      <w:pPr>
        <w:pStyle w:val="3"/>
        <w:rPr>
          <w:bCs/>
          <w:iCs/>
        </w:rPr>
      </w:pPr>
      <w:r w:rsidRPr="000B3B12">
        <w:rPr>
          <w:b w:val="0"/>
          <w:bCs/>
          <w:i w:val="0"/>
          <w:iCs/>
        </w:rPr>
        <w:t xml:space="preserve">PEL_IN_MON thru ADC from </w:t>
      </w:r>
      <w:r w:rsidR="00B64002" w:rsidRPr="000B3B12">
        <w:rPr>
          <w:b w:val="0"/>
          <w:bCs/>
          <w:i w:val="0"/>
          <w:iCs/>
        </w:rPr>
        <w:t>U41</w:t>
      </w:r>
      <w:r w:rsidRPr="000B3B12">
        <w:rPr>
          <w:b w:val="0"/>
          <w:bCs/>
          <w:i w:val="0"/>
          <w:iCs/>
        </w:rPr>
        <w:t xml:space="preserve"> shall be measured to be less than 0.1V</w:t>
      </w:r>
      <w:r w:rsidRPr="000B3B12">
        <w:rPr>
          <w:rFonts w:ascii="Courier New" w:eastAsia="Courier New" w:hAnsi="Courier New" w:cs="Courier New"/>
          <w:b w:val="0"/>
          <w:bCs/>
          <w:i w:val="0"/>
          <w:iCs/>
          <w:sz w:val="31"/>
          <w:vertAlign w:val="subscript"/>
        </w:rPr>
        <w:t>.</w:t>
      </w:r>
      <w:r w:rsidRPr="000B3B12">
        <w:rPr>
          <w:b w:val="0"/>
          <w:bCs/>
          <w:i w:val="0"/>
          <w:iCs/>
        </w:rPr>
        <w:t xml:space="preserve"> </w:t>
      </w:r>
    </w:p>
    <w:p w14:paraId="6EB324B0" w14:textId="6F63D2F5" w:rsidR="004546ED" w:rsidRPr="001D38B9" w:rsidRDefault="00D35BF9" w:rsidP="000B3B12">
      <w:pPr>
        <w:pStyle w:val="3"/>
        <w:rPr>
          <w:bCs/>
          <w:iCs/>
        </w:rPr>
      </w:pPr>
      <w:r w:rsidRPr="000B3B12">
        <w:rPr>
          <w:b w:val="0"/>
          <w:bCs/>
          <w:i w:val="0"/>
          <w:iCs/>
        </w:rPr>
        <w:t>The combination of BMENLP_CURR through ADC(AD_IN28) and BMENLP_LOC_CURR through ADC(AD_IN33) shall be measured to be less than 0.02V</w:t>
      </w:r>
      <w:r w:rsidRPr="000B3B12">
        <w:rPr>
          <w:rFonts w:ascii="Courier New" w:eastAsia="Courier New" w:hAnsi="Courier New" w:cs="Courier New"/>
          <w:b w:val="0"/>
          <w:bCs/>
          <w:i w:val="0"/>
          <w:iCs/>
          <w:sz w:val="31"/>
          <w:vertAlign w:val="subscript"/>
        </w:rPr>
        <w:t>.</w:t>
      </w:r>
      <w:r w:rsidRPr="000B3B12">
        <w:rPr>
          <w:b w:val="0"/>
          <w:bCs/>
          <w:i w:val="0"/>
          <w:iCs/>
        </w:rPr>
        <w:t xml:space="preserve"> </w:t>
      </w:r>
    </w:p>
    <w:p w14:paraId="699368D3" w14:textId="7220A296" w:rsidR="004546ED" w:rsidRPr="001D38B9" w:rsidRDefault="00D35BF9" w:rsidP="000B3B12">
      <w:pPr>
        <w:pStyle w:val="3"/>
        <w:rPr>
          <w:bCs/>
          <w:iCs/>
        </w:rPr>
      </w:pPr>
      <w:r w:rsidRPr="000B3B12">
        <w:rPr>
          <w:b w:val="0"/>
          <w:bCs/>
          <w:i w:val="0"/>
          <w:iCs/>
        </w:rPr>
        <w:t>BEL_OUT_MON thru ADC from</w:t>
      </w:r>
      <w:r w:rsidR="00B64002" w:rsidRPr="000B3B12">
        <w:rPr>
          <w:b w:val="0"/>
          <w:bCs/>
          <w:i w:val="0"/>
          <w:iCs/>
        </w:rPr>
        <w:t xml:space="preserve"> U41</w:t>
      </w:r>
      <w:r w:rsidRPr="000B3B12">
        <w:rPr>
          <w:b w:val="0"/>
          <w:bCs/>
          <w:i w:val="0"/>
          <w:iCs/>
        </w:rPr>
        <w:t xml:space="preserve"> shall be measured to be less than 0.</w:t>
      </w:r>
      <w:r w:rsidR="00713EA2">
        <w:rPr>
          <w:b w:val="0"/>
          <w:bCs/>
          <w:i w:val="0"/>
          <w:iCs/>
        </w:rPr>
        <w:t>1</w:t>
      </w:r>
      <w:r w:rsidRPr="000B3B12">
        <w:rPr>
          <w:b w:val="0"/>
          <w:bCs/>
          <w:i w:val="0"/>
          <w:iCs/>
        </w:rPr>
        <w:t xml:space="preserve">V. </w:t>
      </w:r>
    </w:p>
    <w:p w14:paraId="57294E47" w14:textId="690A46C1" w:rsidR="004546ED" w:rsidRPr="001D38B9" w:rsidRDefault="00D35BF9" w:rsidP="000B3B12">
      <w:pPr>
        <w:pStyle w:val="3"/>
        <w:rPr>
          <w:bCs/>
          <w:iCs/>
        </w:rPr>
      </w:pPr>
      <w:r w:rsidRPr="000B3B12">
        <w:rPr>
          <w:b w:val="0"/>
          <w:bCs/>
          <w:i w:val="0"/>
          <w:iCs/>
        </w:rPr>
        <w:t xml:space="preserve">BEL_MID1_MON thru ADC from </w:t>
      </w:r>
      <w:r w:rsidR="00B64002" w:rsidRPr="000B3B12">
        <w:rPr>
          <w:b w:val="0"/>
          <w:bCs/>
          <w:i w:val="0"/>
          <w:iCs/>
        </w:rPr>
        <w:t>U41</w:t>
      </w:r>
      <w:r w:rsidRPr="000B3B12">
        <w:rPr>
          <w:b w:val="0"/>
          <w:bCs/>
          <w:i w:val="0"/>
          <w:iCs/>
        </w:rPr>
        <w:t xml:space="preserve"> shall be measured to be less than 0.</w:t>
      </w:r>
      <w:r w:rsidR="00713EA2">
        <w:rPr>
          <w:b w:val="0"/>
          <w:bCs/>
          <w:i w:val="0"/>
          <w:iCs/>
        </w:rPr>
        <w:t>1</w:t>
      </w:r>
      <w:r w:rsidRPr="000B3B12">
        <w:rPr>
          <w:b w:val="0"/>
          <w:bCs/>
          <w:i w:val="0"/>
          <w:iCs/>
        </w:rPr>
        <w:t xml:space="preserve">V. </w:t>
      </w:r>
    </w:p>
    <w:p w14:paraId="66ACDBA6" w14:textId="4A495A77" w:rsidR="004546ED" w:rsidRPr="001D38B9" w:rsidRDefault="00D35BF9" w:rsidP="000B3B12">
      <w:pPr>
        <w:pStyle w:val="3"/>
        <w:rPr>
          <w:bCs/>
          <w:iCs/>
        </w:rPr>
      </w:pPr>
      <w:r w:rsidRPr="000B3B12">
        <w:rPr>
          <w:b w:val="0"/>
          <w:bCs/>
          <w:i w:val="0"/>
          <w:iCs/>
        </w:rPr>
        <w:t xml:space="preserve">BEL_MID2_MON thru ADC from </w:t>
      </w:r>
      <w:r w:rsidR="00B64002" w:rsidRPr="000B3B12">
        <w:rPr>
          <w:b w:val="0"/>
          <w:bCs/>
          <w:i w:val="0"/>
          <w:iCs/>
        </w:rPr>
        <w:t>U41</w:t>
      </w:r>
      <w:r w:rsidRPr="000B3B12">
        <w:rPr>
          <w:b w:val="0"/>
          <w:bCs/>
          <w:i w:val="0"/>
          <w:iCs/>
        </w:rPr>
        <w:t xml:space="preserve"> shall be measured to be less than 0.</w:t>
      </w:r>
      <w:r w:rsidR="00713EA2">
        <w:rPr>
          <w:b w:val="0"/>
          <w:bCs/>
          <w:i w:val="0"/>
          <w:iCs/>
        </w:rPr>
        <w:t>1</w:t>
      </w:r>
      <w:r w:rsidRPr="000B3B12">
        <w:rPr>
          <w:b w:val="0"/>
          <w:bCs/>
          <w:i w:val="0"/>
          <w:iCs/>
        </w:rPr>
        <w:t xml:space="preserve">V. </w:t>
      </w:r>
    </w:p>
    <w:p w14:paraId="107351B0" w14:textId="7B2066D6" w:rsidR="004546ED" w:rsidRPr="001D38B9" w:rsidRDefault="00D35BF9" w:rsidP="000B3B12">
      <w:pPr>
        <w:pStyle w:val="3"/>
        <w:rPr>
          <w:bCs/>
          <w:iCs/>
        </w:rPr>
      </w:pPr>
      <w:r w:rsidRPr="000B3B12">
        <w:rPr>
          <w:b w:val="0"/>
          <w:bCs/>
          <w:i w:val="0"/>
          <w:iCs/>
        </w:rPr>
        <w:t xml:space="preserve">BEL_IN_MON thru ADC from </w:t>
      </w:r>
      <w:r w:rsidR="00B64002" w:rsidRPr="000B3B12">
        <w:rPr>
          <w:b w:val="0"/>
          <w:bCs/>
          <w:i w:val="0"/>
          <w:iCs/>
        </w:rPr>
        <w:t xml:space="preserve">U41 </w:t>
      </w:r>
      <w:r w:rsidRPr="000B3B12">
        <w:rPr>
          <w:b w:val="0"/>
          <w:bCs/>
          <w:i w:val="0"/>
          <w:iCs/>
        </w:rPr>
        <w:t>shall be measured to be less than 0.</w:t>
      </w:r>
      <w:r w:rsidR="00713EA2">
        <w:rPr>
          <w:b w:val="0"/>
          <w:bCs/>
          <w:i w:val="0"/>
          <w:iCs/>
        </w:rPr>
        <w:t>1</w:t>
      </w:r>
      <w:r w:rsidRPr="000B3B12">
        <w:rPr>
          <w:b w:val="0"/>
          <w:bCs/>
          <w:i w:val="0"/>
          <w:iCs/>
        </w:rPr>
        <w:t xml:space="preserve">V.  </w:t>
      </w:r>
    </w:p>
    <w:p w14:paraId="3311935F" w14:textId="25161741" w:rsidR="004546ED" w:rsidRPr="001D38B9" w:rsidRDefault="00D35BF9" w:rsidP="000B3B12">
      <w:pPr>
        <w:pStyle w:val="3"/>
        <w:rPr>
          <w:bCs/>
          <w:iCs/>
        </w:rPr>
      </w:pPr>
      <w:r w:rsidRPr="000B3B12">
        <w:rPr>
          <w:b w:val="0"/>
          <w:bCs/>
          <w:i w:val="0"/>
          <w:iCs/>
        </w:rPr>
        <w:t xml:space="preserve">MEL_OUT_MON thru ADC from </w:t>
      </w:r>
      <w:r w:rsidR="00B64002" w:rsidRPr="000B3B12">
        <w:rPr>
          <w:b w:val="0"/>
          <w:bCs/>
          <w:i w:val="0"/>
          <w:iCs/>
        </w:rPr>
        <w:t>U41</w:t>
      </w:r>
      <w:r w:rsidRPr="000B3B12">
        <w:rPr>
          <w:b w:val="0"/>
          <w:bCs/>
          <w:i w:val="0"/>
          <w:iCs/>
        </w:rPr>
        <w:t>shall be measured to be less than 0.1V</w:t>
      </w:r>
      <w:r w:rsidRPr="000B3B12">
        <w:rPr>
          <w:rFonts w:ascii="Courier New" w:eastAsia="Courier New" w:hAnsi="Courier New" w:cs="Courier New"/>
          <w:b w:val="0"/>
          <w:bCs/>
          <w:i w:val="0"/>
          <w:iCs/>
          <w:sz w:val="31"/>
          <w:vertAlign w:val="subscript"/>
        </w:rPr>
        <w:t>.</w:t>
      </w:r>
      <w:r w:rsidRPr="000B3B12">
        <w:rPr>
          <w:b w:val="0"/>
          <w:bCs/>
          <w:i w:val="0"/>
          <w:iCs/>
        </w:rPr>
        <w:t xml:space="preserve"> </w:t>
      </w:r>
    </w:p>
    <w:p w14:paraId="444F7376" w14:textId="5B86E7A9" w:rsidR="004546ED" w:rsidRPr="001D38B9" w:rsidRDefault="00D35BF9" w:rsidP="000B3B12">
      <w:pPr>
        <w:pStyle w:val="3"/>
        <w:rPr>
          <w:bCs/>
          <w:iCs/>
        </w:rPr>
      </w:pPr>
      <w:r w:rsidRPr="000B3B12">
        <w:rPr>
          <w:b w:val="0"/>
          <w:bCs/>
          <w:i w:val="0"/>
          <w:iCs/>
        </w:rPr>
        <w:t xml:space="preserve">MEL_MID_MON thru ADC from </w:t>
      </w:r>
      <w:r w:rsidR="00B64002" w:rsidRPr="000B3B12">
        <w:rPr>
          <w:b w:val="0"/>
          <w:bCs/>
          <w:i w:val="0"/>
          <w:iCs/>
        </w:rPr>
        <w:t>U40</w:t>
      </w:r>
      <w:r w:rsidRPr="000B3B12">
        <w:rPr>
          <w:b w:val="0"/>
          <w:bCs/>
          <w:i w:val="0"/>
          <w:iCs/>
        </w:rPr>
        <w:t xml:space="preserve"> shall be measured to be less than 0.1V</w:t>
      </w:r>
      <w:r w:rsidRPr="000B3B12">
        <w:rPr>
          <w:rFonts w:ascii="Courier New" w:eastAsia="Courier New" w:hAnsi="Courier New" w:cs="Courier New"/>
          <w:b w:val="0"/>
          <w:bCs/>
          <w:i w:val="0"/>
          <w:iCs/>
          <w:sz w:val="31"/>
          <w:vertAlign w:val="subscript"/>
        </w:rPr>
        <w:t>.</w:t>
      </w:r>
      <w:r w:rsidRPr="000B3B12">
        <w:rPr>
          <w:b w:val="0"/>
          <w:bCs/>
          <w:i w:val="0"/>
          <w:iCs/>
        </w:rPr>
        <w:t xml:space="preserve"> </w:t>
      </w:r>
    </w:p>
    <w:p w14:paraId="370D4870" w14:textId="6172306F" w:rsidR="004546ED" w:rsidRPr="001D38B9" w:rsidRDefault="00D35BF9" w:rsidP="000B3B12">
      <w:pPr>
        <w:pStyle w:val="3"/>
        <w:rPr>
          <w:bCs/>
          <w:iCs/>
        </w:rPr>
      </w:pPr>
      <w:r w:rsidRPr="000B3B12">
        <w:rPr>
          <w:b w:val="0"/>
          <w:bCs/>
          <w:i w:val="0"/>
          <w:iCs/>
        </w:rPr>
        <w:t xml:space="preserve">MEL_IN_MON thru ADC from </w:t>
      </w:r>
      <w:r w:rsidR="00B64002" w:rsidRPr="000B3B12">
        <w:rPr>
          <w:b w:val="0"/>
          <w:bCs/>
          <w:i w:val="0"/>
          <w:iCs/>
        </w:rPr>
        <w:t xml:space="preserve">U40 </w:t>
      </w:r>
      <w:r w:rsidRPr="000B3B12">
        <w:rPr>
          <w:b w:val="0"/>
          <w:bCs/>
          <w:i w:val="0"/>
          <w:iCs/>
        </w:rPr>
        <w:t>shall be measured to be less than 0.1V</w:t>
      </w:r>
      <w:r w:rsidRPr="000B3B12">
        <w:rPr>
          <w:rFonts w:ascii="Courier New" w:eastAsia="Courier New" w:hAnsi="Courier New" w:cs="Courier New"/>
          <w:b w:val="0"/>
          <w:bCs/>
          <w:i w:val="0"/>
          <w:iCs/>
          <w:sz w:val="31"/>
          <w:vertAlign w:val="subscript"/>
        </w:rPr>
        <w:t xml:space="preserve">.  </w:t>
      </w:r>
    </w:p>
    <w:p w14:paraId="13A0D0F9" w14:textId="74B8FDB2" w:rsidR="004546ED" w:rsidRPr="001D38B9" w:rsidRDefault="00D35BF9" w:rsidP="000B3B12">
      <w:pPr>
        <w:pStyle w:val="3"/>
        <w:rPr>
          <w:bCs/>
          <w:iCs/>
        </w:rPr>
      </w:pPr>
      <w:r w:rsidRPr="000B3B12">
        <w:rPr>
          <w:b w:val="0"/>
          <w:bCs/>
          <w:i w:val="0"/>
          <w:iCs/>
        </w:rPr>
        <w:t xml:space="preserve">KVBEL_OUT_MON thru ADC from </w:t>
      </w:r>
      <w:r w:rsidR="00B64002" w:rsidRPr="000B3B12">
        <w:rPr>
          <w:b w:val="0"/>
          <w:bCs/>
          <w:i w:val="0"/>
          <w:iCs/>
        </w:rPr>
        <w:t>U40</w:t>
      </w:r>
      <w:r w:rsidRPr="000B3B12">
        <w:rPr>
          <w:b w:val="0"/>
          <w:bCs/>
          <w:i w:val="0"/>
          <w:iCs/>
        </w:rPr>
        <w:t xml:space="preserve"> shall be measured to be less than 0.1V</w:t>
      </w:r>
      <w:r w:rsidRPr="000B3B12">
        <w:rPr>
          <w:rFonts w:ascii="Courier New" w:eastAsia="Courier New" w:hAnsi="Courier New" w:cs="Courier New"/>
          <w:b w:val="0"/>
          <w:bCs/>
          <w:i w:val="0"/>
          <w:iCs/>
          <w:sz w:val="31"/>
          <w:vertAlign w:val="subscript"/>
        </w:rPr>
        <w:t>.</w:t>
      </w:r>
      <w:r w:rsidRPr="000B3B12">
        <w:rPr>
          <w:b w:val="0"/>
          <w:bCs/>
          <w:i w:val="0"/>
          <w:iCs/>
        </w:rPr>
        <w:t xml:space="preserve"> </w:t>
      </w:r>
    </w:p>
    <w:p w14:paraId="1B7DA398" w14:textId="77E97AAA" w:rsidR="004546ED" w:rsidRPr="001D38B9" w:rsidRDefault="00D35BF9" w:rsidP="000B3B12">
      <w:pPr>
        <w:pStyle w:val="3"/>
        <w:rPr>
          <w:bCs/>
          <w:iCs/>
        </w:rPr>
      </w:pPr>
      <w:r w:rsidRPr="000B3B12">
        <w:rPr>
          <w:b w:val="0"/>
          <w:bCs/>
          <w:i w:val="0"/>
          <w:iCs/>
        </w:rPr>
        <w:t xml:space="preserve">KVBEL_MID1_MON thru ADC from </w:t>
      </w:r>
      <w:r w:rsidR="00B64002" w:rsidRPr="000B3B12">
        <w:rPr>
          <w:b w:val="0"/>
          <w:bCs/>
          <w:i w:val="0"/>
          <w:iCs/>
        </w:rPr>
        <w:t xml:space="preserve">U40 </w:t>
      </w:r>
      <w:r w:rsidRPr="000B3B12">
        <w:rPr>
          <w:b w:val="0"/>
          <w:bCs/>
          <w:i w:val="0"/>
          <w:iCs/>
        </w:rPr>
        <w:t>shall be measured to be less than 0.1V</w:t>
      </w:r>
      <w:r w:rsidRPr="000B3B12">
        <w:rPr>
          <w:rFonts w:ascii="Courier New" w:eastAsia="Courier New" w:hAnsi="Courier New" w:cs="Courier New"/>
          <w:b w:val="0"/>
          <w:bCs/>
          <w:i w:val="0"/>
          <w:iCs/>
          <w:sz w:val="31"/>
          <w:vertAlign w:val="subscript"/>
        </w:rPr>
        <w:t>.</w:t>
      </w:r>
      <w:r w:rsidRPr="000B3B12">
        <w:rPr>
          <w:b w:val="0"/>
          <w:bCs/>
          <w:i w:val="0"/>
          <w:iCs/>
        </w:rPr>
        <w:t xml:space="preserve"> </w:t>
      </w:r>
    </w:p>
    <w:p w14:paraId="3DF9CE78" w14:textId="5313C644" w:rsidR="004546ED" w:rsidRPr="001D38B9" w:rsidRDefault="00D35BF9" w:rsidP="000B3B12">
      <w:pPr>
        <w:pStyle w:val="3"/>
        <w:rPr>
          <w:bCs/>
          <w:iCs/>
        </w:rPr>
      </w:pPr>
      <w:r w:rsidRPr="000B3B12">
        <w:rPr>
          <w:b w:val="0"/>
          <w:bCs/>
          <w:i w:val="0"/>
          <w:iCs/>
        </w:rPr>
        <w:t xml:space="preserve">KVBEL_MID2_MON thru ADC from </w:t>
      </w:r>
      <w:r w:rsidR="00B64002" w:rsidRPr="000B3B12">
        <w:rPr>
          <w:b w:val="0"/>
          <w:bCs/>
          <w:i w:val="0"/>
          <w:iCs/>
        </w:rPr>
        <w:t xml:space="preserve">U40 </w:t>
      </w:r>
      <w:r w:rsidRPr="000B3B12">
        <w:rPr>
          <w:b w:val="0"/>
          <w:bCs/>
          <w:i w:val="0"/>
          <w:iCs/>
        </w:rPr>
        <w:t>shall be measured to be less than 0.1V</w:t>
      </w:r>
      <w:r w:rsidRPr="000B3B12">
        <w:rPr>
          <w:rFonts w:ascii="Courier New" w:eastAsia="Courier New" w:hAnsi="Courier New" w:cs="Courier New"/>
          <w:b w:val="0"/>
          <w:bCs/>
          <w:i w:val="0"/>
          <w:iCs/>
          <w:sz w:val="31"/>
          <w:vertAlign w:val="subscript"/>
        </w:rPr>
        <w:t>.</w:t>
      </w:r>
      <w:r w:rsidRPr="000B3B12">
        <w:rPr>
          <w:b w:val="0"/>
          <w:bCs/>
          <w:i w:val="0"/>
          <w:iCs/>
        </w:rPr>
        <w:t xml:space="preserve"> </w:t>
      </w:r>
    </w:p>
    <w:p w14:paraId="337299AD" w14:textId="38A9F7F2" w:rsidR="004546ED" w:rsidRPr="001D38B9" w:rsidRDefault="00D35BF9" w:rsidP="000B3B12">
      <w:pPr>
        <w:pStyle w:val="3"/>
        <w:rPr>
          <w:bCs/>
          <w:iCs/>
        </w:rPr>
      </w:pPr>
      <w:r w:rsidRPr="000B3B12">
        <w:rPr>
          <w:b w:val="0"/>
          <w:bCs/>
          <w:i w:val="0"/>
          <w:iCs/>
        </w:rPr>
        <w:t xml:space="preserve">KVBEL_IN_MON thru ADC from </w:t>
      </w:r>
      <w:r w:rsidR="00B64002" w:rsidRPr="000B3B12">
        <w:rPr>
          <w:b w:val="0"/>
          <w:bCs/>
          <w:i w:val="0"/>
          <w:iCs/>
        </w:rPr>
        <w:t xml:space="preserve">U40 </w:t>
      </w:r>
      <w:r w:rsidRPr="000B3B12">
        <w:rPr>
          <w:b w:val="0"/>
          <w:bCs/>
          <w:i w:val="0"/>
          <w:iCs/>
        </w:rPr>
        <w:t>shall be measured to be less than 0.1V</w:t>
      </w:r>
      <w:r w:rsidRPr="000B3B12">
        <w:rPr>
          <w:rFonts w:ascii="Courier New" w:eastAsia="Courier New" w:hAnsi="Courier New" w:cs="Courier New"/>
          <w:b w:val="0"/>
          <w:bCs/>
          <w:i w:val="0"/>
          <w:iCs/>
          <w:sz w:val="31"/>
          <w:vertAlign w:val="subscript"/>
        </w:rPr>
        <w:t xml:space="preserve">.  </w:t>
      </w:r>
    </w:p>
    <w:p w14:paraId="2E648ADE" w14:textId="78D529C0" w:rsidR="004546ED" w:rsidRPr="001D38B9" w:rsidRDefault="00D35BF9" w:rsidP="000B3B12">
      <w:pPr>
        <w:pStyle w:val="3"/>
        <w:rPr>
          <w:bCs/>
          <w:iCs/>
        </w:rPr>
      </w:pPr>
      <w:r w:rsidRPr="000B3B12">
        <w:rPr>
          <w:b w:val="0"/>
          <w:bCs/>
          <w:i w:val="0"/>
          <w:iCs/>
        </w:rPr>
        <w:t xml:space="preserve">PEL_LOC_OUT_MON thru ADC from </w:t>
      </w:r>
      <w:r w:rsidR="00B64002" w:rsidRPr="000B3B12">
        <w:rPr>
          <w:b w:val="0"/>
          <w:bCs/>
          <w:i w:val="0"/>
          <w:iCs/>
        </w:rPr>
        <w:t xml:space="preserve">U54 </w:t>
      </w:r>
      <w:r w:rsidRPr="000B3B12">
        <w:rPr>
          <w:b w:val="0"/>
          <w:bCs/>
          <w:i w:val="0"/>
          <w:iCs/>
        </w:rPr>
        <w:t>shall be measured to be less than 0.1V</w:t>
      </w:r>
      <w:r w:rsidRPr="000B3B12">
        <w:rPr>
          <w:rFonts w:ascii="Courier New" w:eastAsia="Courier New" w:hAnsi="Courier New" w:cs="Courier New"/>
          <w:b w:val="0"/>
          <w:bCs/>
          <w:i w:val="0"/>
          <w:iCs/>
          <w:sz w:val="31"/>
          <w:vertAlign w:val="subscript"/>
        </w:rPr>
        <w:t>.</w:t>
      </w:r>
      <w:r w:rsidRPr="000B3B12">
        <w:rPr>
          <w:b w:val="0"/>
          <w:bCs/>
          <w:i w:val="0"/>
          <w:iCs/>
        </w:rPr>
        <w:t xml:space="preserve"> </w:t>
      </w:r>
    </w:p>
    <w:p w14:paraId="62303DF0" w14:textId="24AF94DA" w:rsidR="004546ED" w:rsidRPr="001D38B9" w:rsidRDefault="00D35BF9" w:rsidP="000B3B12">
      <w:pPr>
        <w:pStyle w:val="3"/>
        <w:rPr>
          <w:bCs/>
          <w:iCs/>
        </w:rPr>
      </w:pPr>
      <w:r w:rsidRPr="000B3B12">
        <w:rPr>
          <w:b w:val="0"/>
          <w:bCs/>
          <w:i w:val="0"/>
          <w:iCs/>
        </w:rPr>
        <w:t xml:space="preserve">PEL_LOC_MID_MON thru ADC from </w:t>
      </w:r>
      <w:r w:rsidR="00B64002" w:rsidRPr="000B3B12">
        <w:rPr>
          <w:b w:val="0"/>
          <w:bCs/>
          <w:i w:val="0"/>
          <w:iCs/>
        </w:rPr>
        <w:t xml:space="preserve">U54 </w:t>
      </w:r>
      <w:r w:rsidRPr="000B3B12">
        <w:rPr>
          <w:b w:val="0"/>
          <w:bCs/>
          <w:i w:val="0"/>
          <w:iCs/>
        </w:rPr>
        <w:t>shall be measured to be less than 0.1V</w:t>
      </w:r>
      <w:r w:rsidRPr="000B3B12">
        <w:rPr>
          <w:rFonts w:ascii="Courier New" w:eastAsia="Courier New" w:hAnsi="Courier New" w:cs="Courier New"/>
          <w:b w:val="0"/>
          <w:bCs/>
          <w:i w:val="0"/>
          <w:iCs/>
          <w:sz w:val="31"/>
          <w:vertAlign w:val="subscript"/>
        </w:rPr>
        <w:t>.</w:t>
      </w:r>
      <w:r w:rsidRPr="000B3B12">
        <w:rPr>
          <w:b w:val="0"/>
          <w:bCs/>
          <w:i w:val="0"/>
          <w:iCs/>
        </w:rPr>
        <w:t xml:space="preserve"> </w:t>
      </w:r>
    </w:p>
    <w:p w14:paraId="6FC5117A" w14:textId="21FFEC1F" w:rsidR="004546ED" w:rsidRPr="001D38B9" w:rsidRDefault="00D35BF9" w:rsidP="000B3B12">
      <w:pPr>
        <w:pStyle w:val="3"/>
        <w:rPr>
          <w:bCs/>
          <w:iCs/>
        </w:rPr>
      </w:pPr>
      <w:r w:rsidRPr="000B3B12">
        <w:rPr>
          <w:b w:val="0"/>
          <w:bCs/>
          <w:i w:val="0"/>
          <w:iCs/>
        </w:rPr>
        <w:t xml:space="preserve">PEL_LOC_ IN_MON thru ADC from </w:t>
      </w:r>
      <w:r w:rsidR="00B64002" w:rsidRPr="000B3B12">
        <w:rPr>
          <w:b w:val="0"/>
          <w:bCs/>
          <w:i w:val="0"/>
          <w:iCs/>
        </w:rPr>
        <w:t>U54</w:t>
      </w:r>
      <w:r w:rsidRPr="000B3B12">
        <w:rPr>
          <w:b w:val="0"/>
          <w:bCs/>
          <w:i w:val="0"/>
          <w:iCs/>
        </w:rPr>
        <w:t>shall be measured to be less than 0.1V</w:t>
      </w:r>
      <w:r w:rsidRPr="000B3B12">
        <w:rPr>
          <w:rFonts w:ascii="Courier New" w:eastAsia="Courier New" w:hAnsi="Courier New" w:cs="Courier New"/>
          <w:b w:val="0"/>
          <w:bCs/>
          <w:i w:val="0"/>
          <w:iCs/>
          <w:sz w:val="31"/>
          <w:vertAlign w:val="subscript"/>
        </w:rPr>
        <w:t xml:space="preserve">.  </w:t>
      </w:r>
    </w:p>
    <w:p w14:paraId="763C67BC" w14:textId="7212163C" w:rsidR="004546ED" w:rsidRPr="001D38B9" w:rsidRDefault="00D35BF9" w:rsidP="000B3B12">
      <w:pPr>
        <w:pStyle w:val="3"/>
        <w:rPr>
          <w:bCs/>
          <w:iCs/>
        </w:rPr>
      </w:pPr>
      <w:r w:rsidRPr="000B3B12">
        <w:rPr>
          <w:b w:val="0"/>
          <w:bCs/>
          <w:i w:val="0"/>
          <w:iCs/>
        </w:rPr>
        <w:t xml:space="preserve">BEL_LOC_OUT_MON thru ADC from </w:t>
      </w:r>
      <w:r w:rsidR="00B64002" w:rsidRPr="000B3B12">
        <w:rPr>
          <w:b w:val="0"/>
          <w:bCs/>
          <w:i w:val="0"/>
          <w:iCs/>
        </w:rPr>
        <w:t xml:space="preserve">U54 </w:t>
      </w:r>
      <w:r w:rsidRPr="000B3B12">
        <w:rPr>
          <w:b w:val="0"/>
          <w:bCs/>
          <w:i w:val="0"/>
          <w:iCs/>
        </w:rPr>
        <w:t>shall be measured to be less than 0.</w:t>
      </w:r>
      <w:r w:rsidR="00713EA2">
        <w:rPr>
          <w:b w:val="0"/>
          <w:bCs/>
          <w:i w:val="0"/>
          <w:iCs/>
        </w:rPr>
        <w:t>1</w:t>
      </w:r>
      <w:r w:rsidRPr="000B3B12">
        <w:rPr>
          <w:b w:val="0"/>
          <w:bCs/>
          <w:i w:val="0"/>
          <w:iCs/>
        </w:rPr>
        <w:t xml:space="preserve">V. </w:t>
      </w:r>
    </w:p>
    <w:p w14:paraId="06647F3A" w14:textId="3AEBE5BF" w:rsidR="004546ED" w:rsidRPr="001D38B9" w:rsidRDefault="00D35BF9" w:rsidP="000B3B12">
      <w:pPr>
        <w:pStyle w:val="3"/>
        <w:rPr>
          <w:bCs/>
          <w:iCs/>
        </w:rPr>
      </w:pPr>
      <w:r w:rsidRPr="000B3B12">
        <w:rPr>
          <w:b w:val="0"/>
          <w:bCs/>
          <w:i w:val="0"/>
          <w:iCs/>
        </w:rPr>
        <w:t xml:space="preserve">BEL_LOC_MID_MON thru ADC from </w:t>
      </w:r>
      <w:r w:rsidR="00B64002" w:rsidRPr="000B3B12">
        <w:rPr>
          <w:b w:val="0"/>
          <w:bCs/>
          <w:i w:val="0"/>
          <w:iCs/>
        </w:rPr>
        <w:t xml:space="preserve">U54 </w:t>
      </w:r>
      <w:r w:rsidRPr="000B3B12">
        <w:rPr>
          <w:b w:val="0"/>
          <w:bCs/>
          <w:i w:val="0"/>
          <w:iCs/>
        </w:rPr>
        <w:t>shall be measured to be less than 0.</w:t>
      </w:r>
      <w:r w:rsidR="00713EA2">
        <w:rPr>
          <w:b w:val="0"/>
          <w:bCs/>
          <w:i w:val="0"/>
          <w:iCs/>
        </w:rPr>
        <w:t>1</w:t>
      </w:r>
      <w:r w:rsidRPr="000B3B12">
        <w:rPr>
          <w:b w:val="0"/>
          <w:bCs/>
          <w:i w:val="0"/>
          <w:iCs/>
        </w:rPr>
        <w:t xml:space="preserve">V. </w:t>
      </w:r>
    </w:p>
    <w:p w14:paraId="58718526" w14:textId="06D9A43C" w:rsidR="004546ED" w:rsidRPr="001D38B9" w:rsidRDefault="00D35BF9" w:rsidP="000B3B12">
      <w:pPr>
        <w:pStyle w:val="3"/>
        <w:rPr>
          <w:bCs/>
          <w:iCs/>
        </w:rPr>
      </w:pPr>
      <w:r w:rsidRPr="000B3B12">
        <w:rPr>
          <w:b w:val="0"/>
          <w:bCs/>
          <w:i w:val="0"/>
          <w:iCs/>
        </w:rPr>
        <w:t xml:space="preserve">BEL_LOC_ IN_MON thru ADC from </w:t>
      </w:r>
      <w:r w:rsidR="00B64002" w:rsidRPr="000B3B12">
        <w:rPr>
          <w:b w:val="0"/>
          <w:bCs/>
          <w:i w:val="0"/>
          <w:iCs/>
        </w:rPr>
        <w:t xml:space="preserve">U54 </w:t>
      </w:r>
      <w:r w:rsidRPr="000B3B12">
        <w:rPr>
          <w:b w:val="0"/>
          <w:bCs/>
          <w:i w:val="0"/>
          <w:iCs/>
        </w:rPr>
        <w:t>shall be measured to be less than 0.</w:t>
      </w:r>
      <w:r w:rsidR="00713EA2">
        <w:rPr>
          <w:b w:val="0"/>
          <w:bCs/>
          <w:i w:val="0"/>
          <w:iCs/>
        </w:rPr>
        <w:t>1</w:t>
      </w:r>
      <w:r w:rsidRPr="000B3B12">
        <w:rPr>
          <w:b w:val="0"/>
          <w:bCs/>
          <w:i w:val="0"/>
          <w:iCs/>
        </w:rPr>
        <w:t xml:space="preserve">V.  </w:t>
      </w:r>
    </w:p>
    <w:p w14:paraId="160DDBAC" w14:textId="667E4F16" w:rsidR="004546ED" w:rsidRPr="001D38B9" w:rsidRDefault="00D35BF9" w:rsidP="000B3B12">
      <w:pPr>
        <w:pStyle w:val="3"/>
        <w:rPr>
          <w:bCs/>
          <w:iCs/>
        </w:rPr>
      </w:pPr>
      <w:r w:rsidRPr="000B3B12">
        <w:rPr>
          <w:b w:val="0"/>
          <w:bCs/>
          <w:i w:val="0"/>
          <w:iCs/>
        </w:rPr>
        <w:t xml:space="preserve">MEL_LOC_OUT_MON thru ADC from </w:t>
      </w:r>
      <w:r w:rsidR="00B64002" w:rsidRPr="000B3B12">
        <w:rPr>
          <w:b w:val="0"/>
          <w:bCs/>
          <w:i w:val="0"/>
          <w:iCs/>
        </w:rPr>
        <w:t xml:space="preserve">U54 </w:t>
      </w:r>
      <w:r w:rsidRPr="000B3B12">
        <w:rPr>
          <w:b w:val="0"/>
          <w:bCs/>
          <w:i w:val="0"/>
          <w:iCs/>
        </w:rPr>
        <w:t>shall be measured to be less than 0.1V</w:t>
      </w:r>
      <w:r w:rsidRPr="000B3B12">
        <w:rPr>
          <w:rFonts w:ascii="Courier New" w:eastAsia="Courier New" w:hAnsi="Courier New" w:cs="Courier New"/>
          <w:b w:val="0"/>
          <w:bCs/>
          <w:i w:val="0"/>
          <w:iCs/>
          <w:sz w:val="31"/>
          <w:vertAlign w:val="subscript"/>
        </w:rPr>
        <w:t>.</w:t>
      </w:r>
      <w:r w:rsidRPr="000B3B12">
        <w:rPr>
          <w:b w:val="0"/>
          <w:bCs/>
          <w:i w:val="0"/>
          <w:iCs/>
        </w:rPr>
        <w:t xml:space="preserve"> </w:t>
      </w:r>
    </w:p>
    <w:p w14:paraId="2CB1194C" w14:textId="16ACEF2A" w:rsidR="004546ED" w:rsidRPr="001D38B9" w:rsidRDefault="00D35BF9" w:rsidP="000B3B12">
      <w:pPr>
        <w:pStyle w:val="3"/>
        <w:rPr>
          <w:bCs/>
          <w:iCs/>
        </w:rPr>
      </w:pPr>
      <w:r w:rsidRPr="000B3B12">
        <w:rPr>
          <w:b w:val="0"/>
          <w:bCs/>
          <w:i w:val="0"/>
          <w:iCs/>
        </w:rPr>
        <w:t xml:space="preserve">MEL_LOC_MID_MON thru ADC from </w:t>
      </w:r>
      <w:r w:rsidR="00B64002" w:rsidRPr="000B3B12">
        <w:rPr>
          <w:b w:val="0"/>
          <w:bCs/>
          <w:i w:val="0"/>
          <w:iCs/>
        </w:rPr>
        <w:t xml:space="preserve">U55 </w:t>
      </w:r>
      <w:r w:rsidRPr="000B3B12">
        <w:rPr>
          <w:b w:val="0"/>
          <w:bCs/>
          <w:i w:val="0"/>
          <w:iCs/>
        </w:rPr>
        <w:t>shall be measured to be less than 0.1V</w:t>
      </w:r>
      <w:r w:rsidRPr="000B3B12">
        <w:rPr>
          <w:rFonts w:ascii="Courier New" w:eastAsia="Courier New" w:hAnsi="Courier New" w:cs="Courier New"/>
          <w:b w:val="0"/>
          <w:bCs/>
          <w:i w:val="0"/>
          <w:iCs/>
          <w:sz w:val="31"/>
          <w:vertAlign w:val="subscript"/>
        </w:rPr>
        <w:t>.</w:t>
      </w:r>
      <w:r w:rsidRPr="000B3B12">
        <w:rPr>
          <w:b w:val="0"/>
          <w:bCs/>
          <w:i w:val="0"/>
          <w:iCs/>
        </w:rPr>
        <w:t xml:space="preserve"> </w:t>
      </w:r>
    </w:p>
    <w:p w14:paraId="21243AD9" w14:textId="035FCE84" w:rsidR="004546ED" w:rsidRPr="001D38B9" w:rsidRDefault="00D35BF9" w:rsidP="000B3B12">
      <w:pPr>
        <w:pStyle w:val="3"/>
        <w:rPr>
          <w:bCs/>
          <w:iCs/>
        </w:rPr>
      </w:pPr>
      <w:r w:rsidRPr="000B3B12">
        <w:rPr>
          <w:b w:val="0"/>
          <w:bCs/>
          <w:i w:val="0"/>
          <w:iCs/>
        </w:rPr>
        <w:t xml:space="preserve">MEL_LOC_ IN_MON thru ADC from </w:t>
      </w:r>
      <w:r w:rsidR="00B64002" w:rsidRPr="000B3B12">
        <w:rPr>
          <w:b w:val="0"/>
          <w:bCs/>
          <w:i w:val="0"/>
          <w:iCs/>
        </w:rPr>
        <w:t xml:space="preserve">U55 </w:t>
      </w:r>
      <w:r w:rsidRPr="000B3B12">
        <w:rPr>
          <w:b w:val="0"/>
          <w:bCs/>
          <w:i w:val="0"/>
          <w:iCs/>
        </w:rPr>
        <w:t>shall be measured to be less than 0.1V</w:t>
      </w:r>
      <w:r w:rsidRPr="000B3B12">
        <w:rPr>
          <w:rFonts w:ascii="Courier New" w:eastAsia="Courier New" w:hAnsi="Courier New" w:cs="Courier New"/>
          <w:b w:val="0"/>
          <w:bCs/>
          <w:i w:val="0"/>
          <w:iCs/>
          <w:sz w:val="31"/>
          <w:vertAlign w:val="subscript"/>
        </w:rPr>
        <w:t xml:space="preserve">. </w:t>
      </w:r>
      <w:r w:rsidRPr="000B3B12">
        <w:rPr>
          <w:b w:val="0"/>
          <w:bCs/>
          <w:i w:val="0"/>
          <w:iCs/>
        </w:rPr>
        <w:t xml:space="preserve"> </w:t>
      </w:r>
    </w:p>
    <w:p w14:paraId="3E60E49C" w14:textId="16D90198" w:rsidR="004546ED" w:rsidRPr="00D03290" w:rsidRDefault="00D35BF9" w:rsidP="000B3B12">
      <w:pPr>
        <w:pStyle w:val="3"/>
        <w:rPr>
          <w:bCs/>
          <w:iCs/>
          <w:color w:val="auto"/>
        </w:rPr>
      </w:pPr>
      <w:r w:rsidRPr="00D03290">
        <w:rPr>
          <w:b w:val="0"/>
          <w:bCs/>
          <w:i w:val="0"/>
          <w:iCs/>
          <w:color w:val="auto"/>
        </w:rPr>
        <w:t>FPGA_PWRENLP_CTRL</w:t>
      </w:r>
      <w:r w:rsidR="00127FC0" w:rsidRPr="00D03290">
        <w:rPr>
          <w:b w:val="0"/>
          <w:bCs/>
          <w:i w:val="0"/>
          <w:iCs/>
          <w:color w:val="auto"/>
        </w:rPr>
        <w:t xml:space="preserve"> and FPGA_PWRENLP_L</w:t>
      </w:r>
      <w:r w:rsidR="00F77C53" w:rsidRPr="00D03290">
        <w:rPr>
          <w:b w:val="0"/>
          <w:bCs/>
          <w:i w:val="0"/>
          <w:iCs/>
          <w:color w:val="auto"/>
        </w:rPr>
        <w:t>OC_CTRL</w:t>
      </w:r>
      <w:r w:rsidRPr="00D03290">
        <w:rPr>
          <w:b w:val="0"/>
          <w:bCs/>
          <w:i w:val="0"/>
          <w:iCs/>
          <w:color w:val="auto"/>
        </w:rPr>
        <w:t xml:space="preserve"> shall be set to logic 1. </w:t>
      </w:r>
    </w:p>
    <w:p w14:paraId="262EFFFA" w14:textId="19DB21A8" w:rsidR="004546ED" w:rsidRPr="00D03290" w:rsidRDefault="00F07D39" w:rsidP="000B3B12">
      <w:pPr>
        <w:pStyle w:val="3"/>
        <w:rPr>
          <w:bCs/>
          <w:iCs/>
          <w:color w:val="auto"/>
        </w:rPr>
      </w:pPr>
      <w:r w:rsidRPr="00D03290">
        <w:rPr>
          <w:b w:val="0"/>
          <w:bCs/>
          <w:i w:val="0"/>
          <w:iCs/>
          <w:color w:val="auto"/>
        </w:rPr>
        <w:t>FPGA</w:t>
      </w:r>
      <w:r w:rsidR="00D35BF9" w:rsidRPr="00D03290">
        <w:rPr>
          <w:b w:val="0"/>
          <w:bCs/>
          <w:i w:val="0"/>
          <w:iCs/>
          <w:color w:val="auto"/>
        </w:rPr>
        <w:t xml:space="preserve">_PWRENLP_CTRL </w:t>
      </w:r>
      <w:r w:rsidR="00F77C53" w:rsidRPr="00D03290">
        <w:rPr>
          <w:b w:val="0"/>
          <w:bCs/>
          <w:i w:val="0"/>
          <w:iCs/>
          <w:color w:val="auto"/>
        </w:rPr>
        <w:t xml:space="preserve">and FPGA_PWRENLP_LOC_CTRL </w:t>
      </w:r>
      <w:r w:rsidR="00D35BF9" w:rsidRPr="00D03290">
        <w:rPr>
          <w:b w:val="0"/>
          <w:bCs/>
          <w:i w:val="0"/>
          <w:iCs/>
          <w:color w:val="auto"/>
        </w:rPr>
        <w:t xml:space="preserve">shall be read for logic 1. </w:t>
      </w:r>
    </w:p>
    <w:p w14:paraId="741EE259" w14:textId="4AF1315F" w:rsidR="004546ED" w:rsidRPr="00D03290" w:rsidRDefault="00D35BF9" w:rsidP="000B3B12">
      <w:pPr>
        <w:pStyle w:val="3"/>
        <w:rPr>
          <w:bCs/>
          <w:iCs/>
          <w:color w:val="auto"/>
        </w:rPr>
      </w:pPr>
      <w:r w:rsidRPr="00D03290">
        <w:rPr>
          <w:b w:val="0"/>
          <w:bCs/>
          <w:i w:val="0"/>
          <w:iCs/>
          <w:color w:val="auto"/>
        </w:rPr>
        <w:t xml:space="preserve">Verify LOC_PEL_CMD, LOC_PEL_ACT, PEL_CMD, and PEL_ACT LEDs are on. Verify BEL, MEL loop LEDs are off.  </w:t>
      </w:r>
    </w:p>
    <w:p w14:paraId="5FDE69F0" w14:textId="16CF9AE9" w:rsidR="004546ED" w:rsidRPr="00D03290" w:rsidRDefault="00D35BF9" w:rsidP="008072B0">
      <w:pPr>
        <w:pStyle w:val="3"/>
        <w:rPr>
          <w:bCs/>
          <w:iCs/>
          <w:color w:val="auto"/>
        </w:rPr>
      </w:pPr>
      <w:r w:rsidRPr="00D03290">
        <w:rPr>
          <w:rFonts w:ascii="Arial" w:eastAsia="Arial" w:hAnsi="Arial" w:cs="Arial"/>
          <w:b w:val="0"/>
          <w:bCs/>
          <w:i w:val="0"/>
          <w:iCs/>
          <w:color w:val="auto"/>
        </w:rPr>
        <w:lastRenderedPageBreak/>
        <w:t xml:space="preserve"> </w:t>
      </w:r>
      <w:r w:rsidRPr="00D03290">
        <w:rPr>
          <w:b w:val="0"/>
          <w:bCs/>
          <w:i w:val="0"/>
          <w:iCs/>
          <w:color w:val="auto"/>
        </w:rPr>
        <w:t xml:space="preserve">A prompt will be displayed to the user querying whether LEDs </w:t>
      </w:r>
      <w:proofErr w:type="gramStart"/>
      <w:r w:rsidR="00310F26" w:rsidRPr="00D03290">
        <w:rPr>
          <w:b w:val="0"/>
          <w:bCs/>
          <w:i w:val="0"/>
          <w:iCs/>
          <w:color w:val="auto"/>
        </w:rPr>
        <w:t>PEL</w:t>
      </w:r>
      <w:r w:rsidR="00552B26" w:rsidRPr="00D03290">
        <w:rPr>
          <w:b w:val="0"/>
          <w:bCs/>
          <w:i w:val="0"/>
          <w:iCs/>
          <w:color w:val="auto"/>
        </w:rPr>
        <w:t>(</w:t>
      </w:r>
      <w:proofErr w:type="gramEnd"/>
      <w:r w:rsidR="00552B26" w:rsidRPr="00D03290">
        <w:rPr>
          <w:b w:val="0"/>
          <w:bCs/>
          <w:i w:val="0"/>
          <w:iCs/>
          <w:color w:val="auto"/>
        </w:rPr>
        <w:t xml:space="preserve">D52, D55, D58 and D62) </w:t>
      </w:r>
      <w:r w:rsidRPr="00D03290">
        <w:rPr>
          <w:b w:val="0"/>
          <w:bCs/>
          <w:i w:val="0"/>
          <w:iCs/>
          <w:color w:val="auto"/>
        </w:rPr>
        <w:t xml:space="preserve">are ON, and </w:t>
      </w:r>
      <w:r w:rsidR="001D5955" w:rsidRPr="00D03290">
        <w:rPr>
          <w:b w:val="0"/>
          <w:bCs/>
          <w:i w:val="0"/>
          <w:iCs/>
          <w:color w:val="auto"/>
        </w:rPr>
        <w:t>M</w:t>
      </w:r>
      <w:r w:rsidR="00780A7A" w:rsidRPr="00D03290">
        <w:rPr>
          <w:b w:val="0"/>
          <w:bCs/>
          <w:i w:val="0"/>
          <w:iCs/>
          <w:color w:val="auto"/>
        </w:rPr>
        <w:t>EL (D53, D56, D59 and D63</w:t>
      </w:r>
      <w:r w:rsidR="0060330F" w:rsidRPr="00D03290">
        <w:rPr>
          <w:b w:val="0"/>
          <w:bCs/>
          <w:i w:val="0"/>
          <w:iCs/>
          <w:color w:val="auto"/>
        </w:rPr>
        <w:t>)</w:t>
      </w:r>
      <w:r w:rsidRPr="00D03290">
        <w:rPr>
          <w:b w:val="0"/>
          <w:bCs/>
          <w:i w:val="0"/>
          <w:iCs/>
          <w:color w:val="auto"/>
        </w:rPr>
        <w:t>,</w:t>
      </w:r>
      <w:r w:rsidR="00D621BE" w:rsidRPr="00D03290">
        <w:rPr>
          <w:b w:val="0"/>
          <w:bCs/>
          <w:i w:val="0"/>
          <w:iCs/>
          <w:color w:val="auto"/>
        </w:rPr>
        <w:t xml:space="preserve"> B</w:t>
      </w:r>
      <w:r w:rsidR="00780A7A" w:rsidRPr="00D03290">
        <w:rPr>
          <w:b w:val="0"/>
          <w:bCs/>
          <w:i w:val="0"/>
          <w:iCs/>
          <w:color w:val="auto"/>
        </w:rPr>
        <w:t xml:space="preserve">EL (D54, D57, D60, D64), and </w:t>
      </w:r>
      <w:proofErr w:type="gramStart"/>
      <w:r w:rsidR="002F19C9" w:rsidRPr="00D03290">
        <w:rPr>
          <w:b w:val="0"/>
          <w:bCs/>
          <w:i w:val="0"/>
          <w:iCs/>
          <w:color w:val="auto"/>
        </w:rPr>
        <w:t>KVB</w:t>
      </w:r>
      <w:r w:rsidR="00780A7A" w:rsidRPr="00D03290">
        <w:rPr>
          <w:b w:val="0"/>
          <w:bCs/>
          <w:i w:val="0"/>
          <w:iCs/>
          <w:color w:val="auto"/>
        </w:rPr>
        <w:t>EL(</w:t>
      </w:r>
      <w:proofErr w:type="gramEnd"/>
      <w:r w:rsidR="00780A7A" w:rsidRPr="00D03290">
        <w:rPr>
          <w:b w:val="0"/>
          <w:bCs/>
          <w:i w:val="0"/>
          <w:iCs/>
          <w:color w:val="auto"/>
        </w:rPr>
        <w:t>D</w:t>
      </w:r>
      <w:r w:rsidR="002F19C9" w:rsidRPr="00D03290">
        <w:rPr>
          <w:b w:val="0"/>
          <w:bCs/>
          <w:i w:val="0"/>
          <w:iCs/>
          <w:color w:val="auto"/>
        </w:rPr>
        <w:t>61</w:t>
      </w:r>
      <w:r w:rsidR="00D134FA" w:rsidRPr="00D03290">
        <w:rPr>
          <w:b w:val="0"/>
          <w:bCs/>
          <w:i w:val="0"/>
          <w:iCs/>
          <w:color w:val="auto"/>
        </w:rPr>
        <w:t xml:space="preserve"> </w:t>
      </w:r>
      <w:r w:rsidR="008072B0" w:rsidRPr="00D03290">
        <w:rPr>
          <w:b w:val="0"/>
          <w:bCs/>
          <w:i w:val="0"/>
          <w:iCs/>
          <w:color w:val="auto"/>
        </w:rPr>
        <w:t>and D</w:t>
      </w:r>
      <w:r w:rsidR="002F19C9" w:rsidRPr="00D03290">
        <w:rPr>
          <w:b w:val="0"/>
          <w:bCs/>
          <w:i w:val="0"/>
          <w:iCs/>
          <w:color w:val="auto"/>
        </w:rPr>
        <w:t>65)</w:t>
      </w:r>
      <w:r w:rsidRPr="00D03290">
        <w:rPr>
          <w:b w:val="0"/>
          <w:bCs/>
          <w:i w:val="0"/>
          <w:iCs/>
          <w:color w:val="auto"/>
        </w:rPr>
        <w:t xml:space="preserve"> are OFF</w:t>
      </w:r>
      <w:r w:rsidR="00957B27" w:rsidRPr="00D03290">
        <w:rPr>
          <w:b w:val="0"/>
          <w:bCs/>
          <w:i w:val="0"/>
          <w:iCs/>
          <w:color w:val="auto"/>
        </w:rPr>
        <w:t xml:space="preserve">. </w:t>
      </w:r>
      <w:r w:rsidRPr="00D03290">
        <w:rPr>
          <w:b w:val="0"/>
          <w:bCs/>
          <w:i w:val="0"/>
          <w:iCs/>
          <w:color w:val="auto"/>
        </w:rPr>
        <w:t xml:space="preserve">A response of “Yes” is expected. </w:t>
      </w:r>
    </w:p>
    <w:p w14:paraId="0F9586F0" w14:textId="4E5DA822" w:rsidR="004546ED" w:rsidRPr="001D38B9" w:rsidRDefault="00D35BF9" w:rsidP="008072B0">
      <w:pPr>
        <w:pStyle w:val="3"/>
        <w:rPr>
          <w:bCs/>
          <w:iCs/>
        </w:rPr>
      </w:pPr>
      <w:r w:rsidRPr="008072B0">
        <w:rPr>
          <w:b w:val="0"/>
          <w:bCs/>
          <w:i w:val="0"/>
          <w:iCs/>
        </w:rPr>
        <w:t>FPGA_BMENLP_CTRL</w:t>
      </w:r>
      <w:r w:rsidR="00754943">
        <w:rPr>
          <w:b w:val="0"/>
          <w:bCs/>
          <w:i w:val="0"/>
          <w:iCs/>
        </w:rPr>
        <w:t xml:space="preserve"> and FPGA_BMENLP_LOC_CTRL</w:t>
      </w:r>
      <w:r w:rsidRPr="008072B0">
        <w:rPr>
          <w:b w:val="0"/>
          <w:bCs/>
          <w:i w:val="0"/>
          <w:iCs/>
        </w:rPr>
        <w:t xml:space="preserve"> shall be set to logic 1. </w:t>
      </w:r>
    </w:p>
    <w:p w14:paraId="4B274EC5" w14:textId="7CC057D8" w:rsidR="00957B27" w:rsidRPr="00957B27" w:rsidRDefault="00957B27" w:rsidP="00957B27">
      <w:pPr>
        <w:pStyle w:val="3"/>
        <w:rPr>
          <w:bCs/>
          <w:iCs/>
        </w:rPr>
      </w:pPr>
      <w:r>
        <w:rPr>
          <w:b w:val="0"/>
          <w:bCs/>
          <w:i w:val="0"/>
          <w:iCs/>
        </w:rPr>
        <w:t>FPGA</w:t>
      </w:r>
      <w:r w:rsidRPr="00957B27">
        <w:rPr>
          <w:b w:val="0"/>
          <w:bCs/>
          <w:i w:val="0"/>
          <w:iCs/>
        </w:rPr>
        <w:t>_</w:t>
      </w:r>
      <w:r>
        <w:rPr>
          <w:b w:val="0"/>
          <w:bCs/>
          <w:i w:val="0"/>
          <w:iCs/>
        </w:rPr>
        <w:t>BM</w:t>
      </w:r>
      <w:r w:rsidRPr="00957B27">
        <w:rPr>
          <w:b w:val="0"/>
          <w:bCs/>
          <w:i w:val="0"/>
          <w:iCs/>
        </w:rPr>
        <w:t xml:space="preserve">ENLP_CTRL </w:t>
      </w:r>
      <w:r w:rsidR="00754943">
        <w:rPr>
          <w:b w:val="0"/>
          <w:bCs/>
          <w:i w:val="0"/>
          <w:iCs/>
        </w:rPr>
        <w:t xml:space="preserve">and FPGA_BMENLP_LOC_CTRL </w:t>
      </w:r>
      <w:r w:rsidRPr="00957B27">
        <w:rPr>
          <w:b w:val="0"/>
          <w:bCs/>
          <w:i w:val="0"/>
          <w:iCs/>
        </w:rPr>
        <w:t>shall be read for logic 1.</w:t>
      </w:r>
    </w:p>
    <w:p w14:paraId="3F136B5F" w14:textId="1B654C1C" w:rsidR="004546ED" w:rsidRPr="001D38B9" w:rsidRDefault="00D35BF9" w:rsidP="003936D0">
      <w:pPr>
        <w:pStyle w:val="3"/>
        <w:rPr>
          <w:bCs/>
          <w:iCs/>
        </w:rPr>
      </w:pPr>
      <w:r w:rsidRPr="003936D0">
        <w:rPr>
          <w:b w:val="0"/>
          <w:bCs/>
          <w:i w:val="0"/>
          <w:iCs/>
        </w:rPr>
        <w:t xml:space="preserve">Verify LOC_BEL_CMD, LOC_BEL_ACT, BEL_CMD, and BEL_ACT LEDs are on. </w:t>
      </w:r>
    </w:p>
    <w:p w14:paraId="670AEB15" w14:textId="7400E87B" w:rsidR="004546ED" w:rsidRPr="001D38B9" w:rsidRDefault="00D35BF9" w:rsidP="003936D0">
      <w:pPr>
        <w:pStyle w:val="3"/>
        <w:rPr>
          <w:bCs/>
          <w:iCs/>
        </w:rPr>
      </w:pPr>
      <w:r w:rsidRPr="003936D0">
        <w:rPr>
          <w:b w:val="0"/>
          <w:bCs/>
          <w:i w:val="0"/>
          <w:iCs/>
        </w:rPr>
        <w:t xml:space="preserve">A prompt will be displayed to the user querying whether LEDs </w:t>
      </w:r>
      <w:r w:rsidR="00FE5056">
        <w:rPr>
          <w:b w:val="0"/>
          <w:bCs/>
          <w:i w:val="0"/>
          <w:iCs/>
        </w:rPr>
        <w:t>D54, D57, D60,</w:t>
      </w:r>
      <w:r w:rsidR="003E530A">
        <w:rPr>
          <w:b w:val="0"/>
          <w:bCs/>
          <w:i w:val="0"/>
          <w:iCs/>
        </w:rPr>
        <w:t xml:space="preserve"> and</w:t>
      </w:r>
      <w:r w:rsidR="00FE5056">
        <w:rPr>
          <w:b w:val="0"/>
          <w:bCs/>
          <w:i w:val="0"/>
          <w:iCs/>
        </w:rPr>
        <w:t xml:space="preserve"> D</w:t>
      </w:r>
      <w:r w:rsidR="003936D0">
        <w:rPr>
          <w:b w:val="0"/>
          <w:bCs/>
          <w:i w:val="0"/>
          <w:iCs/>
        </w:rPr>
        <w:t>64</w:t>
      </w:r>
      <w:r w:rsidR="003936D0" w:rsidRPr="003936D0">
        <w:rPr>
          <w:b w:val="0"/>
          <w:bCs/>
          <w:i w:val="0"/>
          <w:iCs/>
        </w:rPr>
        <w:t xml:space="preserve"> have</w:t>
      </w:r>
      <w:r w:rsidRPr="003936D0">
        <w:rPr>
          <w:b w:val="0"/>
          <w:bCs/>
          <w:i w:val="0"/>
          <w:iCs/>
        </w:rPr>
        <w:t xml:space="preserve"> turned ON. A response of “Yes” is expected. </w:t>
      </w:r>
    </w:p>
    <w:p w14:paraId="16696A95" w14:textId="07266F72" w:rsidR="004546ED" w:rsidRPr="00F34837" w:rsidRDefault="00D35BF9" w:rsidP="00901739">
      <w:pPr>
        <w:pStyle w:val="3"/>
        <w:rPr>
          <w:bCs/>
          <w:iCs/>
        </w:rPr>
      </w:pPr>
      <w:r w:rsidRPr="00F34837">
        <w:rPr>
          <w:b w:val="0"/>
          <w:bCs/>
          <w:i w:val="0"/>
          <w:iCs/>
        </w:rPr>
        <w:t xml:space="preserve">FPGA_MTNENLP_CTRL </w:t>
      </w:r>
      <w:r w:rsidR="00FD0453">
        <w:rPr>
          <w:b w:val="0"/>
          <w:bCs/>
          <w:i w:val="0"/>
          <w:iCs/>
        </w:rPr>
        <w:t xml:space="preserve">and FPGA_MTNENLP_LOC_CTRL </w:t>
      </w:r>
      <w:r w:rsidRPr="00F34837">
        <w:rPr>
          <w:b w:val="0"/>
          <w:bCs/>
          <w:i w:val="0"/>
          <w:iCs/>
        </w:rPr>
        <w:t xml:space="preserve">shall be set to logic 1. </w:t>
      </w:r>
    </w:p>
    <w:p w14:paraId="2B0D92D9" w14:textId="688E2284" w:rsidR="00F34837" w:rsidRPr="00957B27" w:rsidRDefault="00F34837" w:rsidP="00F34837">
      <w:pPr>
        <w:pStyle w:val="3"/>
        <w:rPr>
          <w:bCs/>
          <w:iCs/>
        </w:rPr>
      </w:pPr>
      <w:r>
        <w:rPr>
          <w:b w:val="0"/>
          <w:bCs/>
          <w:i w:val="0"/>
          <w:iCs/>
        </w:rPr>
        <w:t>FPGA</w:t>
      </w:r>
      <w:r w:rsidRPr="00957B27">
        <w:rPr>
          <w:b w:val="0"/>
          <w:bCs/>
          <w:i w:val="0"/>
          <w:iCs/>
        </w:rPr>
        <w:t>_</w:t>
      </w:r>
      <w:r>
        <w:rPr>
          <w:b w:val="0"/>
          <w:bCs/>
          <w:i w:val="0"/>
          <w:iCs/>
        </w:rPr>
        <w:t>MTN</w:t>
      </w:r>
      <w:r w:rsidRPr="00957B27">
        <w:rPr>
          <w:b w:val="0"/>
          <w:bCs/>
          <w:i w:val="0"/>
          <w:iCs/>
        </w:rPr>
        <w:t xml:space="preserve">ENLP_CTRL </w:t>
      </w:r>
      <w:r w:rsidR="00FD0453">
        <w:rPr>
          <w:b w:val="0"/>
          <w:bCs/>
          <w:i w:val="0"/>
          <w:iCs/>
        </w:rPr>
        <w:t xml:space="preserve">and FPGA_MTNENLP_LOC_CTRL </w:t>
      </w:r>
      <w:r w:rsidRPr="00957B27">
        <w:rPr>
          <w:b w:val="0"/>
          <w:bCs/>
          <w:i w:val="0"/>
          <w:iCs/>
        </w:rPr>
        <w:t>shall be read for logic 1.</w:t>
      </w:r>
    </w:p>
    <w:p w14:paraId="652A919F" w14:textId="210EAD4C" w:rsidR="004546ED" w:rsidRPr="001D38B9" w:rsidRDefault="00D35BF9" w:rsidP="00901739">
      <w:pPr>
        <w:pStyle w:val="3"/>
        <w:rPr>
          <w:bCs/>
          <w:iCs/>
        </w:rPr>
      </w:pPr>
      <w:r w:rsidRPr="00901739">
        <w:rPr>
          <w:b w:val="0"/>
          <w:bCs/>
          <w:i w:val="0"/>
          <w:iCs/>
        </w:rPr>
        <w:t xml:space="preserve">Verify LOC_MEL_CMD, LOC_MEL_ACT, MEL_CMD, and MEL_ACT LEDs are on. </w:t>
      </w:r>
    </w:p>
    <w:p w14:paraId="2D216325" w14:textId="533278E4" w:rsidR="004546ED" w:rsidRPr="001D38B9" w:rsidRDefault="00D35BF9" w:rsidP="00901739">
      <w:pPr>
        <w:pStyle w:val="3"/>
        <w:rPr>
          <w:bCs/>
          <w:iCs/>
        </w:rPr>
      </w:pPr>
      <w:r w:rsidRPr="00901739">
        <w:rPr>
          <w:b w:val="0"/>
          <w:bCs/>
          <w:i w:val="0"/>
          <w:iCs/>
        </w:rPr>
        <w:t xml:space="preserve">A prompt will be displayed to the user querying whether LEDs </w:t>
      </w:r>
      <w:r w:rsidR="0060330F">
        <w:rPr>
          <w:b w:val="0"/>
          <w:bCs/>
          <w:i w:val="0"/>
          <w:iCs/>
        </w:rPr>
        <w:t xml:space="preserve">D53, D56, D59 and D63 </w:t>
      </w:r>
      <w:r w:rsidRPr="00901739">
        <w:rPr>
          <w:b w:val="0"/>
          <w:bCs/>
          <w:i w:val="0"/>
          <w:iCs/>
        </w:rPr>
        <w:t xml:space="preserve">have turned ON. A response of “Yes” is expected. </w:t>
      </w:r>
    </w:p>
    <w:p w14:paraId="1B298953" w14:textId="43BC7749" w:rsidR="004546ED" w:rsidRPr="001D38B9" w:rsidRDefault="00D35BF9" w:rsidP="00901739">
      <w:pPr>
        <w:pStyle w:val="3"/>
        <w:rPr>
          <w:bCs/>
          <w:iCs/>
        </w:rPr>
      </w:pPr>
      <w:r w:rsidRPr="00901739">
        <w:rPr>
          <w:b w:val="0"/>
          <w:bCs/>
          <w:i w:val="0"/>
          <w:iCs/>
        </w:rPr>
        <w:t xml:space="preserve">FPGA_KVBMENLP_CTRL shall be set to logic 1. </w:t>
      </w:r>
    </w:p>
    <w:p w14:paraId="45A8FE30" w14:textId="13D7CB65" w:rsidR="00582B78" w:rsidRPr="00582B78" w:rsidRDefault="00582B78" w:rsidP="00582B78">
      <w:pPr>
        <w:pStyle w:val="3"/>
        <w:rPr>
          <w:bCs/>
          <w:iCs/>
        </w:rPr>
      </w:pPr>
      <w:r w:rsidRPr="00582B78">
        <w:rPr>
          <w:b w:val="0"/>
          <w:bCs/>
          <w:i w:val="0"/>
          <w:iCs/>
        </w:rPr>
        <w:t xml:space="preserve">FPGA_KVBMENLP_CTRL shall be </w:t>
      </w:r>
      <w:r>
        <w:rPr>
          <w:b w:val="0"/>
          <w:bCs/>
          <w:i w:val="0"/>
          <w:iCs/>
        </w:rPr>
        <w:t>read</w:t>
      </w:r>
      <w:r w:rsidRPr="00582B78">
        <w:rPr>
          <w:b w:val="0"/>
          <w:bCs/>
          <w:i w:val="0"/>
          <w:iCs/>
        </w:rPr>
        <w:t xml:space="preserve"> to logic 1. </w:t>
      </w:r>
    </w:p>
    <w:p w14:paraId="238607CD" w14:textId="257E1B83" w:rsidR="004546ED" w:rsidRPr="001D38B9" w:rsidRDefault="00D35BF9" w:rsidP="00901739">
      <w:pPr>
        <w:pStyle w:val="3"/>
        <w:rPr>
          <w:bCs/>
          <w:iCs/>
        </w:rPr>
      </w:pPr>
      <w:r w:rsidRPr="00901739">
        <w:rPr>
          <w:b w:val="0"/>
          <w:bCs/>
          <w:i w:val="0"/>
          <w:iCs/>
        </w:rPr>
        <w:t xml:space="preserve">Verify KBVEL_CMD, and KBVEL_ACT LEDs are on. </w:t>
      </w:r>
    </w:p>
    <w:p w14:paraId="67E6045C" w14:textId="5B830E81" w:rsidR="004546ED" w:rsidRPr="001D38B9" w:rsidRDefault="00D35BF9" w:rsidP="00901739">
      <w:pPr>
        <w:pStyle w:val="3"/>
        <w:rPr>
          <w:bCs/>
          <w:iCs/>
        </w:rPr>
      </w:pPr>
      <w:r w:rsidRPr="00901739">
        <w:rPr>
          <w:b w:val="0"/>
          <w:bCs/>
          <w:i w:val="0"/>
          <w:iCs/>
        </w:rPr>
        <w:t>A prompt will be displayed to the user querying whether LEDs</w:t>
      </w:r>
      <w:r w:rsidR="00B457C2" w:rsidRPr="00901739">
        <w:rPr>
          <w:b w:val="0"/>
          <w:bCs/>
          <w:i w:val="0"/>
          <w:iCs/>
        </w:rPr>
        <w:t xml:space="preserve"> D61</w:t>
      </w:r>
      <w:r w:rsidRPr="00901739">
        <w:rPr>
          <w:b w:val="0"/>
          <w:bCs/>
          <w:i w:val="0"/>
          <w:iCs/>
        </w:rPr>
        <w:t xml:space="preserve"> and</w:t>
      </w:r>
      <w:r w:rsidR="00B457C2" w:rsidRPr="00901739">
        <w:rPr>
          <w:b w:val="0"/>
          <w:bCs/>
          <w:i w:val="0"/>
          <w:iCs/>
        </w:rPr>
        <w:t xml:space="preserve"> D65</w:t>
      </w:r>
      <w:r w:rsidRPr="00901739">
        <w:rPr>
          <w:b w:val="0"/>
          <w:bCs/>
          <w:i w:val="0"/>
          <w:iCs/>
        </w:rPr>
        <w:t xml:space="preserve"> have turned ON. A response of “Yes” is expected. </w:t>
      </w:r>
    </w:p>
    <w:p w14:paraId="42BCB6F9" w14:textId="561F9615" w:rsidR="005E4CAA" w:rsidRPr="00C82B37" w:rsidRDefault="005E4CAA" w:rsidP="005E4CAA">
      <w:pPr>
        <w:pStyle w:val="3"/>
        <w:rPr>
          <w:b w:val="0"/>
          <w:bCs/>
          <w:i w:val="0"/>
          <w:iCs/>
        </w:rPr>
      </w:pPr>
      <w:r w:rsidRPr="00C82B37">
        <w:rPr>
          <w:b w:val="0"/>
          <w:bCs/>
          <w:i w:val="0"/>
          <w:iCs/>
        </w:rPr>
        <w:t xml:space="preserve">PEL_OUT_MON thru ADC from U41 shall be measured to be between </w:t>
      </w:r>
      <w:r w:rsidR="000A2D8F">
        <w:rPr>
          <w:b w:val="0"/>
          <w:bCs/>
          <w:i w:val="0"/>
          <w:iCs/>
        </w:rPr>
        <w:t>1.63V</w:t>
      </w:r>
      <w:r w:rsidRPr="00C82B37">
        <w:rPr>
          <w:b w:val="0"/>
          <w:bCs/>
          <w:i w:val="0"/>
          <w:iCs/>
        </w:rPr>
        <w:t xml:space="preserve"> and </w:t>
      </w:r>
      <w:r w:rsidR="000A2D8F">
        <w:rPr>
          <w:b w:val="0"/>
          <w:bCs/>
          <w:i w:val="0"/>
          <w:iCs/>
        </w:rPr>
        <w:t>2.33</w:t>
      </w:r>
      <w:r w:rsidRPr="00C82B37">
        <w:rPr>
          <w:b w:val="0"/>
          <w:bCs/>
          <w:i w:val="0"/>
          <w:iCs/>
        </w:rPr>
        <w:t xml:space="preserve">V. </w:t>
      </w:r>
    </w:p>
    <w:p w14:paraId="0CF2F674" w14:textId="6934A05C" w:rsidR="005E4CAA" w:rsidRPr="00901739" w:rsidRDefault="000A2D8F" w:rsidP="00752437">
      <w:pPr>
        <w:pStyle w:val="3"/>
        <w:rPr>
          <w:b w:val="0"/>
          <w:bCs/>
          <w:i w:val="0"/>
          <w:iCs/>
        </w:rPr>
      </w:pPr>
      <w:r w:rsidRPr="00C82B37">
        <w:rPr>
          <w:b w:val="0"/>
          <w:bCs/>
          <w:i w:val="0"/>
          <w:iCs/>
        </w:rPr>
        <w:t xml:space="preserve">BEL_OUT_MON thru ADC from U41 shall be measured to be between </w:t>
      </w:r>
      <w:r>
        <w:rPr>
          <w:b w:val="0"/>
          <w:bCs/>
          <w:i w:val="0"/>
          <w:iCs/>
        </w:rPr>
        <w:t>1.63</w:t>
      </w:r>
      <w:r w:rsidRPr="00C82B37">
        <w:rPr>
          <w:b w:val="0"/>
          <w:bCs/>
          <w:i w:val="0"/>
          <w:iCs/>
        </w:rPr>
        <w:t xml:space="preserve">V and </w:t>
      </w:r>
      <w:r>
        <w:rPr>
          <w:b w:val="0"/>
          <w:bCs/>
          <w:i w:val="0"/>
          <w:iCs/>
        </w:rPr>
        <w:t>2.33</w:t>
      </w:r>
      <w:r w:rsidRPr="00C82B37">
        <w:rPr>
          <w:b w:val="0"/>
          <w:bCs/>
          <w:i w:val="0"/>
          <w:iCs/>
        </w:rPr>
        <w:t>V.</w:t>
      </w:r>
    </w:p>
    <w:p w14:paraId="0CB43F75" w14:textId="79F13AB5" w:rsidR="005E4CAA" w:rsidRPr="00901739" w:rsidRDefault="00C70459" w:rsidP="00752437">
      <w:pPr>
        <w:pStyle w:val="3"/>
        <w:rPr>
          <w:b w:val="0"/>
          <w:bCs/>
          <w:i w:val="0"/>
          <w:iCs/>
        </w:rPr>
      </w:pPr>
      <w:r w:rsidRPr="00C82B37">
        <w:rPr>
          <w:b w:val="0"/>
          <w:bCs/>
          <w:i w:val="0"/>
          <w:iCs/>
        </w:rPr>
        <w:t xml:space="preserve">MEL_OUT_MON thru ADC from U41 shall be measured to be between </w:t>
      </w:r>
      <w:r w:rsidR="000B6AA2">
        <w:rPr>
          <w:b w:val="0"/>
          <w:bCs/>
          <w:i w:val="0"/>
          <w:iCs/>
        </w:rPr>
        <w:t>1.63</w:t>
      </w:r>
      <w:r w:rsidRPr="00C82B37">
        <w:rPr>
          <w:b w:val="0"/>
          <w:bCs/>
          <w:i w:val="0"/>
          <w:iCs/>
        </w:rPr>
        <w:t xml:space="preserve">V and </w:t>
      </w:r>
      <w:r w:rsidR="000B6AA2">
        <w:rPr>
          <w:b w:val="0"/>
          <w:bCs/>
          <w:i w:val="0"/>
          <w:iCs/>
        </w:rPr>
        <w:t>2.33</w:t>
      </w:r>
      <w:r w:rsidRPr="00C82B37">
        <w:rPr>
          <w:b w:val="0"/>
          <w:bCs/>
          <w:i w:val="0"/>
          <w:iCs/>
        </w:rPr>
        <w:t>V.</w:t>
      </w:r>
    </w:p>
    <w:p w14:paraId="026D14EA" w14:textId="5DB22AB2" w:rsidR="005E4CAA" w:rsidRPr="00901739" w:rsidRDefault="000B6AA2" w:rsidP="00752437">
      <w:pPr>
        <w:pStyle w:val="3"/>
        <w:rPr>
          <w:b w:val="0"/>
          <w:bCs/>
          <w:i w:val="0"/>
          <w:iCs/>
        </w:rPr>
      </w:pPr>
      <w:r w:rsidRPr="00C82B37">
        <w:rPr>
          <w:b w:val="0"/>
          <w:bCs/>
          <w:i w:val="0"/>
          <w:iCs/>
        </w:rPr>
        <w:t xml:space="preserve">KVBEL_OUT_MON thru ADC from U40 shall be measured to be between </w:t>
      </w:r>
      <w:r>
        <w:rPr>
          <w:b w:val="0"/>
          <w:bCs/>
          <w:i w:val="0"/>
          <w:iCs/>
        </w:rPr>
        <w:t>1.63</w:t>
      </w:r>
      <w:r w:rsidRPr="00C82B37">
        <w:rPr>
          <w:b w:val="0"/>
          <w:bCs/>
          <w:i w:val="0"/>
          <w:iCs/>
        </w:rPr>
        <w:t xml:space="preserve">V and </w:t>
      </w:r>
      <w:r>
        <w:rPr>
          <w:b w:val="0"/>
          <w:bCs/>
          <w:i w:val="0"/>
          <w:iCs/>
        </w:rPr>
        <w:t>2.33</w:t>
      </w:r>
      <w:r w:rsidRPr="00C82B37">
        <w:rPr>
          <w:b w:val="0"/>
          <w:bCs/>
          <w:i w:val="0"/>
          <w:iCs/>
        </w:rPr>
        <w:t>V.</w:t>
      </w:r>
    </w:p>
    <w:p w14:paraId="193526B1" w14:textId="4F472133" w:rsidR="00D66A14" w:rsidRPr="00C82B37" w:rsidRDefault="00D66A14" w:rsidP="00D66A14">
      <w:pPr>
        <w:pStyle w:val="3"/>
        <w:rPr>
          <w:b w:val="0"/>
          <w:bCs/>
          <w:i w:val="0"/>
          <w:iCs/>
        </w:rPr>
      </w:pPr>
      <w:r w:rsidRPr="00C82B37">
        <w:rPr>
          <w:b w:val="0"/>
          <w:bCs/>
          <w:i w:val="0"/>
          <w:iCs/>
        </w:rPr>
        <w:t>PEL_</w:t>
      </w:r>
      <w:r>
        <w:rPr>
          <w:b w:val="0"/>
          <w:bCs/>
          <w:i w:val="0"/>
          <w:iCs/>
        </w:rPr>
        <w:t>LOC_</w:t>
      </w:r>
      <w:r w:rsidRPr="00C82B37">
        <w:rPr>
          <w:b w:val="0"/>
          <w:bCs/>
          <w:i w:val="0"/>
          <w:iCs/>
        </w:rPr>
        <w:t>OUT_MON thru ADC from U</w:t>
      </w:r>
      <w:r>
        <w:rPr>
          <w:b w:val="0"/>
          <w:bCs/>
          <w:i w:val="0"/>
          <w:iCs/>
        </w:rPr>
        <w:t>54</w:t>
      </w:r>
      <w:r w:rsidRPr="00C82B37">
        <w:rPr>
          <w:b w:val="0"/>
          <w:bCs/>
          <w:i w:val="0"/>
          <w:iCs/>
        </w:rPr>
        <w:t xml:space="preserve"> shall be measured to be between </w:t>
      </w:r>
      <w:r>
        <w:rPr>
          <w:b w:val="0"/>
          <w:bCs/>
          <w:i w:val="0"/>
          <w:iCs/>
        </w:rPr>
        <w:t>1.63V</w:t>
      </w:r>
      <w:r w:rsidRPr="00C82B37">
        <w:rPr>
          <w:b w:val="0"/>
          <w:bCs/>
          <w:i w:val="0"/>
          <w:iCs/>
        </w:rPr>
        <w:t xml:space="preserve"> and </w:t>
      </w:r>
      <w:r>
        <w:rPr>
          <w:b w:val="0"/>
          <w:bCs/>
          <w:i w:val="0"/>
          <w:iCs/>
        </w:rPr>
        <w:t>2.33</w:t>
      </w:r>
      <w:r w:rsidRPr="00C82B37">
        <w:rPr>
          <w:b w:val="0"/>
          <w:bCs/>
          <w:i w:val="0"/>
          <w:iCs/>
        </w:rPr>
        <w:t xml:space="preserve">V. </w:t>
      </w:r>
    </w:p>
    <w:p w14:paraId="271A089A" w14:textId="44472A8E" w:rsidR="00D66A14" w:rsidRPr="00C82B37" w:rsidRDefault="00D66A14" w:rsidP="00D66A14">
      <w:pPr>
        <w:pStyle w:val="3"/>
        <w:rPr>
          <w:b w:val="0"/>
          <w:bCs/>
          <w:i w:val="0"/>
          <w:iCs/>
        </w:rPr>
      </w:pPr>
      <w:r w:rsidRPr="00C82B37">
        <w:rPr>
          <w:b w:val="0"/>
          <w:bCs/>
          <w:i w:val="0"/>
          <w:iCs/>
        </w:rPr>
        <w:t>BEL_</w:t>
      </w:r>
      <w:r>
        <w:rPr>
          <w:b w:val="0"/>
          <w:bCs/>
          <w:i w:val="0"/>
          <w:iCs/>
        </w:rPr>
        <w:t>LOC_</w:t>
      </w:r>
      <w:r w:rsidRPr="00C82B37">
        <w:rPr>
          <w:b w:val="0"/>
          <w:bCs/>
          <w:i w:val="0"/>
          <w:iCs/>
        </w:rPr>
        <w:t>OUT_MON thru ADC from U</w:t>
      </w:r>
      <w:r>
        <w:rPr>
          <w:b w:val="0"/>
          <w:bCs/>
          <w:i w:val="0"/>
          <w:iCs/>
        </w:rPr>
        <w:t>54</w:t>
      </w:r>
      <w:r w:rsidRPr="00C82B37">
        <w:rPr>
          <w:b w:val="0"/>
          <w:bCs/>
          <w:i w:val="0"/>
          <w:iCs/>
        </w:rPr>
        <w:t xml:space="preserve"> shall be measured to be between </w:t>
      </w:r>
      <w:r>
        <w:rPr>
          <w:b w:val="0"/>
          <w:bCs/>
          <w:i w:val="0"/>
          <w:iCs/>
        </w:rPr>
        <w:t>1.63</w:t>
      </w:r>
      <w:r w:rsidRPr="00C82B37">
        <w:rPr>
          <w:b w:val="0"/>
          <w:bCs/>
          <w:i w:val="0"/>
          <w:iCs/>
        </w:rPr>
        <w:t xml:space="preserve">V and </w:t>
      </w:r>
      <w:r>
        <w:rPr>
          <w:b w:val="0"/>
          <w:bCs/>
          <w:i w:val="0"/>
          <w:iCs/>
        </w:rPr>
        <w:t>2.33</w:t>
      </w:r>
      <w:r w:rsidRPr="00C82B37">
        <w:rPr>
          <w:b w:val="0"/>
          <w:bCs/>
          <w:i w:val="0"/>
          <w:iCs/>
        </w:rPr>
        <w:t>V.</w:t>
      </w:r>
    </w:p>
    <w:p w14:paraId="2CC8CD8B" w14:textId="0D6F27F0" w:rsidR="00D66A14" w:rsidRPr="00C82B37" w:rsidRDefault="00D66A14" w:rsidP="00D66A14">
      <w:pPr>
        <w:pStyle w:val="3"/>
        <w:rPr>
          <w:b w:val="0"/>
          <w:bCs/>
          <w:i w:val="0"/>
          <w:iCs/>
        </w:rPr>
      </w:pPr>
      <w:r w:rsidRPr="00C82B37">
        <w:rPr>
          <w:b w:val="0"/>
          <w:bCs/>
          <w:i w:val="0"/>
          <w:iCs/>
        </w:rPr>
        <w:t>MEL_</w:t>
      </w:r>
      <w:r>
        <w:rPr>
          <w:b w:val="0"/>
          <w:bCs/>
          <w:i w:val="0"/>
          <w:iCs/>
        </w:rPr>
        <w:t>LOC_</w:t>
      </w:r>
      <w:r w:rsidRPr="00C82B37">
        <w:rPr>
          <w:b w:val="0"/>
          <w:bCs/>
          <w:i w:val="0"/>
          <w:iCs/>
        </w:rPr>
        <w:t>OUT_MON thru ADC from U</w:t>
      </w:r>
      <w:r w:rsidR="00BD6182">
        <w:rPr>
          <w:b w:val="0"/>
          <w:bCs/>
          <w:i w:val="0"/>
          <w:iCs/>
        </w:rPr>
        <w:t>54</w:t>
      </w:r>
      <w:r w:rsidRPr="00C82B37">
        <w:rPr>
          <w:b w:val="0"/>
          <w:bCs/>
          <w:i w:val="0"/>
          <w:iCs/>
        </w:rPr>
        <w:t xml:space="preserve"> shall be measured to be between </w:t>
      </w:r>
      <w:r>
        <w:rPr>
          <w:b w:val="0"/>
          <w:bCs/>
          <w:i w:val="0"/>
          <w:iCs/>
        </w:rPr>
        <w:t>1.63</w:t>
      </w:r>
      <w:r w:rsidRPr="00C82B37">
        <w:rPr>
          <w:b w:val="0"/>
          <w:bCs/>
          <w:i w:val="0"/>
          <w:iCs/>
        </w:rPr>
        <w:t xml:space="preserve">V and </w:t>
      </w:r>
      <w:r>
        <w:rPr>
          <w:b w:val="0"/>
          <w:bCs/>
          <w:i w:val="0"/>
          <w:iCs/>
        </w:rPr>
        <w:t>2.33</w:t>
      </w:r>
      <w:r w:rsidRPr="00C82B37">
        <w:rPr>
          <w:b w:val="0"/>
          <w:bCs/>
          <w:i w:val="0"/>
          <w:iCs/>
        </w:rPr>
        <w:t>V.</w:t>
      </w:r>
    </w:p>
    <w:p w14:paraId="384940FE" w14:textId="146C56DB" w:rsidR="00FE5FAA" w:rsidRPr="00C82B37" w:rsidRDefault="00FE5FAA" w:rsidP="00FE5FAA">
      <w:pPr>
        <w:pStyle w:val="3"/>
        <w:rPr>
          <w:b w:val="0"/>
          <w:bCs/>
          <w:i w:val="0"/>
          <w:iCs/>
        </w:rPr>
      </w:pPr>
      <w:r w:rsidRPr="00C82B37">
        <w:rPr>
          <w:b w:val="0"/>
          <w:bCs/>
          <w:i w:val="0"/>
          <w:iCs/>
        </w:rPr>
        <w:t>PEL</w:t>
      </w:r>
      <w:r>
        <w:rPr>
          <w:b w:val="0"/>
          <w:bCs/>
          <w:i w:val="0"/>
          <w:iCs/>
        </w:rPr>
        <w:t>_MID</w:t>
      </w:r>
      <w:r w:rsidR="00D66A14">
        <w:rPr>
          <w:b w:val="0"/>
          <w:bCs/>
          <w:i w:val="0"/>
          <w:iCs/>
        </w:rPr>
        <w:t>_MON</w:t>
      </w:r>
      <w:r w:rsidRPr="00C82B37">
        <w:rPr>
          <w:b w:val="0"/>
          <w:bCs/>
          <w:i w:val="0"/>
          <w:iCs/>
        </w:rPr>
        <w:t xml:space="preserve"> thru ADC from U41 shall be measured to be between </w:t>
      </w:r>
      <w:r>
        <w:rPr>
          <w:b w:val="0"/>
          <w:bCs/>
          <w:i w:val="0"/>
          <w:iCs/>
        </w:rPr>
        <w:t>1.63V</w:t>
      </w:r>
      <w:r w:rsidRPr="00C82B37">
        <w:rPr>
          <w:b w:val="0"/>
          <w:bCs/>
          <w:i w:val="0"/>
          <w:iCs/>
        </w:rPr>
        <w:t xml:space="preserve"> and </w:t>
      </w:r>
      <w:r>
        <w:rPr>
          <w:b w:val="0"/>
          <w:bCs/>
          <w:i w:val="0"/>
          <w:iCs/>
        </w:rPr>
        <w:t>2.33</w:t>
      </w:r>
      <w:r w:rsidRPr="00C82B37">
        <w:rPr>
          <w:b w:val="0"/>
          <w:bCs/>
          <w:i w:val="0"/>
          <w:iCs/>
        </w:rPr>
        <w:t xml:space="preserve">V. </w:t>
      </w:r>
    </w:p>
    <w:p w14:paraId="6D4F1B59" w14:textId="5F0467E1" w:rsidR="00FE5FAA" w:rsidRPr="00C82B37" w:rsidRDefault="00FE5FAA" w:rsidP="00FE5FAA">
      <w:pPr>
        <w:pStyle w:val="3"/>
        <w:rPr>
          <w:b w:val="0"/>
          <w:bCs/>
          <w:i w:val="0"/>
          <w:iCs/>
        </w:rPr>
      </w:pPr>
      <w:r w:rsidRPr="00C82B37">
        <w:rPr>
          <w:b w:val="0"/>
          <w:bCs/>
          <w:i w:val="0"/>
          <w:iCs/>
        </w:rPr>
        <w:t>BEL_M</w:t>
      </w:r>
      <w:r>
        <w:rPr>
          <w:b w:val="0"/>
          <w:bCs/>
          <w:i w:val="0"/>
          <w:iCs/>
        </w:rPr>
        <w:t>ID1</w:t>
      </w:r>
      <w:r w:rsidR="00D66A14">
        <w:rPr>
          <w:b w:val="0"/>
          <w:bCs/>
          <w:i w:val="0"/>
          <w:iCs/>
        </w:rPr>
        <w:t>_MON</w:t>
      </w:r>
      <w:r w:rsidRPr="00C82B37">
        <w:rPr>
          <w:b w:val="0"/>
          <w:bCs/>
          <w:i w:val="0"/>
          <w:iCs/>
        </w:rPr>
        <w:t xml:space="preserve"> thru ADC from U41 shall be measured to be between </w:t>
      </w:r>
      <w:r>
        <w:rPr>
          <w:b w:val="0"/>
          <w:bCs/>
          <w:i w:val="0"/>
          <w:iCs/>
        </w:rPr>
        <w:t>1.63</w:t>
      </w:r>
      <w:r w:rsidRPr="00C82B37">
        <w:rPr>
          <w:b w:val="0"/>
          <w:bCs/>
          <w:i w:val="0"/>
          <w:iCs/>
        </w:rPr>
        <w:t xml:space="preserve">V and </w:t>
      </w:r>
      <w:r>
        <w:rPr>
          <w:b w:val="0"/>
          <w:bCs/>
          <w:i w:val="0"/>
          <w:iCs/>
        </w:rPr>
        <w:t>2.33</w:t>
      </w:r>
      <w:r w:rsidRPr="00C82B37">
        <w:rPr>
          <w:b w:val="0"/>
          <w:bCs/>
          <w:i w:val="0"/>
          <w:iCs/>
        </w:rPr>
        <w:t>V.</w:t>
      </w:r>
    </w:p>
    <w:p w14:paraId="0ED925B0" w14:textId="686CE146" w:rsidR="00FE5FAA" w:rsidRPr="00C82B37" w:rsidRDefault="00FE5FAA" w:rsidP="00FE5FAA">
      <w:pPr>
        <w:pStyle w:val="3"/>
        <w:rPr>
          <w:b w:val="0"/>
          <w:bCs/>
          <w:i w:val="0"/>
          <w:iCs/>
        </w:rPr>
      </w:pPr>
      <w:r w:rsidRPr="00C82B37">
        <w:rPr>
          <w:b w:val="0"/>
          <w:bCs/>
          <w:i w:val="0"/>
          <w:iCs/>
        </w:rPr>
        <w:t>MEL_</w:t>
      </w:r>
      <w:r>
        <w:rPr>
          <w:b w:val="0"/>
          <w:bCs/>
          <w:i w:val="0"/>
          <w:iCs/>
        </w:rPr>
        <w:t>MID</w:t>
      </w:r>
      <w:r w:rsidR="00D66A14">
        <w:rPr>
          <w:b w:val="0"/>
          <w:bCs/>
          <w:i w:val="0"/>
          <w:iCs/>
        </w:rPr>
        <w:t>_MON</w:t>
      </w:r>
      <w:r w:rsidRPr="00C82B37">
        <w:rPr>
          <w:b w:val="0"/>
          <w:bCs/>
          <w:i w:val="0"/>
          <w:iCs/>
        </w:rPr>
        <w:t xml:space="preserve"> thru ADC from U4</w:t>
      </w:r>
      <w:r>
        <w:rPr>
          <w:b w:val="0"/>
          <w:bCs/>
          <w:i w:val="0"/>
          <w:iCs/>
        </w:rPr>
        <w:t>0</w:t>
      </w:r>
      <w:r w:rsidRPr="00C82B37">
        <w:rPr>
          <w:b w:val="0"/>
          <w:bCs/>
          <w:i w:val="0"/>
          <w:iCs/>
        </w:rPr>
        <w:t xml:space="preserve"> shall be measured to be between </w:t>
      </w:r>
      <w:r>
        <w:rPr>
          <w:b w:val="0"/>
          <w:bCs/>
          <w:i w:val="0"/>
          <w:iCs/>
        </w:rPr>
        <w:t>1.63</w:t>
      </w:r>
      <w:r w:rsidRPr="00C82B37">
        <w:rPr>
          <w:b w:val="0"/>
          <w:bCs/>
          <w:i w:val="0"/>
          <w:iCs/>
        </w:rPr>
        <w:t xml:space="preserve">V and </w:t>
      </w:r>
      <w:r>
        <w:rPr>
          <w:b w:val="0"/>
          <w:bCs/>
          <w:i w:val="0"/>
          <w:iCs/>
        </w:rPr>
        <w:t>2.33</w:t>
      </w:r>
      <w:r w:rsidRPr="00C82B37">
        <w:rPr>
          <w:b w:val="0"/>
          <w:bCs/>
          <w:i w:val="0"/>
          <w:iCs/>
        </w:rPr>
        <w:t>V.</w:t>
      </w:r>
    </w:p>
    <w:p w14:paraId="3B878A42" w14:textId="3790ACA3" w:rsidR="00FE5FAA" w:rsidRPr="00C82B37" w:rsidRDefault="00FE5FAA" w:rsidP="00FE5FAA">
      <w:pPr>
        <w:pStyle w:val="3"/>
        <w:rPr>
          <w:b w:val="0"/>
          <w:bCs/>
          <w:i w:val="0"/>
          <w:iCs/>
        </w:rPr>
      </w:pPr>
      <w:r w:rsidRPr="00C82B37">
        <w:rPr>
          <w:b w:val="0"/>
          <w:bCs/>
          <w:i w:val="0"/>
          <w:iCs/>
        </w:rPr>
        <w:t>KVBEL_</w:t>
      </w:r>
      <w:r w:rsidR="00D66A14">
        <w:rPr>
          <w:b w:val="0"/>
          <w:bCs/>
          <w:i w:val="0"/>
          <w:iCs/>
        </w:rPr>
        <w:t>MID1</w:t>
      </w:r>
      <w:r w:rsidRPr="00C82B37">
        <w:rPr>
          <w:b w:val="0"/>
          <w:bCs/>
          <w:i w:val="0"/>
          <w:iCs/>
        </w:rPr>
        <w:t xml:space="preserve">_MON thru ADC from U40 shall be measured to be between </w:t>
      </w:r>
      <w:r>
        <w:rPr>
          <w:b w:val="0"/>
          <w:bCs/>
          <w:i w:val="0"/>
          <w:iCs/>
        </w:rPr>
        <w:t>1.63</w:t>
      </w:r>
      <w:r w:rsidRPr="00C82B37">
        <w:rPr>
          <w:b w:val="0"/>
          <w:bCs/>
          <w:i w:val="0"/>
          <w:iCs/>
        </w:rPr>
        <w:t xml:space="preserve">V and </w:t>
      </w:r>
      <w:r>
        <w:rPr>
          <w:b w:val="0"/>
          <w:bCs/>
          <w:i w:val="0"/>
          <w:iCs/>
        </w:rPr>
        <w:t>2.33</w:t>
      </w:r>
      <w:r w:rsidRPr="00C82B37">
        <w:rPr>
          <w:b w:val="0"/>
          <w:bCs/>
          <w:i w:val="0"/>
          <w:iCs/>
        </w:rPr>
        <w:t>V.</w:t>
      </w:r>
    </w:p>
    <w:p w14:paraId="7C02F9DA" w14:textId="54610488" w:rsidR="00D66A14" w:rsidRPr="00C82B37" w:rsidRDefault="00D66A14" w:rsidP="00D66A14">
      <w:pPr>
        <w:pStyle w:val="3"/>
        <w:rPr>
          <w:b w:val="0"/>
          <w:bCs/>
          <w:i w:val="0"/>
          <w:iCs/>
        </w:rPr>
      </w:pPr>
      <w:r w:rsidRPr="00C82B37">
        <w:rPr>
          <w:b w:val="0"/>
          <w:bCs/>
          <w:i w:val="0"/>
          <w:iCs/>
        </w:rPr>
        <w:t>PEL_</w:t>
      </w:r>
      <w:r>
        <w:rPr>
          <w:b w:val="0"/>
          <w:bCs/>
          <w:i w:val="0"/>
          <w:iCs/>
        </w:rPr>
        <w:t>LOC_MID</w:t>
      </w:r>
      <w:r w:rsidRPr="00C82B37">
        <w:rPr>
          <w:b w:val="0"/>
          <w:bCs/>
          <w:i w:val="0"/>
          <w:iCs/>
        </w:rPr>
        <w:t>_MON thru ADC from U</w:t>
      </w:r>
      <w:r>
        <w:rPr>
          <w:b w:val="0"/>
          <w:bCs/>
          <w:i w:val="0"/>
          <w:iCs/>
        </w:rPr>
        <w:t>54</w:t>
      </w:r>
      <w:r w:rsidRPr="00C82B37">
        <w:rPr>
          <w:b w:val="0"/>
          <w:bCs/>
          <w:i w:val="0"/>
          <w:iCs/>
        </w:rPr>
        <w:t xml:space="preserve"> shall be measured to be between </w:t>
      </w:r>
      <w:r>
        <w:rPr>
          <w:b w:val="0"/>
          <w:bCs/>
          <w:i w:val="0"/>
          <w:iCs/>
        </w:rPr>
        <w:t>1.63V</w:t>
      </w:r>
      <w:r w:rsidRPr="00C82B37">
        <w:rPr>
          <w:b w:val="0"/>
          <w:bCs/>
          <w:i w:val="0"/>
          <w:iCs/>
        </w:rPr>
        <w:t xml:space="preserve"> and </w:t>
      </w:r>
      <w:r>
        <w:rPr>
          <w:b w:val="0"/>
          <w:bCs/>
          <w:i w:val="0"/>
          <w:iCs/>
        </w:rPr>
        <w:t>2.33</w:t>
      </w:r>
      <w:r w:rsidRPr="00C82B37">
        <w:rPr>
          <w:b w:val="0"/>
          <w:bCs/>
          <w:i w:val="0"/>
          <w:iCs/>
        </w:rPr>
        <w:t xml:space="preserve">V. </w:t>
      </w:r>
    </w:p>
    <w:p w14:paraId="19381B9B" w14:textId="149F782A" w:rsidR="00D66A14" w:rsidRPr="00C82B37" w:rsidRDefault="00D66A14" w:rsidP="00D66A14">
      <w:pPr>
        <w:pStyle w:val="3"/>
        <w:rPr>
          <w:b w:val="0"/>
          <w:bCs/>
          <w:i w:val="0"/>
          <w:iCs/>
        </w:rPr>
      </w:pPr>
      <w:r w:rsidRPr="00C82B37">
        <w:rPr>
          <w:b w:val="0"/>
          <w:bCs/>
          <w:i w:val="0"/>
          <w:iCs/>
        </w:rPr>
        <w:lastRenderedPageBreak/>
        <w:t>BEL_</w:t>
      </w:r>
      <w:r>
        <w:rPr>
          <w:b w:val="0"/>
          <w:bCs/>
          <w:i w:val="0"/>
          <w:iCs/>
        </w:rPr>
        <w:t>LOC_MID1</w:t>
      </w:r>
      <w:r w:rsidRPr="00C82B37">
        <w:rPr>
          <w:b w:val="0"/>
          <w:bCs/>
          <w:i w:val="0"/>
          <w:iCs/>
        </w:rPr>
        <w:t>_MON thru ADC from U</w:t>
      </w:r>
      <w:r>
        <w:rPr>
          <w:b w:val="0"/>
          <w:bCs/>
          <w:i w:val="0"/>
          <w:iCs/>
        </w:rPr>
        <w:t>54</w:t>
      </w:r>
      <w:r w:rsidRPr="00C82B37">
        <w:rPr>
          <w:b w:val="0"/>
          <w:bCs/>
          <w:i w:val="0"/>
          <w:iCs/>
        </w:rPr>
        <w:t xml:space="preserve"> shall be measured to be between </w:t>
      </w:r>
      <w:r>
        <w:rPr>
          <w:b w:val="0"/>
          <w:bCs/>
          <w:i w:val="0"/>
          <w:iCs/>
        </w:rPr>
        <w:t>1.63</w:t>
      </w:r>
      <w:r w:rsidRPr="00C82B37">
        <w:rPr>
          <w:b w:val="0"/>
          <w:bCs/>
          <w:i w:val="0"/>
          <w:iCs/>
        </w:rPr>
        <w:t xml:space="preserve">V and </w:t>
      </w:r>
      <w:r>
        <w:rPr>
          <w:b w:val="0"/>
          <w:bCs/>
          <w:i w:val="0"/>
          <w:iCs/>
        </w:rPr>
        <w:t>2.33</w:t>
      </w:r>
      <w:r w:rsidRPr="00C82B37">
        <w:rPr>
          <w:b w:val="0"/>
          <w:bCs/>
          <w:i w:val="0"/>
          <w:iCs/>
        </w:rPr>
        <w:t>V.</w:t>
      </w:r>
    </w:p>
    <w:p w14:paraId="1887C315" w14:textId="0B2F0D5A" w:rsidR="00D66A14" w:rsidRPr="00C82B37" w:rsidRDefault="00D66A14" w:rsidP="00D66A14">
      <w:pPr>
        <w:pStyle w:val="3"/>
        <w:rPr>
          <w:b w:val="0"/>
          <w:bCs/>
          <w:i w:val="0"/>
          <w:iCs/>
        </w:rPr>
      </w:pPr>
      <w:r w:rsidRPr="00C82B37">
        <w:rPr>
          <w:b w:val="0"/>
          <w:bCs/>
          <w:i w:val="0"/>
          <w:iCs/>
        </w:rPr>
        <w:t>MEL_</w:t>
      </w:r>
      <w:r>
        <w:rPr>
          <w:b w:val="0"/>
          <w:bCs/>
          <w:i w:val="0"/>
          <w:iCs/>
        </w:rPr>
        <w:t>LOC_MID</w:t>
      </w:r>
      <w:r w:rsidRPr="00C82B37">
        <w:rPr>
          <w:b w:val="0"/>
          <w:bCs/>
          <w:i w:val="0"/>
          <w:iCs/>
        </w:rPr>
        <w:t>_MON thru ADC from U</w:t>
      </w:r>
      <w:r>
        <w:rPr>
          <w:b w:val="0"/>
          <w:bCs/>
          <w:i w:val="0"/>
          <w:iCs/>
        </w:rPr>
        <w:t>55</w:t>
      </w:r>
      <w:r w:rsidRPr="00C82B37">
        <w:rPr>
          <w:b w:val="0"/>
          <w:bCs/>
          <w:i w:val="0"/>
          <w:iCs/>
        </w:rPr>
        <w:t xml:space="preserve"> shall be measured to be between </w:t>
      </w:r>
      <w:r>
        <w:rPr>
          <w:b w:val="0"/>
          <w:bCs/>
          <w:i w:val="0"/>
          <w:iCs/>
        </w:rPr>
        <w:t>1.63</w:t>
      </w:r>
      <w:r w:rsidRPr="00C82B37">
        <w:rPr>
          <w:b w:val="0"/>
          <w:bCs/>
          <w:i w:val="0"/>
          <w:iCs/>
        </w:rPr>
        <w:t xml:space="preserve">V and </w:t>
      </w:r>
      <w:r>
        <w:rPr>
          <w:b w:val="0"/>
          <w:bCs/>
          <w:i w:val="0"/>
          <w:iCs/>
        </w:rPr>
        <w:t>2.33</w:t>
      </w:r>
      <w:r w:rsidRPr="00C82B37">
        <w:rPr>
          <w:b w:val="0"/>
          <w:bCs/>
          <w:i w:val="0"/>
          <w:iCs/>
        </w:rPr>
        <w:t>V.</w:t>
      </w:r>
    </w:p>
    <w:p w14:paraId="068FB442" w14:textId="4DFF0287" w:rsidR="00BD6182" w:rsidRPr="00C82B37" w:rsidRDefault="00BD6182" w:rsidP="00BD6182">
      <w:pPr>
        <w:pStyle w:val="3"/>
        <w:rPr>
          <w:b w:val="0"/>
          <w:bCs/>
          <w:i w:val="0"/>
          <w:iCs/>
        </w:rPr>
      </w:pPr>
      <w:r w:rsidRPr="00C82B37">
        <w:rPr>
          <w:b w:val="0"/>
          <w:bCs/>
          <w:i w:val="0"/>
          <w:iCs/>
        </w:rPr>
        <w:t>BEL_M</w:t>
      </w:r>
      <w:r>
        <w:rPr>
          <w:b w:val="0"/>
          <w:bCs/>
          <w:i w:val="0"/>
          <w:iCs/>
        </w:rPr>
        <w:t>ID2_MON</w:t>
      </w:r>
      <w:r w:rsidRPr="00C82B37">
        <w:rPr>
          <w:b w:val="0"/>
          <w:bCs/>
          <w:i w:val="0"/>
          <w:iCs/>
        </w:rPr>
        <w:t xml:space="preserve"> thru ADC from U41 shall be measured to be between </w:t>
      </w:r>
      <w:r>
        <w:rPr>
          <w:b w:val="0"/>
          <w:bCs/>
          <w:i w:val="0"/>
          <w:iCs/>
        </w:rPr>
        <w:t>1.63</w:t>
      </w:r>
      <w:r w:rsidRPr="00C82B37">
        <w:rPr>
          <w:b w:val="0"/>
          <w:bCs/>
          <w:i w:val="0"/>
          <w:iCs/>
        </w:rPr>
        <w:t xml:space="preserve">V and </w:t>
      </w:r>
      <w:r>
        <w:rPr>
          <w:b w:val="0"/>
          <w:bCs/>
          <w:i w:val="0"/>
          <w:iCs/>
        </w:rPr>
        <w:t>2.33</w:t>
      </w:r>
      <w:r w:rsidRPr="00C82B37">
        <w:rPr>
          <w:b w:val="0"/>
          <w:bCs/>
          <w:i w:val="0"/>
          <w:iCs/>
        </w:rPr>
        <w:t>V.</w:t>
      </w:r>
    </w:p>
    <w:p w14:paraId="018D799C" w14:textId="3EC130C8" w:rsidR="004546ED" w:rsidRPr="00973898" w:rsidRDefault="00BD6182" w:rsidP="00901739">
      <w:pPr>
        <w:pStyle w:val="3"/>
        <w:rPr>
          <w:bCs/>
          <w:iCs/>
        </w:rPr>
      </w:pPr>
      <w:r w:rsidRPr="00C82B37">
        <w:rPr>
          <w:b w:val="0"/>
          <w:bCs/>
          <w:i w:val="0"/>
          <w:iCs/>
        </w:rPr>
        <w:t>KVBEL_</w:t>
      </w:r>
      <w:r>
        <w:rPr>
          <w:b w:val="0"/>
          <w:bCs/>
          <w:i w:val="0"/>
          <w:iCs/>
        </w:rPr>
        <w:t>MID2</w:t>
      </w:r>
      <w:r w:rsidRPr="00C82B37">
        <w:rPr>
          <w:b w:val="0"/>
          <w:bCs/>
          <w:i w:val="0"/>
          <w:iCs/>
        </w:rPr>
        <w:t xml:space="preserve">_MON thru ADC from U40 shall be measured to be between </w:t>
      </w:r>
      <w:r>
        <w:rPr>
          <w:b w:val="0"/>
          <w:bCs/>
          <w:i w:val="0"/>
          <w:iCs/>
        </w:rPr>
        <w:t>1.63</w:t>
      </w:r>
      <w:r w:rsidRPr="00C82B37">
        <w:rPr>
          <w:b w:val="0"/>
          <w:bCs/>
          <w:i w:val="0"/>
          <w:iCs/>
        </w:rPr>
        <w:t xml:space="preserve">V and </w:t>
      </w:r>
      <w:r>
        <w:rPr>
          <w:b w:val="0"/>
          <w:bCs/>
          <w:i w:val="0"/>
          <w:iCs/>
        </w:rPr>
        <w:t>2.33</w:t>
      </w:r>
      <w:r w:rsidRPr="00C82B37">
        <w:rPr>
          <w:b w:val="0"/>
          <w:bCs/>
          <w:i w:val="0"/>
          <w:iCs/>
        </w:rPr>
        <w:t>V.</w:t>
      </w:r>
      <w:r w:rsidR="00D35BF9" w:rsidRPr="00901739">
        <w:rPr>
          <w:b w:val="0"/>
          <w:bCs/>
          <w:i w:val="0"/>
          <w:iCs/>
        </w:rPr>
        <w:t xml:space="preserve"> </w:t>
      </w:r>
    </w:p>
    <w:p w14:paraId="7F00B221" w14:textId="0A56A9F3" w:rsidR="00682B61" w:rsidRPr="00682B61" w:rsidRDefault="00682B61" w:rsidP="00682B61">
      <w:pPr>
        <w:pStyle w:val="3"/>
        <w:rPr>
          <w:bCs/>
          <w:iCs/>
        </w:rPr>
      </w:pPr>
      <w:r>
        <w:rPr>
          <w:b w:val="0"/>
          <w:i w:val="0"/>
        </w:rPr>
        <w:t>ATE close the CCH and DKB enable loop by proper</w:t>
      </w:r>
      <w:r w:rsidR="00A324A9">
        <w:rPr>
          <w:b w:val="0"/>
          <w:i w:val="0"/>
        </w:rPr>
        <w:t xml:space="preserve"> switches/relays.</w:t>
      </w:r>
    </w:p>
    <w:p w14:paraId="2F0FCF3A" w14:textId="626FA9ED" w:rsidR="00A324A9" w:rsidRPr="00A324A9" w:rsidRDefault="003E02DB" w:rsidP="00A324A9">
      <w:pPr>
        <w:pStyle w:val="3"/>
        <w:rPr>
          <w:bCs/>
          <w:iCs/>
        </w:rPr>
      </w:pPr>
      <w:r>
        <w:rPr>
          <w:b w:val="0"/>
          <w:i w:val="0"/>
        </w:rPr>
        <w:t>MTNELP_C</w:t>
      </w:r>
      <w:r w:rsidR="0034021A">
        <w:rPr>
          <w:b w:val="0"/>
          <w:i w:val="0"/>
        </w:rPr>
        <w:t>CH_CURRENT</w:t>
      </w:r>
      <w:r w:rsidR="00AC214E">
        <w:rPr>
          <w:b w:val="0"/>
          <w:i w:val="0"/>
        </w:rPr>
        <w:t xml:space="preserve"> (AD_IN</w:t>
      </w:r>
      <w:r w:rsidR="00363F67">
        <w:rPr>
          <w:b w:val="0"/>
          <w:i w:val="0"/>
        </w:rPr>
        <w:t>35)</w:t>
      </w:r>
      <w:r w:rsidR="0034021A">
        <w:rPr>
          <w:b w:val="0"/>
          <w:i w:val="0"/>
        </w:rPr>
        <w:t xml:space="preserve"> thru ADC from </w:t>
      </w:r>
      <w:r w:rsidR="0017734A">
        <w:rPr>
          <w:b w:val="0"/>
          <w:i w:val="0"/>
        </w:rPr>
        <w:t>U56 shall be measured to be between 1.63V and 2.33V.</w:t>
      </w:r>
    </w:p>
    <w:p w14:paraId="4D7F1391" w14:textId="14228B78" w:rsidR="00AC214E" w:rsidRPr="00A324A9" w:rsidRDefault="00AC214E" w:rsidP="00AC214E">
      <w:pPr>
        <w:pStyle w:val="3"/>
        <w:rPr>
          <w:bCs/>
          <w:iCs/>
        </w:rPr>
      </w:pPr>
      <w:r>
        <w:rPr>
          <w:b w:val="0"/>
          <w:i w:val="0"/>
        </w:rPr>
        <w:t>MTNELP_DKB_CURRENT</w:t>
      </w:r>
      <w:r w:rsidR="00363F67">
        <w:rPr>
          <w:b w:val="0"/>
          <w:i w:val="0"/>
        </w:rPr>
        <w:t xml:space="preserve"> (AD_IN36)</w:t>
      </w:r>
      <w:r>
        <w:rPr>
          <w:b w:val="0"/>
          <w:i w:val="0"/>
        </w:rPr>
        <w:t xml:space="preserve"> thru ADC from U56 shall be measured to be between 1.63V and 2.33V.</w:t>
      </w:r>
    </w:p>
    <w:p w14:paraId="5F492C6C" w14:textId="11DDE5DB" w:rsidR="004546ED" w:rsidRPr="001D38B9" w:rsidRDefault="00D35BF9" w:rsidP="00901739">
      <w:pPr>
        <w:pStyle w:val="3"/>
        <w:rPr>
          <w:bCs/>
          <w:iCs/>
        </w:rPr>
      </w:pPr>
      <w:r w:rsidRPr="00E974D7">
        <w:rPr>
          <w:b w:val="0"/>
          <w:bCs/>
          <w:i w:val="0"/>
          <w:iCs/>
        </w:rPr>
        <w:t>Signals EMO_GOOD_IN</w:t>
      </w:r>
      <w:r w:rsidR="004E2B22">
        <w:rPr>
          <w:b w:val="0"/>
          <w:bCs/>
          <w:i w:val="0"/>
          <w:iCs/>
        </w:rPr>
        <w:t xml:space="preserve"> </w:t>
      </w:r>
      <w:r w:rsidRPr="00E974D7">
        <w:rPr>
          <w:b w:val="0"/>
          <w:bCs/>
          <w:i w:val="0"/>
          <w:iCs/>
        </w:rPr>
        <w:t>shall be disconnected</w:t>
      </w:r>
      <w:r w:rsidR="004E2B22">
        <w:rPr>
          <w:b w:val="0"/>
          <w:bCs/>
          <w:i w:val="0"/>
          <w:iCs/>
        </w:rPr>
        <w:t xml:space="preserve"> and PEND_FUSE</w:t>
      </w:r>
      <w:r w:rsidR="00901739">
        <w:rPr>
          <w:b w:val="0"/>
          <w:bCs/>
          <w:i w:val="0"/>
          <w:iCs/>
        </w:rPr>
        <w:t>_</w:t>
      </w:r>
      <w:r w:rsidR="004E2B22">
        <w:rPr>
          <w:b w:val="0"/>
          <w:bCs/>
          <w:i w:val="0"/>
          <w:iCs/>
        </w:rPr>
        <w:t xml:space="preserve">ON shall be </w:t>
      </w:r>
      <w:r w:rsidR="00901739">
        <w:rPr>
          <w:b w:val="0"/>
          <w:bCs/>
          <w:i w:val="0"/>
          <w:iCs/>
        </w:rPr>
        <w:t>turned</w:t>
      </w:r>
      <w:r w:rsidR="004E2B22">
        <w:rPr>
          <w:b w:val="0"/>
          <w:bCs/>
          <w:i w:val="0"/>
          <w:iCs/>
        </w:rPr>
        <w:t xml:space="preserve"> OFF</w:t>
      </w:r>
      <w:r w:rsidRPr="00E974D7">
        <w:rPr>
          <w:b w:val="0"/>
          <w:bCs/>
          <w:i w:val="0"/>
          <w:iCs/>
        </w:rPr>
        <w:t xml:space="preserve">. </w:t>
      </w:r>
      <w:r w:rsidRPr="00901739">
        <w:rPr>
          <w:rFonts w:ascii="Courier New" w:eastAsia="Courier New" w:hAnsi="Courier New" w:cs="Courier New"/>
          <w:b w:val="0"/>
          <w:bCs/>
          <w:i w:val="0"/>
          <w:iCs/>
          <w:sz w:val="31"/>
          <w:vertAlign w:val="subscript"/>
        </w:rPr>
        <w:t xml:space="preserve">  </w:t>
      </w:r>
    </w:p>
    <w:tbl>
      <w:tblPr>
        <w:tblStyle w:val="TableGrid"/>
        <w:tblW w:w="10226" w:type="dxa"/>
        <w:tblInd w:w="0" w:type="dxa"/>
        <w:tblCellMar>
          <w:top w:w="17" w:type="dxa"/>
        </w:tblCellMar>
        <w:tblLook w:val="04A0" w:firstRow="1" w:lastRow="0" w:firstColumn="1" w:lastColumn="0" w:noHBand="0" w:noVBand="1"/>
      </w:tblPr>
      <w:tblGrid>
        <w:gridCol w:w="4153"/>
        <w:gridCol w:w="6073"/>
      </w:tblGrid>
      <w:tr w:rsidR="004546ED" w14:paraId="6F79A935" w14:textId="77777777">
        <w:trPr>
          <w:trHeight w:val="283"/>
        </w:trPr>
        <w:tc>
          <w:tcPr>
            <w:tcW w:w="10226" w:type="dxa"/>
            <w:gridSpan w:val="2"/>
            <w:tcBorders>
              <w:top w:val="nil"/>
              <w:left w:val="nil"/>
              <w:bottom w:val="nil"/>
              <w:right w:val="nil"/>
            </w:tcBorders>
            <w:shd w:val="clear" w:color="auto" w:fill="D9D9D9"/>
          </w:tcPr>
          <w:p w14:paraId="153A0FB7" w14:textId="77777777" w:rsidR="004546ED" w:rsidRDefault="00D35BF9">
            <w:pPr>
              <w:spacing w:after="0" w:line="259" w:lineRule="auto"/>
              <w:ind w:left="0" w:firstLine="0"/>
            </w:pPr>
            <w:r>
              <w:rPr>
                <w:b/>
                <w:sz w:val="24"/>
              </w:rPr>
              <w:t xml:space="preserve">For the special test of Beam Enable Loop test, please refer to the separate procedure (Doc No. </w:t>
            </w:r>
          </w:p>
        </w:tc>
      </w:tr>
      <w:tr w:rsidR="004546ED" w14:paraId="6DD76E7A" w14:textId="77777777">
        <w:trPr>
          <w:trHeight w:val="283"/>
        </w:trPr>
        <w:tc>
          <w:tcPr>
            <w:tcW w:w="4153" w:type="dxa"/>
            <w:tcBorders>
              <w:top w:val="nil"/>
              <w:left w:val="nil"/>
              <w:bottom w:val="nil"/>
              <w:right w:val="nil"/>
            </w:tcBorders>
            <w:shd w:val="clear" w:color="auto" w:fill="D9D9D9"/>
          </w:tcPr>
          <w:p w14:paraId="295D4C45" w14:textId="77777777" w:rsidR="004546ED" w:rsidRDefault="00D35BF9">
            <w:pPr>
              <w:spacing w:after="0" w:line="259" w:lineRule="auto"/>
              <w:ind w:left="0" w:firstLine="0"/>
            </w:pPr>
            <w:r>
              <w:rPr>
                <w:b/>
                <w:sz w:val="24"/>
              </w:rPr>
              <w:t>100014296-BEL Test Procedure Rev. A).</w:t>
            </w:r>
          </w:p>
        </w:tc>
        <w:tc>
          <w:tcPr>
            <w:tcW w:w="6073" w:type="dxa"/>
            <w:tcBorders>
              <w:top w:val="nil"/>
              <w:left w:val="nil"/>
              <w:bottom w:val="nil"/>
              <w:right w:val="nil"/>
            </w:tcBorders>
          </w:tcPr>
          <w:p w14:paraId="7B43A9D6" w14:textId="77777777" w:rsidR="004546ED" w:rsidRDefault="00D35BF9">
            <w:pPr>
              <w:spacing w:after="0" w:line="259" w:lineRule="auto"/>
              <w:ind w:left="0" w:firstLine="0"/>
              <w:jc w:val="left"/>
            </w:pPr>
            <w:r>
              <w:rPr>
                <w:b/>
                <w:sz w:val="24"/>
              </w:rPr>
              <w:t xml:space="preserve"> </w:t>
            </w:r>
          </w:p>
        </w:tc>
      </w:tr>
    </w:tbl>
    <w:p w14:paraId="7CB62259" w14:textId="77777777" w:rsidR="004546ED" w:rsidRDefault="00D35BF9">
      <w:pPr>
        <w:spacing w:after="89" w:line="259" w:lineRule="auto"/>
        <w:ind w:left="0" w:firstLine="0"/>
        <w:jc w:val="left"/>
      </w:pPr>
      <w:r>
        <w:rPr>
          <w:sz w:val="24"/>
        </w:rPr>
        <w:t xml:space="preserve"> </w:t>
      </w:r>
    </w:p>
    <w:p w14:paraId="72509D0D" w14:textId="77777777" w:rsidR="004546ED" w:rsidRDefault="00D35BF9">
      <w:pPr>
        <w:pStyle w:val="2"/>
        <w:ind w:left="1209" w:hanging="792"/>
      </w:pPr>
      <w:bookmarkStart w:id="42" w:name="_Toc199148195"/>
      <w:r>
        <w:t>Gantry Rotation Interface: Gantry IO and Gantry Limit Switch</w:t>
      </w:r>
      <w:bookmarkEnd w:id="42"/>
      <w:r>
        <w:t xml:space="preserve"> </w:t>
      </w:r>
    </w:p>
    <w:p w14:paraId="19A5EB25" w14:textId="77777777" w:rsidR="004546ED" w:rsidRDefault="00D35BF9">
      <w:pPr>
        <w:spacing w:line="254" w:lineRule="auto"/>
        <w:ind w:left="1219" w:right="50"/>
      </w:pPr>
      <w:r>
        <w:rPr>
          <w:sz w:val="24"/>
        </w:rPr>
        <w:t xml:space="preserve">DESCRIPTION </w:t>
      </w:r>
    </w:p>
    <w:p w14:paraId="0D3AA1D1" w14:textId="77777777" w:rsidR="004546ED" w:rsidRDefault="00D35BF9">
      <w:pPr>
        <w:spacing w:after="0" w:line="259" w:lineRule="auto"/>
        <w:ind w:left="1224" w:firstLine="0"/>
        <w:jc w:val="left"/>
      </w:pPr>
      <w:r>
        <w:rPr>
          <w:sz w:val="24"/>
        </w:rPr>
        <w:t xml:space="preserve"> </w:t>
      </w:r>
    </w:p>
    <w:p w14:paraId="4F138BB3" w14:textId="08506196" w:rsidR="004546ED" w:rsidRDefault="00411CE3">
      <w:pPr>
        <w:spacing w:after="0" w:line="259" w:lineRule="auto"/>
        <w:ind w:left="1224" w:firstLine="0"/>
        <w:jc w:val="left"/>
      </w:pPr>
      <w:r w:rsidRPr="003705EB">
        <w:rPr>
          <w:highlight w:val="yellow"/>
        </w:rPr>
        <w:t xml:space="preserve">The interface </w:t>
      </w:r>
      <w:r w:rsidR="003346F0" w:rsidRPr="003705EB">
        <w:rPr>
          <w:highlight w:val="yellow"/>
        </w:rPr>
        <w:t>has a full-duplex RS4</w:t>
      </w:r>
      <w:r w:rsidR="00A5394F" w:rsidRPr="003705EB">
        <w:rPr>
          <w:highlight w:val="yellow"/>
        </w:rPr>
        <w:t>85</w:t>
      </w:r>
      <w:r w:rsidR="003346F0" w:rsidRPr="003705EB">
        <w:rPr>
          <w:highlight w:val="yellow"/>
        </w:rPr>
        <w:t xml:space="preserve"> interface, t</w:t>
      </w:r>
      <w:r w:rsidR="00740B8D" w:rsidRPr="003705EB">
        <w:rPr>
          <w:highlight w:val="yellow"/>
        </w:rPr>
        <w:t>he detailed test description is in the RS422/485 test section</w:t>
      </w:r>
      <w:r w:rsidR="00740B8D">
        <w:t>.</w:t>
      </w:r>
    </w:p>
    <w:p w14:paraId="0C41C47E" w14:textId="77777777" w:rsidR="00746A38" w:rsidRDefault="00746A38">
      <w:pPr>
        <w:spacing w:after="0" w:line="259" w:lineRule="auto"/>
        <w:ind w:left="1224" w:firstLine="0"/>
        <w:jc w:val="left"/>
        <w:rPr>
          <w:sz w:val="24"/>
        </w:rPr>
      </w:pPr>
    </w:p>
    <w:p w14:paraId="75A6DB61" w14:textId="3E21DCBD" w:rsidR="00746A38" w:rsidRDefault="00746A38">
      <w:pPr>
        <w:spacing w:after="0" w:line="259" w:lineRule="auto"/>
        <w:ind w:left="1224" w:firstLine="0"/>
        <w:jc w:val="left"/>
        <w:rPr>
          <w:sz w:val="24"/>
        </w:rPr>
      </w:pPr>
      <w:r w:rsidRPr="00746A38">
        <w:rPr>
          <w:sz w:val="24"/>
        </w:rPr>
        <w:t xml:space="preserve">A </w:t>
      </w:r>
      <w:r>
        <w:rPr>
          <w:sz w:val="24"/>
        </w:rPr>
        <w:t>d</w:t>
      </w:r>
      <w:r w:rsidRPr="00746A38">
        <w:rPr>
          <w:sz w:val="24"/>
        </w:rPr>
        <w:t xml:space="preserve">ual common cathode diode D1 is added to the </w:t>
      </w:r>
      <w:r w:rsidR="00614667" w:rsidRPr="00614667">
        <w:rPr>
          <w:sz w:val="24"/>
        </w:rPr>
        <w:t>LIMITSW_PWR_24VOUT</w:t>
      </w:r>
      <w:r w:rsidR="00614667">
        <w:rPr>
          <w:sz w:val="24"/>
        </w:rPr>
        <w:t xml:space="preserve">, so, </w:t>
      </w:r>
      <w:r w:rsidR="00614667" w:rsidRPr="00746A38">
        <w:rPr>
          <w:sz w:val="24"/>
        </w:rPr>
        <w:t>LIMITSW</w:t>
      </w:r>
      <w:r w:rsidR="00614667" w:rsidRPr="00614667">
        <w:rPr>
          <w:sz w:val="24"/>
        </w:rPr>
        <w:t>_24V</w:t>
      </w:r>
      <w:r w:rsidR="00614667">
        <w:rPr>
          <w:sz w:val="24"/>
        </w:rPr>
        <w:t xml:space="preserve"> </w:t>
      </w:r>
      <w:r w:rsidRPr="00746A38">
        <w:rPr>
          <w:sz w:val="24"/>
        </w:rPr>
        <w:t>will be affected by GANTRY_BU_24V from J</w:t>
      </w:r>
      <w:r w:rsidR="00614667">
        <w:rPr>
          <w:sz w:val="24"/>
        </w:rPr>
        <w:t>5</w:t>
      </w:r>
      <w:r w:rsidRPr="00746A38">
        <w:rPr>
          <w:sz w:val="24"/>
        </w:rPr>
        <w:t xml:space="preserve">. </w:t>
      </w:r>
    </w:p>
    <w:p w14:paraId="3BE333BC" w14:textId="08245A3F" w:rsidR="004546ED" w:rsidRDefault="00D35BF9">
      <w:pPr>
        <w:spacing w:after="0" w:line="259" w:lineRule="auto"/>
        <w:ind w:left="1224" w:firstLine="0"/>
        <w:jc w:val="left"/>
      </w:pPr>
      <w:r>
        <w:rPr>
          <w:sz w:val="24"/>
        </w:rPr>
        <w:t xml:space="preserve"> </w:t>
      </w:r>
    </w:p>
    <w:p w14:paraId="66296C39" w14:textId="33A83274" w:rsidR="004546ED" w:rsidRDefault="00D35BF9">
      <w:pPr>
        <w:spacing w:line="254" w:lineRule="auto"/>
        <w:ind w:left="1219" w:right="50"/>
      </w:pPr>
      <w:r>
        <w:rPr>
          <w:sz w:val="24"/>
        </w:rPr>
        <w:t xml:space="preserve">Gantry Limit Switch is also tested in this section. There are </w:t>
      </w:r>
      <w:r w:rsidR="00666CA7">
        <w:rPr>
          <w:sz w:val="24"/>
        </w:rPr>
        <w:t>two</w:t>
      </w:r>
      <w:r>
        <w:rPr>
          <w:sz w:val="24"/>
        </w:rPr>
        <w:t xml:space="preserve"> switch circuits for the Gantry: clockwise</w:t>
      </w:r>
      <w:r w:rsidR="00666CA7">
        <w:rPr>
          <w:sz w:val="24"/>
        </w:rPr>
        <w:t xml:space="preserve"> and</w:t>
      </w:r>
      <w:r>
        <w:rPr>
          <w:sz w:val="24"/>
        </w:rPr>
        <w:t xml:space="preserve"> counterclockwise. Each of these circuits consists of a Schmitt trigger inverter which drives 3.3V logic to the FPGA. The inputs to the Schmitt triggers are</w:t>
      </w:r>
      <w:r w:rsidR="003705EB">
        <w:rPr>
          <w:sz w:val="24"/>
        </w:rPr>
        <w:t xml:space="preserve"> </w:t>
      </w:r>
      <w:r>
        <w:rPr>
          <w:sz w:val="24"/>
        </w:rPr>
        <w:t>24V signals, voltage divided by resistors. The inputs will be tested by toggling the 24V inputs</w:t>
      </w:r>
      <w:r w:rsidR="003705EB">
        <w:rPr>
          <w:sz w:val="24"/>
        </w:rPr>
        <w:t xml:space="preserve"> </w:t>
      </w:r>
      <w:r>
        <w:rPr>
          <w:sz w:val="24"/>
        </w:rPr>
        <w:t>between 0 and 24V and sensing the state through the FPGA</w:t>
      </w:r>
      <w:r w:rsidR="007850B7">
        <w:rPr>
          <w:sz w:val="24"/>
        </w:rPr>
        <w:t>.</w:t>
      </w:r>
      <w:r w:rsidR="001F556A">
        <w:rPr>
          <w:sz w:val="24"/>
        </w:rPr>
        <w:t xml:space="preserve"> </w:t>
      </w:r>
      <w:r>
        <w:rPr>
          <w:sz w:val="24"/>
        </w:rPr>
        <w:t xml:space="preserve"> </w:t>
      </w:r>
    </w:p>
    <w:p w14:paraId="5E29C6AF" w14:textId="77777777" w:rsidR="004546ED" w:rsidRDefault="00D35BF9">
      <w:pPr>
        <w:spacing w:after="0" w:line="259" w:lineRule="auto"/>
        <w:ind w:left="1224" w:firstLine="0"/>
        <w:jc w:val="left"/>
      </w:pPr>
      <w:r>
        <w:rPr>
          <w:sz w:val="24"/>
        </w:rPr>
        <w:t xml:space="preserve"> </w:t>
      </w:r>
    </w:p>
    <w:p w14:paraId="03B80AB5" w14:textId="4886F326" w:rsidR="004546ED" w:rsidRDefault="00D35BF9">
      <w:pPr>
        <w:spacing w:line="254" w:lineRule="auto"/>
        <w:ind w:left="1219" w:right="50"/>
      </w:pPr>
      <w:r>
        <w:rPr>
          <w:sz w:val="24"/>
        </w:rPr>
        <w:t xml:space="preserve">LEDs </w:t>
      </w:r>
      <w:r w:rsidR="00A86B74">
        <w:rPr>
          <w:sz w:val="24"/>
        </w:rPr>
        <w:t>D7</w:t>
      </w:r>
      <w:r w:rsidR="001F556A">
        <w:rPr>
          <w:sz w:val="24"/>
        </w:rPr>
        <w:t xml:space="preserve"> (CCW)</w:t>
      </w:r>
      <w:r w:rsidR="00A86B74">
        <w:rPr>
          <w:sz w:val="24"/>
        </w:rPr>
        <w:t xml:space="preserve"> </w:t>
      </w:r>
      <w:r>
        <w:rPr>
          <w:sz w:val="24"/>
        </w:rPr>
        <w:t xml:space="preserve">and </w:t>
      </w:r>
      <w:r w:rsidR="00A86B74">
        <w:rPr>
          <w:sz w:val="24"/>
        </w:rPr>
        <w:t>D8</w:t>
      </w:r>
      <w:r w:rsidR="00252494">
        <w:rPr>
          <w:sz w:val="24"/>
        </w:rPr>
        <w:t>(CW)</w:t>
      </w:r>
      <w:r w:rsidR="00A86B74">
        <w:rPr>
          <w:sz w:val="24"/>
        </w:rPr>
        <w:t xml:space="preserve"> </w:t>
      </w:r>
      <w:r>
        <w:rPr>
          <w:sz w:val="24"/>
        </w:rPr>
        <w:t xml:space="preserve">will light to reflect the state of the input signals. The operator will be asked to verify the state of these LEDs. </w:t>
      </w:r>
    </w:p>
    <w:p w14:paraId="467F8125" w14:textId="77777777" w:rsidR="004546ED" w:rsidRDefault="00D35BF9">
      <w:pPr>
        <w:spacing w:after="0" w:line="259" w:lineRule="auto"/>
        <w:ind w:left="1224" w:firstLine="0"/>
        <w:jc w:val="left"/>
      </w:pPr>
      <w:r>
        <w:rPr>
          <w:sz w:val="24"/>
        </w:rPr>
        <w:t xml:space="preserve"> </w:t>
      </w:r>
    </w:p>
    <w:p w14:paraId="26A72815" w14:textId="757FA5BF" w:rsidR="004546ED" w:rsidRDefault="004546ED">
      <w:pPr>
        <w:spacing w:after="0" w:line="259" w:lineRule="auto"/>
        <w:ind w:left="1224" w:firstLine="0"/>
        <w:jc w:val="left"/>
      </w:pPr>
    </w:p>
    <w:p w14:paraId="75B97ED9" w14:textId="77777777" w:rsidR="004546ED" w:rsidRDefault="00D35BF9">
      <w:pPr>
        <w:spacing w:line="254" w:lineRule="auto"/>
        <w:ind w:left="1219" w:right="50"/>
      </w:pPr>
      <w:r>
        <w:rPr>
          <w:sz w:val="24"/>
        </w:rPr>
        <w:t xml:space="preserve">PROCEDURE: </w:t>
      </w:r>
    </w:p>
    <w:p w14:paraId="0174A73C" w14:textId="0C5856E5" w:rsidR="00805451" w:rsidRDefault="00805451" w:rsidP="00E0447A">
      <w:pPr>
        <w:pStyle w:val="3"/>
        <w:numPr>
          <w:ilvl w:val="2"/>
          <w:numId w:val="5"/>
        </w:numPr>
        <w:rPr>
          <w:b w:val="0"/>
          <w:bCs/>
          <w:i w:val="0"/>
          <w:iCs/>
        </w:rPr>
      </w:pPr>
      <w:r w:rsidRPr="00805451">
        <w:rPr>
          <w:b w:val="0"/>
          <w:bCs/>
          <w:i w:val="0"/>
          <w:iCs/>
        </w:rPr>
        <w:lastRenderedPageBreak/>
        <w:t xml:space="preserve">LIMITSW_24V </w:t>
      </w:r>
      <w:r>
        <w:rPr>
          <w:b w:val="0"/>
          <w:bCs/>
          <w:i w:val="0"/>
          <w:iCs/>
        </w:rPr>
        <w:t>between</w:t>
      </w:r>
      <w:r w:rsidRPr="00805451">
        <w:rPr>
          <w:b w:val="0"/>
          <w:bCs/>
          <w:i w:val="0"/>
          <w:iCs/>
        </w:rPr>
        <w:t xml:space="preserve"> J</w:t>
      </w:r>
      <w:r>
        <w:rPr>
          <w:b w:val="0"/>
          <w:bCs/>
          <w:i w:val="0"/>
          <w:iCs/>
        </w:rPr>
        <w:t>43</w:t>
      </w:r>
      <w:r w:rsidRPr="00805451">
        <w:rPr>
          <w:b w:val="0"/>
          <w:bCs/>
          <w:i w:val="0"/>
          <w:iCs/>
        </w:rPr>
        <w:t>-</w:t>
      </w:r>
      <w:r>
        <w:rPr>
          <w:b w:val="0"/>
          <w:bCs/>
          <w:i w:val="0"/>
          <w:iCs/>
        </w:rPr>
        <w:t>3/4/7 and J42-2/6</w:t>
      </w:r>
      <w:r w:rsidRPr="00805451">
        <w:rPr>
          <w:b w:val="0"/>
          <w:bCs/>
          <w:i w:val="0"/>
          <w:iCs/>
        </w:rPr>
        <w:t xml:space="preserve"> will be measured to be between 21.0 and 24.5V</w:t>
      </w:r>
      <w:r>
        <w:rPr>
          <w:b w:val="0"/>
          <w:bCs/>
          <w:i w:val="0"/>
          <w:iCs/>
        </w:rPr>
        <w:t>.</w:t>
      </w:r>
    </w:p>
    <w:p w14:paraId="08B608DF" w14:textId="7C6EA4AD" w:rsidR="00805451" w:rsidRDefault="00805451" w:rsidP="00E0447A">
      <w:pPr>
        <w:pStyle w:val="3"/>
        <w:numPr>
          <w:ilvl w:val="2"/>
          <w:numId w:val="5"/>
        </w:numPr>
        <w:rPr>
          <w:b w:val="0"/>
          <w:bCs/>
          <w:i w:val="0"/>
          <w:iCs/>
        </w:rPr>
      </w:pPr>
      <w:r>
        <w:rPr>
          <w:b w:val="0"/>
          <w:bCs/>
          <w:i w:val="0"/>
          <w:iCs/>
        </w:rPr>
        <w:t>A</w:t>
      </w:r>
      <w:r w:rsidRPr="00805451">
        <w:rPr>
          <w:b w:val="0"/>
          <w:bCs/>
          <w:i w:val="0"/>
          <w:iCs/>
        </w:rPr>
        <w:t>pply 25VDC to GANTRY_BU_24V at J</w:t>
      </w:r>
      <w:r>
        <w:rPr>
          <w:b w:val="0"/>
          <w:bCs/>
          <w:i w:val="0"/>
          <w:iCs/>
        </w:rPr>
        <w:t>5-1.</w:t>
      </w:r>
    </w:p>
    <w:p w14:paraId="7D53A177" w14:textId="3DA66227" w:rsidR="00805451" w:rsidRDefault="00805451" w:rsidP="00E0447A">
      <w:pPr>
        <w:pStyle w:val="3"/>
        <w:numPr>
          <w:ilvl w:val="2"/>
          <w:numId w:val="5"/>
        </w:numPr>
        <w:rPr>
          <w:b w:val="0"/>
          <w:bCs/>
          <w:i w:val="0"/>
          <w:iCs/>
        </w:rPr>
      </w:pPr>
      <w:r>
        <w:rPr>
          <w:b w:val="0"/>
          <w:bCs/>
          <w:i w:val="0"/>
          <w:iCs/>
        </w:rPr>
        <w:t xml:space="preserve">Measure </w:t>
      </w:r>
      <w:r w:rsidRPr="00805451">
        <w:rPr>
          <w:b w:val="0"/>
          <w:bCs/>
          <w:i w:val="0"/>
          <w:iCs/>
        </w:rPr>
        <w:t xml:space="preserve">LIMITSW_24V between J43-3 and J42-2 </w:t>
      </w:r>
      <w:r>
        <w:rPr>
          <w:b w:val="0"/>
          <w:bCs/>
          <w:i w:val="0"/>
          <w:iCs/>
        </w:rPr>
        <w:t>is</w:t>
      </w:r>
      <w:r w:rsidRPr="00805451">
        <w:rPr>
          <w:b w:val="0"/>
          <w:bCs/>
          <w:i w:val="0"/>
          <w:iCs/>
        </w:rPr>
        <w:t xml:space="preserve"> between 2</w:t>
      </w:r>
      <w:r>
        <w:rPr>
          <w:b w:val="0"/>
          <w:bCs/>
          <w:i w:val="0"/>
          <w:iCs/>
        </w:rPr>
        <w:t>4V</w:t>
      </w:r>
      <w:r w:rsidRPr="00805451">
        <w:rPr>
          <w:b w:val="0"/>
          <w:bCs/>
          <w:i w:val="0"/>
          <w:iCs/>
        </w:rPr>
        <w:t xml:space="preserve"> </w:t>
      </w:r>
      <w:r>
        <w:rPr>
          <w:b w:val="0"/>
          <w:bCs/>
          <w:i w:val="0"/>
          <w:iCs/>
        </w:rPr>
        <w:t>~</w:t>
      </w:r>
      <w:r w:rsidRPr="00805451">
        <w:rPr>
          <w:b w:val="0"/>
          <w:bCs/>
          <w:i w:val="0"/>
          <w:iCs/>
        </w:rPr>
        <w:t xml:space="preserve"> 2</w:t>
      </w:r>
      <w:r>
        <w:rPr>
          <w:b w:val="0"/>
          <w:bCs/>
          <w:i w:val="0"/>
          <w:iCs/>
        </w:rPr>
        <w:t>6</w:t>
      </w:r>
      <w:r w:rsidRPr="00805451">
        <w:rPr>
          <w:b w:val="0"/>
          <w:bCs/>
          <w:i w:val="0"/>
          <w:iCs/>
        </w:rPr>
        <w:t>V</w:t>
      </w:r>
      <w:r>
        <w:rPr>
          <w:b w:val="0"/>
          <w:bCs/>
          <w:i w:val="0"/>
          <w:iCs/>
        </w:rPr>
        <w:t>.</w:t>
      </w:r>
    </w:p>
    <w:p w14:paraId="4D6F52E5" w14:textId="6718ED7C" w:rsidR="00805451" w:rsidRDefault="00805451" w:rsidP="00E0447A">
      <w:pPr>
        <w:pStyle w:val="3"/>
        <w:numPr>
          <w:ilvl w:val="2"/>
          <w:numId w:val="5"/>
        </w:numPr>
        <w:rPr>
          <w:b w:val="0"/>
          <w:bCs/>
          <w:i w:val="0"/>
          <w:iCs/>
        </w:rPr>
      </w:pPr>
      <w:r>
        <w:rPr>
          <w:b w:val="0"/>
          <w:bCs/>
          <w:i w:val="0"/>
          <w:iCs/>
        </w:rPr>
        <w:t xml:space="preserve">Remove 25VDC from </w:t>
      </w:r>
      <w:r w:rsidRPr="00805451">
        <w:rPr>
          <w:b w:val="0"/>
          <w:bCs/>
          <w:i w:val="0"/>
          <w:iCs/>
        </w:rPr>
        <w:t>GANTRY_BU_24V at J5-1</w:t>
      </w:r>
      <w:r>
        <w:rPr>
          <w:b w:val="0"/>
          <w:bCs/>
          <w:i w:val="0"/>
          <w:iCs/>
        </w:rPr>
        <w:t>.</w:t>
      </w:r>
    </w:p>
    <w:p w14:paraId="2ECDEEF8" w14:textId="0C6658F4" w:rsidR="003C0ED5" w:rsidRPr="00AC0ABF" w:rsidRDefault="003C0ED5" w:rsidP="00E0447A">
      <w:pPr>
        <w:pStyle w:val="3"/>
        <w:numPr>
          <w:ilvl w:val="2"/>
          <w:numId w:val="5"/>
        </w:numPr>
        <w:rPr>
          <w:b w:val="0"/>
          <w:bCs/>
          <w:i w:val="0"/>
          <w:iCs/>
        </w:rPr>
      </w:pPr>
      <w:r w:rsidRPr="00AC0ABF">
        <w:rPr>
          <w:b w:val="0"/>
          <w:bCs/>
          <w:i w:val="0"/>
          <w:iCs/>
        </w:rPr>
        <w:t xml:space="preserve">Input voltage </w:t>
      </w:r>
      <w:r w:rsidR="009A4117">
        <w:rPr>
          <w:b w:val="0"/>
          <w:bCs/>
          <w:i w:val="0"/>
          <w:iCs/>
        </w:rPr>
        <w:t>0</w:t>
      </w:r>
      <w:r w:rsidRPr="00AC0ABF">
        <w:rPr>
          <w:b w:val="0"/>
          <w:bCs/>
          <w:i w:val="0"/>
          <w:iCs/>
        </w:rPr>
        <w:t>V +/-2% shall be applied to CW_LIMIT_24V</w:t>
      </w:r>
      <w:r w:rsidR="009018CB">
        <w:rPr>
          <w:b w:val="0"/>
          <w:bCs/>
          <w:i w:val="0"/>
          <w:iCs/>
        </w:rPr>
        <w:t>#</w:t>
      </w:r>
      <w:r w:rsidRPr="00AC0ABF">
        <w:rPr>
          <w:b w:val="0"/>
          <w:bCs/>
          <w:i w:val="0"/>
          <w:iCs/>
        </w:rPr>
        <w:t xml:space="preserve"> at J</w:t>
      </w:r>
      <w:r w:rsidR="009018CB">
        <w:rPr>
          <w:b w:val="0"/>
          <w:bCs/>
          <w:i w:val="0"/>
          <w:iCs/>
        </w:rPr>
        <w:t>43</w:t>
      </w:r>
      <w:r w:rsidRPr="00AC0ABF">
        <w:rPr>
          <w:b w:val="0"/>
          <w:bCs/>
          <w:i w:val="0"/>
          <w:iCs/>
        </w:rPr>
        <w:t xml:space="preserve">-1.   </w:t>
      </w:r>
    </w:p>
    <w:p w14:paraId="6107A508" w14:textId="32101A36" w:rsidR="009018CB" w:rsidRPr="009018CB" w:rsidRDefault="009018CB" w:rsidP="00E0447A">
      <w:pPr>
        <w:pStyle w:val="3"/>
        <w:numPr>
          <w:ilvl w:val="2"/>
          <w:numId w:val="5"/>
        </w:numPr>
        <w:rPr>
          <w:b w:val="0"/>
          <w:bCs/>
          <w:i w:val="0"/>
          <w:iCs/>
        </w:rPr>
      </w:pPr>
      <w:r w:rsidRPr="00C82B37">
        <w:rPr>
          <w:b w:val="0"/>
          <w:bCs/>
          <w:i w:val="0"/>
          <w:iCs/>
        </w:rPr>
        <w:t xml:space="preserve">Input voltage </w:t>
      </w:r>
      <w:r w:rsidR="009A4117">
        <w:rPr>
          <w:b w:val="0"/>
          <w:bCs/>
          <w:i w:val="0"/>
          <w:iCs/>
        </w:rPr>
        <w:t>0</w:t>
      </w:r>
      <w:r w:rsidRPr="00C82B37">
        <w:rPr>
          <w:b w:val="0"/>
          <w:bCs/>
          <w:i w:val="0"/>
          <w:iCs/>
        </w:rPr>
        <w:t xml:space="preserve">V +/-2% shall be applied to </w:t>
      </w:r>
      <w:r>
        <w:rPr>
          <w:b w:val="0"/>
          <w:bCs/>
          <w:i w:val="0"/>
          <w:iCs/>
        </w:rPr>
        <w:t>C</w:t>
      </w:r>
      <w:r w:rsidRPr="00C82B37">
        <w:rPr>
          <w:b w:val="0"/>
          <w:bCs/>
          <w:i w:val="0"/>
          <w:iCs/>
        </w:rPr>
        <w:t>CW_LIMIT_24V</w:t>
      </w:r>
      <w:r>
        <w:rPr>
          <w:b w:val="0"/>
          <w:bCs/>
          <w:i w:val="0"/>
          <w:iCs/>
        </w:rPr>
        <w:t>#</w:t>
      </w:r>
      <w:r w:rsidRPr="00C82B37">
        <w:rPr>
          <w:b w:val="0"/>
          <w:bCs/>
          <w:i w:val="0"/>
          <w:iCs/>
        </w:rPr>
        <w:t xml:space="preserve"> at J</w:t>
      </w:r>
      <w:r>
        <w:rPr>
          <w:b w:val="0"/>
          <w:bCs/>
          <w:i w:val="0"/>
          <w:iCs/>
        </w:rPr>
        <w:t>43</w:t>
      </w:r>
      <w:r w:rsidRPr="00C82B37">
        <w:rPr>
          <w:b w:val="0"/>
          <w:bCs/>
          <w:i w:val="0"/>
          <w:iCs/>
        </w:rPr>
        <w:t>-</w:t>
      </w:r>
      <w:r>
        <w:rPr>
          <w:b w:val="0"/>
          <w:bCs/>
          <w:i w:val="0"/>
          <w:iCs/>
        </w:rPr>
        <w:t>5</w:t>
      </w:r>
      <w:r w:rsidRPr="00C82B37">
        <w:rPr>
          <w:b w:val="0"/>
          <w:bCs/>
          <w:i w:val="0"/>
          <w:iCs/>
        </w:rPr>
        <w:t xml:space="preserve">.   </w:t>
      </w:r>
    </w:p>
    <w:p w14:paraId="23691FC5" w14:textId="7FB701F6" w:rsidR="0057503D" w:rsidRPr="00AC0ABF" w:rsidRDefault="003C0ED5" w:rsidP="003C0ED5">
      <w:pPr>
        <w:pStyle w:val="3"/>
        <w:rPr>
          <w:b w:val="0"/>
          <w:bCs/>
          <w:i w:val="0"/>
          <w:iCs/>
        </w:rPr>
      </w:pPr>
      <w:r w:rsidRPr="00C82B37">
        <w:rPr>
          <w:b w:val="0"/>
          <w:bCs/>
          <w:i w:val="0"/>
          <w:iCs/>
        </w:rPr>
        <w:t xml:space="preserve">Input voltage </w:t>
      </w:r>
      <w:r w:rsidR="009A4117">
        <w:rPr>
          <w:b w:val="0"/>
          <w:bCs/>
          <w:i w:val="0"/>
          <w:iCs/>
        </w:rPr>
        <w:t>24</w:t>
      </w:r>
      <w:r w:rsidRPr="00C82B37">
        <w:rPr>
          <w:b w:val="0"/>
          <w:bCs/>
          <w:i w:val="0"/>
          <w:iCs/>
        </w:rPr>
        <w:t xml:space="preserve">V +/-2% shall be applied to </w:t>
      </w:r>
      <w:r w:rsidR="00C66C00">
        <w:rPr>
          <w:b w:val="0"/>
          <w:bCs/>
          <w:i w:val="0"/>
          <w:iCs/>
        </w:rPr>
        <w:t>GANT_LOCK_PIN_OUT</w:t>
      </w:r>
      <w:r w:rsidRPr="00C82B37">
        <w:rPr>
          <w:b w:val="0"/>
          <w:bCs/>
          <w:i w:val="0"/>
          <w:iCs/>
        </w:rPr>
        <w:t xml:space="preserve"> at J</w:t>
      </w:r>
      <w:r w:rsidR="00C66C00">
        <w:rPr>
          <w:b w:val="0"/>
          <w:bCs/>
          <w:i w:val="0"/>
          <w:iCs/>
        </w:rPr>
        <w:t>43</w:t>
      </w:r>
      <w:r w:rsidRPr="00C82B37">
        <w:rPr>
          <w:b w:val="0"/>
          <w:bCs/>
          <w:i w:val="0"/>
          <w:iCs/>
        </w:rPr>
        <w:t>-</w:t>
      </w:r>
      <w:r w:rsidR="00C66C00">
        <w:rPr>
          <w:b w:val="0"/>
          <w:bCs/>
          <w:i w:val="0"/>
          <w:iCs/>
        </w:rPr>
        <w:t>8</w:t>
      </w:r>
      <w:r w:rsidRPr="00C82B37">
        <w:rPr>
          <w:b w:val="0"/>
          <w:bCs/>
          <w:i w:val="0"/>
          <w:iCs/>
        </w:rPr>
        <w:t xml:space="preserve">.   </w:t>
      </w:r>
    </w:p>
    <w:p w14:paraId="243647C2" w14:textId="16EA9F87" w:rsidR="004546ED" w:rsidRPr="001D38B9" w:rsidRDefault="00D35BF9" w:rsidP="00AC0ABF">
      <w:pPr>
        <w:pStyle w:val="3"/>
        <w:rPr>
          <w:bCs/>
          <w:iCs/>
        </w:rPr>
      </w:pPr>
      <w:r w:rsidRPr="00AC0ABF">
        <w:rPr>
          <w:b w:val="0"/>
          <w:bCs/>
          <w:i w:val="0"/>
          <w:iCs/>
        </w:rPr>
        <w:t xml:space="preserve">CCW_LIMIT_STAT will be measured for logic 1. </w:t>
      </w:r>
    </w:p>
    <w:p w14:paraId="516BB225" w14:textId="7B6E69AF" w:rsidR="004546ED" w:rsidRPr="001D38B9" w:rsidRDefault="00D35BF9" w:rsidP="00AC0ABF">
      <w:pPr>
        <w:pStyle w:val="3"/>
        <w:rPr>
          <w:bCs/>
          <w:iCs/>
        </w:rPr>
      </w:pPr>
      <w:r w:rsidRPr="00AC0ABF">
        <w:rPr>
          <w:b w:val="0"/>
          <w:bCs/>
          <w:i w:val="0"/>
          <w:iCs/>
        </w:rPr>
        <w:t xml:space="preserve">CW_LIMIT_STAT will be measured for logic 1. </w:t>
      </w:r>
    </w:p>
    <w:p w14:paraId="2B9E1906" w14:textId="6A797B32" w:rsidR="004546ED" w:rsidRPr="001D38B9" w:rsidRDefault="000E57E1" w:rsidP="00AC0ABF">
      <w:pPr>
        <w:pStyle w:val="3"/>
        <w:rPr>
          <w:bCs/>
          <w:iCs/>
        </w:rPr>
      </w:pPr>
      <w:r>
        <w:rPr>
          <w:b w:val="0"/>
          <w:bCs/>
          <w:i w:val="0"/>
          <w:iCs/>
        </w:rPr>
        <w:t>GANT_LOCK_PIN</w:t>
      </w:r>
      <w:r w:rsidR="00D35BF9" w:rsidRPr="00AC0ABF">
        <w:rPr>
          <w:b w:val="0"/>
          <w:bCs/>
          <w:i w:val="0"/>
          <w:iCs/>
        </w:rPr>
        <w:t xml:space="preserve">_STAT will be measured for logic </w:t>
      </w:r>
      <w:r w:rsidR="00305196">
        <w:rPr>
          <w:b w:val="0"/>
          <w:bCs/>
          <w:i w:val="0"/>
          <w:iCs/>
        </w:rPr>
        <w:t>0</w:t>
      </w:r>
      <w:r w:rsidR="00D35BF9" w:rsidRPr="00AC0ABF">
        <w:rPr>
          <w:b w:val="0"/>
          <w:bCs/>
          <w:i w:val="0"/>
          <w:iCs/>
        </w:rPr>
        <w:t xml:space="preserve">. </w:t>
      </w:r>
    </w:p>
    <w:p w14:paraId="514C8271" w14:textId="694A045C" w:rsidR="004546ED" w:rsidRDefault="00D35BF9">
      <w:pPr>
        <w:pStyle w:val="3"/>
        <w:rPr>
          <w:b w:val="0"/>
          <w:bCs/>
          <w:i w:val="0"/>
          <w:iCs/>
        </w:rPr>
      </w:pPr>
      <w:r w:rsidRPr="00AC0ABF">
        <w:rPr>
          <w:b w:val="0"/>
          <w:bCs/>
          <w:i w:val="0"/>
          <w:iCs/>
        </w:rPr>
        <w:t xml:space="preserve">A prompt will be displayed to the user querying whether LEDs </w:t>
      </w:r>
      <w:r w:rsidR="00A72ADF" w:rsidRPr="00AC0ABF">
        <w:rPr>
          <w:b w:val="0"/>
          <w:bCs/>
          <w:i w:val="0"/>
          <w:iCs/>
        </w:rPr>
        <w:t>D</w:t>
      </w:r>
      <w:r w:rsidR="00A72ADF">
        <w:rPr>
          <w:b w:val="0"/>
          <w:bCs/>
          <w:i w:val="0"/>
          <w:iCs/>
        </w:rPr>
        <w:t>7</w:t>
      </w:r>
      <w:r w:rsidR="00A72ADF" w:rsidRPr="00AC0ABF">
        <w:rPr>
          <w:b w:val="0"/>
          <w:bCs/>
          <w:i w:val="0"/>
          <w:iCs/>
        </w:rPr>
        <w:t xml:space="preserve"> </w:t>
      </w:r>
      <w:r w:rsidRPr="00AC0ABF">
        <w:rPr>
          <w:b w:val="0"/>
          <w:bCs/>
          <w:i w:val="0"/>
          <w:iCs/>
        </w:rPr>
        <w:t xml:space="preserve">is </w:t>
      </w:r>
      <w:r w:rsidR="00A72ADF" w:rsidRPr="00AC0ABF">
        <w:rPr>
          <w:b w:val="0"/>
          <w:bCs/>
          <w:i w:val="0"/>
          <w:iCs/>
        </w:rPr>
        <w:t>O</w:t>
      </w:r>
      <w:r w:rsidR="00A72ADF">
        <w:rPr>
          <w:b w:val="0"/>
          <w:bCs/>
          <w:i w:val="0"/>
          <w:iCs/>
        </w:rPr>
        <w:t>FF</w:t>
      </w:r>
      <w:r w:rsidR="00A72ADF" w:rsidRPr="00AC0ABF">
        <w:rPr>
          <w:b w:val="0"/>
          <w:bCs/>
          <w:i w:val="0"/>
          <w:iCs/>
        </w:rPr>
        <w:t xml:space="preserve"> </w:t>
      </w:r>
      <w:r w:rsidRPr="00AC0ABF">
        <w:rPr>
          <w:b w:val="0"/>
          <w:bCs/>
          <w:i w:val="0"/>
          <w:iCs/>
        </w:rPr>
        <w:t xml:space="preserve">and </w:t>
      </w:r>
      <w:r w:rsidR="00A72ADF" w:rsidRPr="00AC0ABF">
        <w:rPr>
          <w:b w:val="0"/>
          <w:bCs/>
          <w:i w:val="0"/>
          <w:iCs/>
        </w:rPr>
        <w:t>D</w:t>
      </w:r>
      <w:r w:rsidR="00A72ADF">
        <w:rPr>
          <w:b w:val="0"/>
          <w:bCs/>
          <w:i w:val="0"/>
          <w:iCs/>
        </w:rPr>
        <w:t>8</w:t>
      </w:r>
      <w:r w:rsidR="00A72ADF" w:rsidRPr="00AC0ABF">
        <w:rPr>
          <w:b w:val="0"/>
          <w:bCs/>
          <w:i w:val="0"/>
          <w:iCs/>
        </w:rPr>
        <w:t xml:space="preserve"> </w:t>
      </w:r>
      <w:r w:rsidRPr="00AC0ABF">
        <w:rPr>
          <w:b w:val="0"/>
          <w:bCs/>
          <w:i w:val="0"/>
          <w:iCs/>
        </w:rPr>
        <w:t xml:space="preserve">is OFF. A response of “Yes” is expected. </w:t>
      </w:r>
    </w:p>
    <w:p w14:paraId="1DE52D25" w14:textId="226C4FCA" w:rsidR="000F03F9" w:rsidRPr="00C82B37" w:rsidRDefault="000F03F9" w:rsidP="00E0447A">
      <w:pPr>
        <w:pStyle w:val="3"/>
        <w:numPr>
          <w:ilvl w:val="2"/>
          <w:numId w:val="5"/>
        </w:numPr>
        <w:rPr>
          <w:b w:val="0"/>
          <w:bCs/>
          <w:i w:val="0"/>
          <w:iCs/>
        </w:rPr>
      </w:pPr>
      <w:r w:rsidRPr="00C82B37">
        <w:rPr>
          <w:b w:val="0"/>
          <w:bCs/>
          <w:i w:val="0"/>
          <w:iCs/>
        </w:rPr>
        <w:t xml:space="preserve">Input voltage </w:t>
      </w:r>
      <w:r w:rsidR="00040CB2">
        <w:rPr>
          <w:b w:val="0"/>
          <w:bCs/>
          <w:i w:val="0"/>
          <w:iCs/>
        </w:rPr>
        <w:t>24</w:t>
      </w:r>
      <w:r w:rsidRPr="00C82B37">
        <w:rPr>
          <w:b w:val="0"/>
          <w:bCs/>
          <w:i w:val="0"/>
          <w:iCs/>
        </w:rPr>
        <w:t>V +/-2% shall be applied to CW_LIMIT_24V</w:t>
      </w:r>
      <w:r>
        <w:rPr>
          <w:b w:val="0"/>
          <w:bCs/>
          <w:i w:val="0"/>
          <w:iCs/>
        </w:rPr>
        <w:t>#</w:t>
      </w:r>
      <w:r w:rsidRPr="00C82B37">
        <w:rPr>
          <w:b w:val="0"/>
          <w:bCs/>
          <w:i w:val="0"/>
          <w:iCs/>
        </w:rPr>
        <w:t xml:space="preserve"> at J</w:t>
      </w:r>
      <w:r>
        <w:rPr>
          <w:b w:val="0"/>
          <w:bCs/>
          <w:i w:val="0"/>
          <w:iCs/>
        </w:rPr>
        <w:t>43</w:t>
      </w:r>
      <w:r w:rsidRPr="00C82B37">
        <w:rPr>
          <w:b w:val="0"/>
          <w:bCs/>
          <w:i w:val="0"/>
          <w:iCs/>
        </w:rPr>
        <w:t xml:space="preserve">-1.   </w:t>
      </w:r>
    </w:p>
    <w:p w14:paraId="7C01A7CC" w14:textId="303DCD81" w:rsidR="000F03F9" w:rsidRPr="009018CB" w:rsidRDefault="000F03F9" w:rsidP="00E0447A">
      <w:pPr>
        <w:pStyle w:val="3"/>
        <w:numPr>
          <w:ilvl w:val="2"/>
          <w:numId w:val="5"/>
        </w:numPr>
        <w:rPr>
          <w:b w:val="0"/>
          <w:bCs/>
          <w:i w:val="0"/>
          <w:iCs/>
        </w:rPr>
      </w:pPr>
      <w:r w:rsidRPr="00C82B37">
        <w:rPr>
          <w:b w:val="0"/>
          <w:bCs/>
          <w:i w:val="0"/>
          <w:iCs/>
        </w:rPr>
        <w:t xml:space="preserve">Input voltage </w:t>
      </w:r>
      <w:r w:rsidR="00040CB2">
        <w:rPr>
          <w:b w:val="0"/>
          <w:bCs/>
          <w:i w:val="0"/>
          <w:iCs/>
        </w:rPr>
        <w:t>24</w:t>
      </w:r>
      <w:r w:rsidRPr="00C82B37">
        <w:rPr>
          <w:b w:val="0"/>
          <w:bCs/>
          <w:i w:val="0"/>
          <w:iCs/>
        </w:rPr>
        <w:t xml:space="preserve">V +/-2% shall be applied to </w:t>
      </w:r>
      <w:r>
        <w:rPr>
          <w:b w:val="0"/>
          <w:bCs/>
          <w:i w:val="0"/>
          <w:iCs/>
        </w:rPr>
        <w:t>C</w:t>
      </w:r>
      <w:r w:rsidRPr="00C82B37">
        <w:rPr>
          <w:b w:val="0"/>
          <w:bCs/>
          <w:i w:val="0"/>
          <w:iCs/>
        </w:rPr>
        <w:t>CW_LIMIT_24V</w:t>
      </w:r>
      <w:r>
        <w:rPr>
          <w:b w:val="0"/>
          <w:bCs/>
          <w:i w:val="0"/>
          <w:iCs/>
        </w:rPr>
        <w:t>#</w:t>
      </w:r>
      <w:r w:rsidRPr="00C82B37">
        <w:rPr>
          <w:b w:val="0"/>
          <w:bCs/>
          <w:i w:val="0"/>
          <w:iCs/>
        </w:rPr>
        <w:t xml:space="preserve"> at J</w:t>
      </w:r>
      <w:r>
        <w:rPr>
          <w:b w:val="0"/>
          <w:bCs/>
          <w:i w:val="0"/>
          <w:iCs/>
        </w:rPr>
        <w:t>43</w:t>
      </w:r>
      <w:r w:rsidRPr="00C82B37">
        <w:rPr>
          <w:b w:val="0"/>
          <w:bCs/>
          <w:i w:val="0"/>
          <w:iCs/>
        </w:rPr>
        <w:t>-</w:t>
      </w:r>
      <w:r>
        <w:rPr>
          <w:b w:val="0"/>
          <w:bCs/>
          <w:i w:val="0"/>
          <w:iCs/>
        </w:rPr>
        <w:t>5</w:t>
      </w:r>
      <w:r w:rsidRPr="00C82B37">
        <w:rPr>
          <w:b w:val="0"/>
          <w:bCs/>
          <w:i w:val="0"/>
          <w:iCs/>
        </w:rPr>
        <w:t xml:space="preserve">.   </w:t>
      </w:r>
    </w:p>
    <w:p w14:paraId="668F48A0" w14:textId="4E018E87" w:rsidR="000F03F9" w:rsidRPr="00C82B37" w:rsidRDefault="000F03F9" w:rsidP="000F03F9">
      <w:pPr>
        <w:pStyle w:val="3"/>
        <w:rPr>
          <w:b w:val="0"/>
          <w:bCs/>
          <w:i w:val="0"/>
          <w:iCs/>
        </w:rPr>
      </w:pPr>
      <w:r w:rsidRPr="00C82B37">
        <w:rPr>
          <w:b w:val="0"/>
          <w:bCs/>
          <w:i w:val="0"/>
          <w:iCs/>
        </w:rPr>
        <w:t xml:space="preserve">Input voltage </w:t>
      </w:r>
      <w:r w:rsidR="00040CB2">
        <w:rPr>
          <w:b w:val="0"/>
          <w:bCs/>
          <w:i w:val="0"/>
          <w:iCs/>
        </w:rPr>
        <w:t>0</w:t>
      </w:r>
      <w:r w:rsidRPr="00C82B37">
        <w:rPr>
          <w:b w:val="0"/>
          <w:bCs/>
          <w:i w:val="0"/>
          <w:iCs/>
        </w:rPr>
        <w:t xml:space="preserve">V +/-2% shall be applied to </w:t>
      </w:r>
      <w:r>
        <w:rPr>
          <w:b w:val="0"/>
          <w:bCs/>
          <w:i w:val="0"/>
          <w:iCs/>
        </w:rPr>
        <w:t>GANT_LOCK_PIN_OUT</w:t>
      </w:r>
      <w:r w:rsidRPr="00C82B37">
        <w:rPr>
          <w:b w:val="0"/>
          <w:bCs/>
          <w:i w:val="0"/>
          <w:iCs/>
        </w:rPr>
        <w:t xml:space="preserve"> at J</w:t>
      </w:r>
      <w:r>
        <w:rPr>
          <w:b w:val="0"/>
          <w:bCs/>
          <w:i w:val="0"/>
          <w:iCs/>
        </w:rPr>
        <w:t>43</w:t>
      </w:r>
      <w:r w:rsidRPr="00C82B37">
        <w:rPr>
          <w:b w:val="0"/>
          <w:bCs/>
          <w:i w:val="0"/>
          <w:iCs/>
        </w:rPr>
        <w:t>-</w:t>
      </w:r>
      <w:r>
        <w:rPr>
          <w:b w:val="0"/>
          <w:bCs/>
          <w:i w:val="0"/>
          <w:iCs/>
        </w:rPr>
        <w:t>8</w:t>
      </w:r>
      <w:r w:rsidRPr="00C82B37">
        <w:rPr>
          <w:b w:val="0"/>
          <w:bCs/>
          <w:i w:val="0"/>
          <w:iCs/>
        </w:rPr>
        <w:t xml:space="preserve">.   </w:t>
      </w:r>
    </w:p>
    <w:p w14:paraId="2F0D5E64" w14:textId="7C6CDDFC" w:rsidR="004546ED" w:rsidRPr="001D38B9" w:rsidRDefault="00D35BF9" w:rsidP="00AC0ABF">
      <w:pPr>
        <w:pStyle w:val="3"/>
        <w:rPr>
          <w:bCs/>
          <w:iCs/>
        </w:rPr>
      </w:pPr>
      <w:r w:rsidRPr="00AC0ABF">
        <w:rPr>
          <w:b w:val="0"/>
          <w:bCs/>
          <w:i w:val="0"/>
          <w:iCs/>
        </w:rPr>
        <w:t xml:space="preserve">CCW_LIMIT_STAT will be measured for logic 0. </w:t>
      </w:r>
    </w:p>
    <w:p w14:paraId="2EEAEAA3" w14:textId="5A89CED8" w:rsidR="004546ED" w:rsidRPr="001D38B9" w:rsidRDefault="00D35BF9" w:rsidP="00AC0ABF">
      <w:pPr>
        <w:pStyle w:val="3"/>
        <w:rPr>
          <w:bCs/>
          <w:iCs/>
        </w:rPr>
      </w:pPr>
      <w:r w:rsidRPr="00AC0ABF">
        <w:rPr>
          <w:b w:val="0"/>
          <w:bCs/>
          <w:i w:val="0"/>
          <w:iCs/>
        </w:rPr>
        <w:t xml:space="preserve">CW_LIMIT_STAT will be measured for logic </w:t>
      </w:r>
      <w:r w:rsidR="00EE57F3">
        <w:rPr>
          <w:b w:val="0"/>
          <w:bCs/>
          <w:i w:val="0"/>
          <w:iCs/>
        </w:rPr>
        <w:t>0</w:t>
      </w:r>
      <w:r w:rsidRPr="00AC0ABF">
        <w:rPr>
          <w:b w:val="0"/>
          <w:bCs/>
          <w:i w:val="0"/>
          <w:iCs/>
        </w:rPr>
        <w:t xml:space="preserve">. </w:t>
      </w:r>
    </w:p>
    <w:p w14:paraId="05382D8F" w14:textId="0A9F3EC1" w:rsidR="004546ED" w:rsidRPr="001D38B9" w:rsidRDefault="00FA5B51" w:rsidP="00AC0ABF">
      <w:pPr>
        <w:pStyle w:val="3"/>
        <w:rPr>
          <w:bCs/>
          <w:iCs/>
        </w:rPr>
      </w:pPr>
      <w:r>
        <w:rPr>
          <w:b w:val="0"/>
          <w:bCs/>
          <w:i w:val="0"/>
          <w:iCs/>
        </w:rPr>
        <w:t>GANT_LOCK_PIN_STAT</w:t>
      </w:r>
      <w:r w:rsidR="00414046">
        <w:rPr>
          <w:b w:val="0"/>
          <w:bCs/>
          <w:i w:val="0"/>
          <w:iCs/>
        </w:rPr>
        <w:t xml:space="preserve"> </w:t>
      </w:r>
      <w:r w:rsidR="00D35BF9" w:rsidRPr="00AC0ABF">
        <w:rPr>
          <w:b w:val="0"/>
          <w:bCs/>
          <w:i w:val="0"/>
          <w:iCs/>
        </w:rPr>
        <w:t xml:space="preserve">will be measured for logic </w:t>
      </w:r>
      <w:r w:rsidR="00305196">
        <w:rPr>
          <w:b w:val="0"/>
          <w:bCs/>
          <w:i w:val="0"/>
          <w:iCs/>
        </w:rPr>
        <w:t>1</w:t>
      </w:r>
      <w:r w:rsidR="00D35BF9" w:rsidRPr="00AC0ABF">
        <w:rPr>
          <w:b w:val="0"/>
          <w:bCs/>
          <w:i w:val="0"/>
          <w:iCs/>
        </w:rPr>
        <w:t xml:space="preserve">. </w:t>
      </w:r>
    </w:p>
    <w:p w14:paraId="57387F38" w14:textId="7327A630" w:rsidR="004546ED" w:rsidRPr="001D38B9" w:rsidRDefault="00D35BF9" w:rsidP="00AC0ABF">
      <w:pPr>
        <w:pStyle w:val="3"/>
        <w:rPr>
          <w:bCs/>
          <w:iCs/>
        </w:rPr>
      </w:pPr>
      <w:r w:rsidRPr="00AC0ABF">
        <w:rPr>
          <w:b w:val="0"/>
          <w:bCs/>
          <w:i w:val="0"/>
          <w:iCs/>
        </w:rPr>
        <w:t xml:space="preserve">Signal CCW_LIMIT_24V on </w:t>
      </w:r>
      <w:r w:rsidR="00080EF7" w:rsidRPr="00AC0ABF">
        <w:rPr>
          <w:b w:val="0"/>
          <w:bCs/>
          <w:i w:val="0"/>
          <w:iCs/>
        </w:rPr>
        <w:t>J</w:t>
      </w:r>
      <w:r w:rsidR="00080EF7">
        <w:rPr>
          <w:b w:val="0"/>
          <w:bCs/>
          <w:i w:val="0"/>
          <w:iCs/>
        </w:rPr>
        <w:t>5</w:t>
      </w:r>
      <w:r w:rsidRPr="00AC0ABF">
        <w:rPr>
          <w:b w:val="0"/>
          <w:bCs/>
          <w:i w:val="0"/>
          <w:iCs/>
        </w:rPr>
        <w:t>-</w:t>
      </w:r>
      <w:r w:rsidR="0065468F">
        <w:rPr>
          <w:b w:val="0"/>
          <w:bCs/>
          <w:i w:val="0"/>
          <w:iCs/>
        </w:rPr>
        <w:t>22</w:t>
      </w:r>
      <w:r w:rsidR="0065468F" w:rsidRPr="00AC0ABF">
        <w:rPr>
          <w:b w:val="0"/>
          <w:bCs/>
          <w:i w:val="0"/>
          <w:iCs/>
        </w:rPr>
        <w:t xml:space="preserve"> </w:t>
      </w:r>
      <w:r w:rsidRPr="00AC0ABF">
        <w:rPr>
          <w:b w:val="0"/>
          <w:bCs/>
          <w:i w:val="0"/>
          <w:iCs/>
        </w:rPr>
        <w:t xml:space="preserve">will be measured to be between 22.0V and 24.5V. </w:t>
      </w:r>
    </w:p>
    <w:p w14:paraId="781F4E9E" w14:textId="647C6433" w:rsidR="00780578" w:rsidRPr="00AC0ABF" w:rsidRDefault="00D35BF9">
      <w:pPr>
        <w:pStyle w:val="3"/>
        <w:rPr>
          <w:bCs/>
          <w:iCs/>
        </w:rPr>
      </w:pPr>
      <w:r w:rsidRPr="00780578">
        <w:rPr>
          <w:b w:val="0"/>
          <w:bCs/>
          <w:i w:val="0"/>
          <w:iCs/>
        </w:rPr>
        <w:t xml:space="preserve">Signal CW_LIMIT_24V on </w:t>
      </w:r>
      <w:r w:rsidR="0065468F" w:rsidRPr="00780578">
        <w:rPr>
          <w:b w:val="0"/>
          <w:bCs/>
          <w:i w:val="0"/>
          <w:iCs/>
        </w:rPr>
        <w:t>J</w:t>
      </w:r>
      <w:r w:rsidR="0065468F">
        <w:rPr>
          <w:b w:val="0"/>
          <w:bCs/>
          <w:i w:val="0"/>
          <w:iCs/>
        </w:rPr>
        <w:t>5</w:t>
      </w:r>
      <w:r w:rsidRPr="00780578">
        <w:rPr>
          <w:b w:val="0"/>
          <w:bCs/>
          <w:i w:val="0"/>
          <w:iCs/>
        </w:rPr>
        <w:t>-</w:t>
      </w:r>
      <w:r w:rsidR="0065468F">
        <w:rPr>
          <w:b w:val="0"/>
          <w:bCs/>
          <w:i w:val="0"/>
          <w:iCs/>
        </w:rPr>
        <w:t>24</w:t>
      </w:r>
      <w:r w:rsidR="0065468F" w:rsidRPr="00780578">
        <w:rPr>
          <w:b w:val="0"/>
          <w:bCs/>
          <w:i w:val="0"/>
          <w:iCs/>
        </w:rPr>
        <w:t xml:space="preserve"> </w:t>
      </w:r>
      <w:r w:rsidRPr="00780578">
        <w:rPr>
          <w:b w:val="0"/>
          <w:bCs/>
          <w:i w:val="0"/>
          <w:iCs/>
        </w:rPr>
        <w:t xml:space="preserve">will be measured </w:t>
      </w:r>
      <w:r w:rsidR="00EE57F3">
        <w:rPr>
          <w:b w:val="0"/>
          <w:bCs/>
          <w:i w:val="0"/>
          <w:iCs/>
        </w:rPr>
        <w:t>between</w:t>
      </w:r>
      <w:r w:rsidR="00EE57F3" w:rsidRPr="00780578">
        <w:rPr>
          <w:b w:val="0"/>
          <w:bCs/>
          <w:i w:val="0"/>
          <w:iCs/>
        </w:rPr>
        <w:t xml:space="preserve"> </w:t>
      </w:r>
      <w:r w:rsidR="00EE57F3" w:rsidRPr="00C82B37">
        <w:rPr>
          <w:b w:val="0"/>
          <w:bCs/>
          <w:i w:val="0"/>
          <w:iCs/>
        </w:rPr>
        <w:t>22.0V and 24.5V.</w:t>
      </w:r>
    </w:p>
    <w:p w14:paraId="133411EE" w14:textId="78043ECF" w:rsidR="004546ED" w:rsidRPr="001D38B9" w:rsidRDefault="00D35BF9" w:rsidP="00AC0ABF">
      <w:pPr>
        <w:pStyle w:val="3"/>
        <w:rPr>
          <w:bCs/>
          <w:iCs/>
        </w:rPr>
      </w:pPr>
      <w:r w:rsidRPr="00AC0ABF">
        <w:rPr>
          <w:b w:val="0"/>
          <w:bCs/>
          <w:i w:val="0"/>
          <w:iCs/>
        </w:rPr>
        <w:t xml:space="preserve">A prompt will be displayed to the user querying whether LEDs </w:t>
      </w:r>
      <w:r w:rsidR="0036743D" w:rsidRPr="00AC0ABF">
        <w:rPr>
          <w:b w:val="0"/>
          <w:bCs/>
          <w:i w:val="0"/>
          <w:iCs/>
        </w:rPr>
        <w:t>D</w:t>
      </w:r>
      <w:r w:rsidR="0036743D">
        <w:rPr>
          <w:b w:val="0"/>
          <w:bCs/>
          <w:i w:val="0"/>
          <w:iCs/>
        </w:rPr>
        <w:t>7</w:t>
      </w:r>
      <w:r w:rsidR="0036743D" w:rsidRPr="00AC0ABF">
        <w:rPr>
          <w:b w:val="0"/>
          <w:bCs/>
          <w:i w:val="0"/>
          <w:iCs/>
        </w:rPr>
        <w:t xml:space="preserve"> </w:t>
      </w:r>
      <w:r w:rsidRPr="00AC0ABF">
        <w:rPr>
          <w:b w:val="0"/>
          <w:bCs/>
          <w:i w:val="0"/>
          <w:iCs/>
        </w:rPr>
        <w:t xml:space="preserve">is ON and </w:t>
      </w:r>
      <w:r w:rsidR="0036743D" w:rsidRPr="00AC0ABF">
        <w:rPr>
          <w:b w:val="0"/>
          <w:bCs/>
          <w:i w:val="0"/>
          <w:iCs/>
        </w:rPr>
        <w:t>D</w:t>
      </w:r>
      <w:r w:rsidR="0036743D">
        <w:rPr>
          <w:b w:val="0"/>
          <w:bCs/>
          <w:i w:val="0"/>
          <w:iCs/>
        </w:rPr>
        <w:t>0</w:t>
      </w:r>
      <w:r w:rsidR="0036743D" w:rsidRPr="00AC0ABF">
        <w:rPr>
          <w:b w:val="0"/>
          <w:bCs/>
          <w:i w:val="0"/>
          <w:iCs/>
        </w:rPr>
        <w:t xml:space="preserve"> </w:t>
      </w:r>
      <w:r w:rsidRPr="00AC0ABF">
        <w:rPr>
          <w:b w:val="0"/>
          <w:bCs/>
          <w:i w:val="0"/>
          <w:iCs/>
        </w:rPr>
        <w:t>is O</w:t>
      </w:r>
      <w:r w:rsidR="0036743D">
        <w:rPr>
          <w:b w:val="0"/>
          <w:bCs/>
          <w:i w:val="0"/>
          <w:iCs/>
        </w:rPr>
        <w:t>N</w:t>
      </w:r>
      <w:r w:rsidRPr="00AC0ABF">
        <w:rPr>
          <w:b w:val="0"/>
          <w:bCs/>
          <w:i w:val="0"/>
          <w:iCs/>
        </w:rPr>
        <w:t xml:space="preserve">. A response of “Yes” is expected. </w:t>
      </w:r>
    </w:p>
    <w:p w14:paraId="4C956426" w14:textId="77777777" w:rsidR="004546ED" w:rsidRDefault="00D35BF9">
      <w:pPr>
        <w:spacing w:after="111" w:line="240" w:lineRule="auto"/>
        <w:ind w:left="0" w:right="9798" w:firstLine="0"/>
        <w:jc w:val="left"/>
      </w:pPr>
      <w:r>
        <w:t xml:space="preserve"> </w:t>
      </w:r>
      <w:r>
        <w:rPr>
          <w:sz w:val="24"/>
        </w:rPr>
        <w:t xml:space="preserve"> </w:t>
      </w:r>
    </w:p>
    <w:p w14:paraId="1A2FF0E1" w14:textId="77777777" w:rsidR="004546ED" w:rsidRDefault="00D35BF9">
      <w:pPr>
        <w:pStyle w:val="2"/>
        <w:ind w:left="1209" w:right="4779" w:hanging="792"/>
      </w:pPr>
      <w:bookmarkStart w:id="43" w:name="_Toc199148196"/>
      <w:r>
        <w:t>Gantry Rotation Interface: Encoder Interfaces</w:t>
      </w:r>
      <w:bookmarkEnd w:id="43"/>
      <w:r>
        <w:t xml:space="preserve"> </w:t>
      </w:r>
    </w:p>
    <w:p w14:paraId="3C38B0DE" w14:textId="77777777" w:rsidR="004546ED" w:rsidRDefault="00D35BF9">
      <w:pPr>
        <w:spacing w:line="254" w:lineRule="auto"/>
        <w:ind w:left="1219" w:right="50"/>
      </w:pPr>
      <w:r>
        <w:rPr>
          <w:sz w:val="24"/>
        </w:rPr>
        <w:t xml:space="preserve">DESCRIPTION </w:t>
      </w:r>
    </w:p>
    <w:p w14:paraId="65E61946" w14:textId="77777777" w:rsidR="004546ED" w:rsidRDefault="00D35BF9">
      <w:pPr>
        <w:spacing w:after="0" w:line="259" w:lineRule="auto"/>
        <w:ind w:left="1224" w:firstLine="0"/>
        <w:jc w:val="left"/>
      </w:pPr>
      <w:r>
        <w:rPr>
          <w:sz w:val="24"/>
        </w:rPr>
        <w:t xml:space="preserve"> </w:t>
      </w:r>
    </w:p>
    <w:p w14:paraId="0D2BF821" w14:textId="537D5A81" w:rsidR="00850CEF" w:rsidRDefault="00D35BF9">
      <w:pPr>
        <w:spacing w:line="254" w:lineRule="auto"/>
        <w:ind w:left="1219" w:right="50"/>
        <w:rPr>
          <w:sz w:val="24"/>
        </w:rPr>
      </w:pPr>
      <w:r w:rsidRPr="003D653E">
        <w:rPr>
          <w:sz w:val="24"/>
          <w:highlight w:val="yellow"/>
        </w:rPr>
        <w:t>Encoder1</w:t>
      </w:r>
      <w:r w:rsidR="0038616F" w:rsidRPr="003D653E">
        <w:rPr>
          <w:sz w:val="24"/>
          <w:highlight w:val="yellow"/>
        </w:rPr>
        <w:t xml:space="preserve"> has</w:t>
      </w:r>
      <w:r w:rsidRPr="003D653E">
        <w:rPr>
          <w:sz w:val="24"/>
          <w:highlight w:val="yellow"/>
        </w:rPr>
        <w:t xml:space="preserve"> 2 transmit and 2 receive channel</w:t>
      </w:r>
      <w:r w:rsidR="00D96CE5" w:rsidRPr="003D653E">
        <w:rPr>
          <w:sz w:val="24"/>
          <w:highlight w:val="yellow"/>
        </w:rPr>
        <w:t>s</w:t>
      </w:r>
      <w:r w:rsidRPr="003D653E">
        <w:rPr>
          <w:sz w:val="24"/>
          <w:highlight w:val="yellow"/>
        </w:rPr>
        <w:t xml:space="preserve">. They are tested </w:t>
      </w:r>
      <w:r w:rsidR="003D653E" w:rsidRPr="003D653E">
        <w:rPr>
          <w:sz w:val="24"/>
          <w:highlight w:val="yellow"/>
        </w:rPr>
        <w:t>in RS422/RS485 test section</w:t>
      </w:r>
      <w:r w:rsidRPr="003D653E">
        <w:rPr>
          <w:sz w:val="24"/>
          <w:highlight w:val="yellow"/>
        </w:rPr>
        <w:t>.</w:t>
      </w:r>
      <w:r>
        <w:rPr>
          <w:sz w:val="24"/>
        </w:rPr>
        <w:t xml:space="preserve"> </w:t>
      </w:r>
    </w:p>
    <w:p w14:paraId="0E988E79" w14:textId="77777777" w:rsidR="003830A7" w:rsidRDefault="003830A7">
      <w:pPr>
        <w:spacing w:line="254" w:lineRule="auto"/>
        <w:ind w:left="1219" w:right="50"/>
        <w:rPr>
          <w:sz w:val="24"/>
        </w:rPr>
      </w:pPr>
    </w:p>
    <w:p w14:paraId="6AAAB38E" w14:textId="3E876552" w:rsidR="00850CEF" w:rsidRPr="00EE61F7" w:rsidRDefault="00850CEF" w:rsidP="00EE61F7">
      <w:pPr>
        <w:spacing w:line="254" w:lineRule="auto"/>
        <w:ind w:left="1219" w:right="50"/>
        <w:rPr>
          <w:sz w:val="24"/>
        </w:rPr>
      </w:pPr>
      <w:r w:rsidRPr="003D653E">
        <w:rPr>
          <w:sz w:val="24"/>
          <w:highlight w:val="yellow"/>
        </w:rPr>
        <w:t>In the new design</w:t>
      </w:r>
      <w:r w:rsidR="00D06381" w:rsidRPr="003D653E">
        <w:rPr>
          <w:sz w:val="24"/>
          <w:highlight w:val="yellow"/>
        </w:rPr>
        <w:t xml:space="preserve">, </w:t>
      </w:r>
      <w:r w:rsidR="002E584F" w:rsidRPr="003D653E">
        <w:rPr>
          <w:sz w:val="24"/>
          <w:highlight w:val="yellow"/>
        </w:rPr>
        <w:t>besides encoder1</w:t>
      </w:r>
      <w:r w:rsidR="0038616F" w:rsidRPr="003D653E">
        <w:rPr>
          <w:sz w:val="24"/>
          <w:highlight w:val="yellow"/>
        </w:rPr>
        <w:t xml:space="preserve"> </w:t>
      </w:r>
      <w:r w:rsidR="002E584F" w:rsidRPr="003D653E">
        <w:rPr>
          <w:sz w:val="24"/>
          <w:highlight w:val="yellow"/>
        </w:rPr>
        <w:t xml:space="preserve">at J6, </w:t>
      </w:r>
      <w:r w:rsidR="00D06381" w:rsidRPr="003D653E">
        <w:rPr>
          <w:sz w:val="24"/>
          <w:highlight w:val="yellow"/>
        </w:rPr>
        <w:t xml:space="preserve">it </w:t>
      </w:r>
      <w:r w:rsidR="00AD6154" w:rsidRPr="003D653E">
        <w:rPr>
          <w:sz w:val="24"/>
          <w:highlight w:val="yellow"/>
        </w:rPr>
        <w:t xml:space="preserve">has </w:t>
      </w:r>
      <w:r w:rsidR="0038616F" w:rsidRPr="003D653E">
        <w:rPr>
          <w:sz w:val="24"/>
          <w:highlight w:val="yellow"/>
        </w:rPr>
        <w:t>3</w:t>
      </w:r>
      <w:r w:rsidR="00097FBB" w:rsidRPr="003D653E">
        <w:rPr>
          <w:sz w:val="24"/>
          <w:highlight w:val="yellow"/>
        </w:rPr>
        <w:t xml:space="preserve"> quadrature encoders at </w:t>
      </w:r>
      <w:r w:rsidR="00E86946" w:rsidRPr="003D653E">
        <w:rPr>
          <w:sz w:val="24"/>
          <w:highlight w:val="yellow"/>
        </w:rPr>
        <w:t>J7</w:t>
      </w:r>
      <w:r w:rsidRPr="003D653E">
        <w:rPr>
          <w:sz w:val="24"/>
          <w:highlight w:val="yellow"/>
        </w:rPr>
        <w:t xml:space="preserve">, with </w:t>
      </w:r>
      <w:r w:rsidR="00D96CE5" w:rsidRPr="003D653E">
        <w:rPr>
          <w:sz w:val="24"/>
          <w:highlight w:val="yellow"/>
        </w:rPr>
        <w:t>an isolated</w:t>
      </w:r>
      <w:r w:rsidRPr="003D653E">
        <w:rPr>
          <w:sz w:val="24"/>
          <w:highlight w:val="yellow"/>
        </w:rPr>
        <w:t xml:space="preserve"> DC/DC converter for 5V</w:t>
      </w:r>
      <w:r w:rsidR="0071244C" w:rsidRPr="003D653E">
        <w:rPr>
          <w:sz w:val="24"/>
          <w:highlight w:val="yellow"/>
        </w:rPr>
        <w:t>ISO</w:t>
      </w:r>
      <w:r w:rsidR="00BE5122" w:rsidRPr="003D653E">
        <w:rPr>
          <w:sz w:val="24"/>
          <w:highlight w:val="yellow"/>
        </w:rPr>
        <w:t xml:space="preserve"> (</w:t>
      </w:r>
      <w:r w:rsidR="0071244C" w:rsidRPr="003D653E">
        <w:rPr>
          <w:sz w:val="24"/>
          <w:highlight w:val="yellow"/>
        </w:rPr>
        <w:t>U6</w:t>
      </w:r>
      <w:r w:rsidR="00BE5122" w:rsidRPr="003D653E">
        <w:rPr>
          <w:sz w:val="24"/>
          <w:highlight w:val="yellow"/>
        </w:rPr>
        <w:t>)</w:t>
      </w:r>
      <w:r w:rsidRPr="003D653E">
        <w:rPr>
          <w:sz w:val="24"/>
          <w:highlight w:val="yellow"/>
        </w:rPr>
        <w:t>.</w:t>
      </w:r>
      <w:r w:rsidR="00AF2205" w:rsidRPr="00EE61F7">
        <w:rPr>
          <w:sz w:val="24"/>
        </w:rPr>
        <w:t xml:space="preserve"> </w:t>
      </w:r>
      <w:r w:rsidR="00CF245F" w:rsidRPr="00CF245F">
        <w:rPr>
          <w:rFonts w:eastAsiaTheme="minorEastAsia" w:hint="eastAsia"/>
          <w:sz w:val="24"/>
          <w:highlight w:val="yellow"/>
          <w:lang w:eastAsia="zh-CN"/>
        </w:rPr>
        <w:t xml:space="preserve">The </w:t>
      </w:r>
      <w:r w:rsidR="00CF245F" w:rsidRPr="00CF245F">
        <w:rPr>
          <w:rFonts w:eastAsiaTheme="minorEastAsia"/>
          <w:sz w:val="24"/>
          <w:highlight w:val="yellow"/>
          <w:lang w:eastAsia="zh-CN"/>
        </w:rPr>
        <w:t xml:space="preserve">3 quadrature encoders </w:t>
      </w:r>
      <w:r w:rsidR="00CF245F" w:rsidRPr="00CF245F">
        <w:rPr>
          <w:rFonts w:eastAsiaTheme="minorEastAsia" w:hint="eastAsia"/>
          <w:sz w:val="24"/>
          <w:highlight w:val="yellow"/>
          <w:lang w:eastAsia="zh-CN"/>
        </w:rPr>
        <w:t>are RS422 communication ports, t</w:t>
      </w:r>
      <w:r w:rsidR="0076381C" w:rsidRPr="00CF245F">
        <w:rPr>
          <w:sz w:val="24"/>
          <w:highlight w:val="yellow"/>
        </w:rPr>
        <w:t>he test steps are listed in RS42</w:t>
      </w:r>
      <w:r w:rsidR="00C674A6" w:rsidRPr="00CF245F">
        <w:rPr>
          <w:sz w:val="24"/>
          <w:highlight w:val="yellow"/>
        </w:rPr>
        <w:t xml:space="preserve">2/RS485 </w:t>
      </w:r>
      <w:r w:rsidR="00977ACE" w:rsidRPr="00CF245F">
        <w:rPr>
          <w:sz w:val="24"/>
          <w:highlight w:val="yellow"/>
        </w:rPr>
        <w:t xml:space="preserve">test </w:t>
      </w:r>
      <w:r w:rsidR="00C674A6" w:rsidRPr="00CF245F">
        <w:rPr>
          <w:sz w:val="24"/>
          <w:highlight w:val="yellow"/>
        </w:rPr>
        <w:t>section.</w:t>
      </w:r>
    </w:p>
    <w:p w14:paraId="47649075" w14:textId="213F1C43" w:rsidR="004546ED" w:rsidRDefault="00D35BF9">
      <w:pPr>
        <w:spacing w:line="254" w:lineRule="auto"/>
        <w:ind w:left="1219" w:right="50"/>
      </w:pPr>
      <w:r>
        <w:rPr>
          <w:sz w:val="24"/>
        </w:rPr>
        <w:t xml:space="preserve"> </w:t>
      </w:r>
    </w:p>
    <w:p w14:paraId="7806C645" w14:textId="43742AAB" w:rsidR="004546ED" w:rsidRDefault="00D35BF9">
      <w:pPr>
        <w:spacing w:line="254" w:lineRule="auto"/>
        <w:ind w:left="1219" w:right="50"/>
      </w:pPr>
      <w:r>
        <w:rPr>
          <w:sz w:val="24"/>
        </w:rPr>
        <w:t xml:space="preserve">The ENCODER_FUSE_ON# signal is driven by the FPGA to enable the TI TPS2021D power distribution switches providing 5V power to </w:t>
      </w:r>
      <w:r w:rsidR="00C32E68">
        <w:rPr>
          <w:sz w:val="24"/>
        </w:rPr>
        <w:t>J6</w:t>
      </w:r>
      <w:r>
        <w:rPr>
          <w:sz w:val="24"/>
        </w:rPr>
        <w:t xml:space="preserve">. To test the enable, the FPGA will toggle this signal and check ENCODER_FUSE_OK. </w:t>
      </w:r>
    </w:p>
    <w:p w14:paraId="36F1493E" w14:textId="2CAF41D5" w:rsidR="004546ED" w:rsidRDefault="00D35BF9">
      <w:pPr>
        <w:spacing w:line="254" w:lineRule="auto"/>
        <w:ind w:left="1219" w:right="50"/>
      </w:pPr>
      <w:r>
        <w:rPr>
          <w:sz w:val="24"/>
        </w:rPr>
        <w:t>S5V</w:t>
      </w:r>
      <w:r w:rsidR="00BA375C">
        <w:rPr>
          <w:sz w:val="24"/>
        </w:rPr>
        <w:t>_</w:t>
      </w:r>
      <w:r>
        <w:rPr>
          <w:sz w:val="24"/>
        </w:rPr>
        <w:t>1</w:t>
      </w:r>
      <w:r w:rsidR="0038616F">
        <w:rPr>
          <w:sz w:val="24"/>
        </w:rPr>
        <w:t xml:space="preserve"> is</w:t>
      </w:r>
      <w:r>
        <w:rPr>
          <w:sz w:val="24"/>
        </w:rPr>
        <w:t xml:space="preserve"> measured to detect that the switch is operating correctly.</w:t>
      </w:r>
      <w:r w:rsidR="0038616F">
        <w:rPr>
          <w:sz w:val="24"/>
        </w:rPr>
        <w:t xml:space="preserve"> </w:t>
      </w:r>
      <w:r w:rsidR="0038616F" w:rsidRPr="0038616F">
        <w:rPr>
          <w:sz w:val="24"/>
        </w:rPr>
        <w:t>5VISO will also be measured</w:t>
      </w:r>
      <w:r w:rsidR="0038616F">
        <w:rPr>
          <w:sz w:val="24"/>
        </w:rPr>
        <w:t>.</w:t>
      </w:r>
      <w:r>
        <w:rPr>
          <w:sz w:val="24"/>
        </w:rPr>
        <w:t xml:space="preserve"> </w:t>
      </w:r>
    </w:p>
    <w:p w14:paraId="4467638E" w14:textId="20009BAB" w:rsidR="004546ED" w:rsidRPr="00EE61F7" w:rsidRDefault="004546ED" w:rsidP="00EE61F7">
      <w:pPr>
        <w:spacing w:line="254" w:lineRule="auto"/>
        <w:ind w:left="1219" w:right="50"/>
        <w:rPr>
          <w:sz w:val="24"/>
        </w:rPr>
      </w:pPr>
    </w:p>
    <w:p w14:paraId="4D6313C7" w14:textId="77777777" w:rsidR="004546ED" w:rsidRDefault="00D35BF9">
      <w:pPr>
        <w:spacing w:line="254" w:lineRule="auto"/>
        <w:ind w:left="1219" w:right="50"/>
        <w:rPr>
          <w:sz w:val="24"/>
        </w:rPr>
      </w:pPr>
      <w:r>
        <w:rPr>
          <w:sz w:val="24"/>
        </w:rPr>
        <w:t xml:space="preserve">PROCEDURE </w:t>
      </w:r>
    </w:p>
    <w:p w14:paraId="51164EFA" w14:textId="4F87ED00" w:rsidR="004546ED" w:rsidRPr="001D38B9" w:rsidRDefault="00D35BF9" w:rsidP="00FA107D">
      <w:pPr>
        <w:pStyle w:val="3"/>
        <w:rPr>
          <w:bCs/>
          <w:iCs/>
        </w:rPr>
      </w:pPr>
      <w:r w:rsidRPr="00FA107D">
        <w:rPr>
          <w:b w:val="0"/>
          <w:bCs/>
          <w:i w:val="0"/>
          <w:iCs/>
        </w:rPr>
        <w:t xml:space="preserve">Set ENCODER_FUSE_ON# to high </w:t>
      </w:r>
    </w:p>
    <w:p w14:paraId="5FE0A66F" w14:textId="2C9BE774" w:rsidR="004546ED" w:rsidRPr="001D38B9" w:rsidRDefault="007657BC" w:rsidP="00FA107D">
      <w:pPr>
        <w:pStyle w:val="3"/>
        <w:rPr>
          <w:bCs/>
          <w:iCs/>
        </w:rPr>
      </w:pPr>
      <w:r>
        <w:rPr>
          <w:b w:val="0"/>
          <w:bCs/>
          <w:i w:val="0"/>
          <w:iCs/>
        </w:rPr>
        <w:t>M</w:t>
      </w:r>
      <w:r w:rsidR="00D35BF9" w:rsidRPr="00FA107D">
        <w:rPr>
          <w:b w:val="0"/>
          <w:bCs/>
          <w:i w:val="0"/>
          <w:iCs/>
        </w:rPr>
        <w:t xml:space="preserve">easure S5V_1 on J6_6, verify it’s ± 0.1V </w:t>
      </w:r>
    </w:p>
    <w:p w14:paraId="772A944A" w14:textId="740B076F" w:rsidR="004546ED" w:rsidRPr="001D38B9" w:rsidRDefault="00D35BF9" w:rsidP="006D14F6">
      <w:pPr>
        <w:pStyle w:val="3"/>
        <w:rPr>
          <w:bCs/>
          <w:iCs/>
        </w:rPr>
      </w:pPr>
      <w:r w:rsidRPr="006D14F6">
        <w:rPr>
          <w:b w:val="0"/>
          <w:bCs/>
          <w:i w:val="0"/>
          <w:iCs/>
        </w:rPr>
        <w:t xml:space="preserve">Set ENCODER_FUSE_ON# to low </w:t>
      </w:r>
    </w:p>
    <w:p w14:paraId="45F62A01" w14:textId="77777777" w:rsidR="003E2B9A" w:rsidRDefault="003E2B9A" w:rsidP="003E2B9A">
      <w:pPr>
        <w:pStyle w:val="3"/>
        <w:rPr>
          <w:b w:val="0"/>
          <w:bCs/>
          <w:i w:val="0"/>
          <w:iCs/>
        </w:rPr>
      </w:pPr>
      <w:r>
        <w:rPr>
          <w:b w:val="0"/>
          <w:bCs/>
          <w:i w:val="0"/>
          <w:iCs/>
        </w:rPr>
        <w:t>Measure S5V_1 on J6_6, verify it’s 5V ± 0.2V</w:t>
      </w:r>
    </w:p>
    <w:p w14:paraId="3787D790" w14:textId="53BC3381" w:rsidR="004546ED" w:rsidRPr="001D38B9" w:rsidRDefault="00317251" w:rsidP="006D14F6">
      <w:pPr>
        <w:pStyle w:val="3"/>
        <w:rPr>
          <w:bCs/>
          <w:iCs/>
        </w:rPr>
      </w:pPr>
      <w:r>
        <w:rPr>
          <w:b w:val="0"/>
          <w:bCs/>
          <w:i w:val="0"/>
          <w:iCs/>
        </w:rPr>
        <w:t>M</w:t>
      </w:r>
      <w:r w:rsidR="00D35BF9" w:rsidRPr="006D14F6">
        <w:rPr>
          <w:b w:val="0"/>
          <w:bCs/>
          <w:i w:val="0"/>
          <w:iCs/>
        </w:rPr>
        <w:t>easure 5V</w:t>
      </w:r>
      <w:r w:rsidR="003E2B9A">
        <w:rPr>
          <w:b w:val="0"/>
          <w:bCs/>
          <w:i w:val="0"/>
          <w:iCs/>
        </w:rPr>
        <w:t>ISO</w:t>
      </w:r>
      <w:r w:rsidR="00D35BF9" w:rsidRPr="006D14F6">
        <w:rPr>
          <w:b w:val="0"/>
          <w:bCs/>
          <w:i w:val="0"/>
          <w:iCs/>
        </w:rPr>
        <w:t xml:space="preserve"> </w:t>
      </w:r>
      <w:r w:rsidR="003E2B9A">
        <w:rPr>
          <w:b w:val="0"/>
          <w:bCs/>
          <w:i w:val="0"/>
          <w:iCs/>
        </w:rPr>
        <w:t>between</w:t>
      </w:r>
      <w:r w:rsidR="00D35BF9" w:rsidRPr="006D14F6">
        <w:rPr>
          <w:b w:val="0"/>
          <w:bCs/>
          <w:i w:val="0"/>
          <w:iCs/>
        </w:rPr>
        <w:t xml:space="preserve"> J</w:t>
      </w:r>
      <w:r w:rsidR="003E2B9A">
        <w:rPr>
          <w:b w:val="0"/>
          <w:bCs/>
          <w:i w:val="0"/>
          <w:iCs/>
        </w:rPr>
        <w:t>7</w:t>
      </w:r>
      <w:r w:rsidR="00D35BF9" w:rsidRPr="006D14F6">
        <w:rPr>
          <w:b w:val="0"/>
          <w:bCs/>
          <w:i w:val="0"/>
          <w:iCs/>
        </w:rPr>
        <w:t>_</w:t>
      </w:r>
      <w:r w:rsidR="003E2B9A">
        <w:rPr>
          <w:b w:val="0"/>
          <w:bCs/>
          <w:i w:val="0"/>
          <w:iCs/>
        </w:rPr>
        <w:t>4/12 and J7_2/10</w:t>
      </w:r>
      <w:r w:rsidR="00D35BF9" w:rsidRPr="006D14F6">
        <w:rPr>
          <w:b w:val="0"/>
          <w:bCs/>
          <w:i w:val="0"/>
          <w:iCs/>
        </w:rPr>
        <w:t>, verify it’s 5V ± 0.2V</w:t>
      </w:r>
    </w:p>
    <w:p w14:paraId="4FB86A1B" w14:textId="49EDA6C4" w:rsidR="003E2B9A" w:rsidRPr="003E2B9A" w:rsidRDefault="003E2B9A" w:rsidP="003E2B9A">
      <w:pPr>
        <w:pStyle w:val="3"/>
        <w:rPr>
          <w:b w:val="0"/>
          <w:bCs/>
          <w:i w:val="0"/>
          <w:iCs/>
        </w:rPr>
      </w:pPr>
      <w:r>
        <w:rPr>
          <w:b w:val="0"/>
          <w:bCs/>
          <w:i w:val="0"/>
          <w:iCs/>
        </w:rPr>
        <w:t>M</w:t>
      </w:r>
      <w:r w:rsidRPr="003E2B9A">
        <w:rPr>
          <w:b w:val="0"/>
          <w:bCs/>
          <w:i w:val="0"/>
          <w:iCs/>
        </w:rPr>
        <w:t>easure S5V_1 on J6_6, verify it’s 5V ± 0.2V</w:t>
      </w:r>
    </w:p>
    <w:p w14:paraId="0F1CF9A7" w14:textId="50D6530E" w:rsidR="004546ED" w:rsidRPr="001D38B9" w:rsidRDefault="00D35BF9" w:rsidP="006D14F6">
      <w:pPr>
        <w:pStyle w:val="3"/>
        <w:rPr>
          <w:bCs/>
          <w:iCs/>
        </w:rPr>
      </w:pPr>
      <w:r w:rsidRPr="006D14F6">
        <w:rPr>
          <w:b w:val="0"/>
          <w:bCs/>
          <w:i w:val="0"/>
          <w:iCs/>
        </w:rPr>
        <w:t xml:space="preserve">Verify that the ENCODER1_FUSE_OK is high </w:t>
      </w:r>
    </w:p>
    <w:p w14:paraId="1BC07B8E" w14:textId="35A92A26" w:rsidR="004546ED" w:rsidRPr="001D38B9" w:rsidRDefault="00D35BF9" w:rsidP="006D14F6">
      <w:pPr>
        <w:pStyle w:val="3"/>
        <w:rPr>
          <w:bCs/>
          <w:iCs/>
        </w:rPr>
      </w:pPr>
      <w:r w:rsidRPr="006D14F6">
        <w:rPr>
          <w:b w:val="0"/>
          <w:bCs/>
          <w:i w:val="0"/>
          <w:iCs/>
        </w:rPr>
        <w:t xml:space="preserve">Use the high current relay to add </w:t>
      </w:r>
      <w:proofErr w:type="gramStart"/>
      <w:r w:rsidRPr="006D14F6">
        <w:rPr>
          <w:b w:val="0"/>
          <w:bCs/>
          <w:i w:val="0"/>
          <w:iCs/>
        </w:rPr>
        <w:t>2 ohm</w:t>
      </w:r>
      <w:proofErr w:type="gramEnd"/>
      <w:r w:rsidRPr="006D14F6">
        <w:rPr>
          <w:b w:val="0"/>
          <w:bCs/>
          <w:i w:val="0"/>
          <w:iCs/>
        </w:rPr>
        <w:t xml:space="preserve"> resistors parallel with the 1K ohm resistors. It will trip the over current condition at </w:t>
      </w:r>
      <w:r w:rsidR="00C07F2A" w:rsidRPr="006D14F6">
        <w:rPr>
          <w:b w:val="0"/>
          <w:bCs/>
          <w:i w:val="0"/>
          <w:iCs/>
        </w:rPr>
        <w:t>U</w:t>
      </w:r>
      <w:r w:rsidR="00C07F2A">
        <w:rPr>
          <w:b w:val="0"/>
          <w:bCs/>
          <w:i w:val="0"/>
          <w:iCs/>
        </w:rPr>
        <w:t>4</w:t>
      </w:r>
      <w:r w:rsidR="00C07F2A" w:rsidRPr="006D14F6">
        <w:rPr>
          <w:b w:val="0"/>
          <w:bCs/>
          <w:i w:val="0"/>
          <w:iCs/>
        </w:rPr>
        <w:t xml:space="preserve"> </w:t>
      </w:r>
      <w:r w:rsidRPr="006D14F6">
        <w:rPr>
          <w:b w:val="0"/>
          <w:bCs/>
          <w:i w:val="0"/>
          <w:iCs/>
        </w:rPr>
        <w:t xml:space="preserve">and </w:t>
      </w:r>
      <w:r w:rsidR="002B7A42" w:rsidRPr="006D14F6">
        <w:rPr>
          <w:b w:val="0"/>
          <w:bCs/>
          <w:i w:val="0"/>
          <w:iCs/>
        </w:rPr>
        <w:t>U</w:t>
      </w:r>
      <w:r w:rsidR="002B7A42">
        <w:rPr>
          <w:b w:val="0"/>
          <w:bCs/>
          <w:i w:val="0"/>
          <w:iCs/>
        </w:rPr>
        <w:t>6</w:t>
      </w:r>
      <w:r w:rsidRPr="006D14F6">
        <w:rPr>
          <w:b w:val="0"/>
          <w:bCs/>
          <w:i w:val="0"/>
          <w:iCs/>
        </w:rPr>
        <w:t xml:space="preserve">.  </w:t>
      </w:r>
    </w:p>
    <w:p w14:paraId="4250A68A" w14:textId="611BA8D3" w:rsidR="004546ED" w:rsidRPr="001D38B9" w:rsidRDefault="00D35BF9" w:rsidP="006D14F6">
      <w:pPr>
        <w:pStyle w:val="3"/>
        <w:rPr>
          <w:bCs/>
          <w:iCs/>
        </w:rPr>
      </w:pPr>
      <w:r w:rsidRPr="006D14F6">
        <w:rPr>
          <w:b w:val="0"/>
          <w:bCs/>
          <w:i w:val="0"/>
          <w:iCs/>
        </w:rPr>
        <w:t xml:space="preserve">Set ENCODER_FUSE_ON# to high </w:t>
      </w:r>
    </w:p>
    <w:p w14:paraId="2B11DF90" w14:textId="27DEC4C5" w:rsidR="004546ED" w:rsidRPr="001D38B9" w:rsidRDefault="00D35BF9" w:rsidP="006D14F6">
      <w:pPr>
        <w:pStyle w:val="3"/>
        <w:rPr>
          <w:bCs/>
          <w:iCs/>
        </w:rPr>
      </w:pPr>
      <w:r w:rsidRPr="006D14F6">
        <w:rPr>
          <w:b w:val="0"/>
          <w:bCs/>
          <w:i w:val="0"/>
          <w:iCs/>
        </w:rPr>
        <w:t xml:space="preserve">Close relay K0 </w:t>
      </w:r>
    </w:p>
    <w:p w14:paraId="67BA7293" w14:textId="2B3F8350" w:rsidR="004546ED" w:rsidRPr="001D38B9" w:rsidRDefault="00D35BF9" w:rsidP="006D14F6">
      <w:pPr>
        <w:pStyle w:val="3"/>
        <w:rPr>
          <w:bCs/>
          <w:iCs/>
        </w:rPr>
      </w:pPr>
      <w:r w:rsidRPr="006D14F6">
        <w:rPr>
          <w:b w:val="0"/>
          <w:bCs/>
          <w:i w:val="0"/>
          <w:iCs/>
        </w:rPr>
        <w:t xml:space="preserve">Set ENCODER_FUSE_ON# to low </w:t>
      </w:r>
    </w:p>
    <w:p w14:paraId="76CA5461" w14:textId="7ACFAECB" w:rsidR="004546ED" w:rsidRPr="001D38B9" w:rsidRDefault="00D35BF9" w:rsidP="006D14F6">
      <w:pPr>
        <w:pStyle w:val="3"/>
        <w:rPr>
          <w:bCs/>
          <w:iCs/>
        </w:rPr>
      </w:pPr>
      <w:r w:rsidRPr="006D14F6">
        <w:rPr>
          <w:b w:val="0"/>
          <w:bCs/>
          <w:i w:val="0"/>
          <w:iCs/>
        </w:rPr>
        <w:t xml:space="preserve">Verify that the ENCODER1_FUSE_OK is low </w:t>
      </w:r>
    </w:p>
    <w:p w14:paraId="4B140B6B" w14:textId="3AC85335" w:rsidR="004546ED" w:rsidRPr="001D38B9" w:rsidRDefault="00D35BF9" w:rsidP="0038616F">
      <w:pPr>
        <w:pStyle w:val="3"/>
        <w:rPr>
          <w:bCs/>
          <w:iCs/>
        </w:rPr>
      </w:pPr>
      <w:r w:rsidRPr="0038616F">
        <w:rPr>
          <w:b w:val="0"/>
          <w:bCs/>
          <w:i w:val="0"/>
          <w:iCs/>
        </w:rPr>
        <w:t xml:space="preserve">Set ENCODER_FUSE_ON# to high </w:t>
      </w:r>
    </w:p>
    <w:p w14:paraId="5B06DD37" w14:textId="158D0D12" w:rsidR="004546ED" w:rsidRPr="001D38B9" w:rsidRDefault="00D35BF9" w:rsidP="0038616F">
      <w:pPr>
        <w:pStyle w:val="3"/>
        <w:rPr>
          <w:bCs/>
          <w:iCs/>
        </w:rPr>
      </w:pPr>
      <w:r w:rsidRPr="0038616F">
        <w:rPr>
          <w:b w:val="0"/>
          <w:bCs/>
          <w:i w:val="0"/>
          <w:iCs/>
        </w:rPr>
        <w:t xml:space="preserve">Open relay K0 </w:t>
      </w:r>
    </w:p>
    <w:p w14:paraId="48506C04" w14:textId="77777777" w:rsidR="004546ED" w:rsidRDefault="00D35BF9">
      <w:pPr>
        <w:spacing w:after="92" w:line="259" w:lineRule="auto"/>
        <w:ind w:left="0" w:firstLine="0"/>
        <w:jc w:val="left"/>
      </w:pPr>
      <w:r>
        <w:rPr>
          <w:sz w:val="24"/>
        </w:rPr>
        <w:t xml:space="preserve"> </w:t>
      </w:r>
    </w:p>
    <w:p w14:paraId="504CAE05" w14:textId="77777777" w:rsidR="004546ED" w:rsidRDefault="00D35BF9">
      <w:pPr>
        <w:pStyle w:val="2"/>
        <w:spacing w:after="0" w:line="345" w:lineRule="auto"/>
        <w:ind w:left="1209" w:right="4381" w:hanging="792"/>
      </w:pPr>
      <w:bookmarkStart w:id="44" w:name="_Toc199148197"/>
      <w:proofErr w:type="spellStart"/>
      <w:r>
        <w:rPr>
          <w:i w:val="0"/>
        </w:rPr>
        <w:t>Laserguard</w:t>
      </w:r>
      <w:proofErr w:type="spellEnd"/>
      <w:r>
        <w:rPr>
          <w:i w:val="0"/>
        </w:rPr>
        <w:t xml:space="preserve"> Controller Interface</w:t>
      </w:r>
      <w:bookmarkEnd w:id="44"/>
      <w:r>
        <w:rPr>
          <w:i w:val="0"/>
        </w:rPr>
        <w:t xml:space="preserve"> </w:t>
      </w:r>
    </w:p>
    <w:p w14:paraId="28BCC41E" w14:textId="77777777" w:rsidR="004546ED" w:rsidRDefault="00D35BF9">
      <w:pPr>
        <w:spacing w:after="0" w:line="345" w:lineRule="auto"/>
        <w:ind w:left="1209" w:right="4381" w:hanging="792"/>
        <w:jc w:val="left"/>
      </w:pPr>
      <w:r>
        <w:rPr>
          <w:sz w:val="24"/>
        </w:rPr>
        <w:t xml:space="preserve">DESCRIPTION </w:t>
      </w:r>
    </w:p>
    <w:p w14:paraId="6CBC859E" w14:textId="77777777" w:rsidR="004546ED" w:rsidRDefault="00D35BF9">
      <w:pPr>
        <w:spacing w:after="0" w:line="259" w:lineRule="auto"/>
        <w:ind w:left="1224" w:firstLine="0"/>
        <w:jc w:val="left"/>
      </w:pPr>
      <w:r>
        <w:rPr>
          <w:sz w:val="24"/>
        </w:rPr>
        <w:t xml:space="preserve"> </w:t>
      </w:r>
    </w:p>
    <w:p w14:paraId="175EEC9F" w14:textId="14A250BB" w:rsidR="004546ED" w:rsidRDefault="00D35BF9">
      <w:pPr>
        <w:spacing w:line="254" w:lineRule="auto"/>
        <w:ind w:left="1219" w:right="50"/>
      </w:pPr>
      <w:r>
        <w:rPr>
          <w:sz w:val="24"/>
        </w:rPr>
        <w:t xml:space="preserve">The </w:t>
      </w:r>
      <w:proofErr w:type="spellStart"/>
      <w:r>
        <w:rPr>
          <w:sz w:val="24"/>
        </w:rPr>
        <w:t>Laserguard</w:t>
      </w:r>
      <w:proofErr w:type="spellEnd"/>
      <w:r>
        <w:rPr>
          <w:sz w:val="24"/>
        </w:rPr>
        <w:t xml:space="preserve"> controller consists of 5 digital status inputs (LS_OSSD2, LS_WARNING, LS_RES_REQ, LS_OSSD1 and LS_ERROR)</w:t>
      </w:r>
      <w:r w:rsidR="00CD6D57">
        <w:rPr>
          <w:sz w:val="24"/>
        </w:rPr>
        <w:t>, and three 24V output</w:t>
      </w:r>
      <w:r w:rsidR="00114603">
        <w:rPr>
          <w:sz w:val="24"/>
        </w:rPr>
        <w:t>s</w:t>
      </w:r>
      <w:r w:rsidR="00CD6D57">
        <w:rPr>
          <w:sz w:val="24"/>
        </w:rPr>
        <w:t xml:space="preserve"> (LGCTRL1_OUT, LGCTR</w:t>
      </w:r>
      <w:r w:rsidR="00114603">
        <w:rPr>
          <w:sz w:val="24"/>
        </w:rPr>
        <w:t>L2_OUT and LGCTRL3_OUT).</w:t>
      </w:r>
      <w:r>
        <w:rPr>
          <w:sz w:val="24"/>
        </w:rPr>
        <w:t xml:space="preserve"> The FPGA is used to read the status of these signals.. </w:t>
      </w:r>
    </w:p>
    <w:p w14:paraId="2FA84ABB" w14:textId="77777777" w:rsidR="004546ED" w:rsidRDefault="00D35BF9">
      <w:pPr>
        <w:spacing w:after="0" w:line="259" w:lineRule="auto"/>
        <w:ind w:left="1224" w:firstLine="0"/>
        <w:jc w:val="left"/>
      </w:pPr>
      <w:r>
        <w:rPr>
          <w:sz w:val="24"/>
        </w:rPr>
        <w:t xml:space="preserve"> </w:t>
      </w:r>
    </w:p>
    <w:p w14:paraId="6647BFE6" w14:textId="022B2F55" w:rsidR="004546ED" w:rsidRDefault="00AF4760">
      <w:pPr>
        <w:spacing w:after="0" w:line="245" w:lineRule="auto"/>
        <w:ind w:left="1224" w:firstLine="0"/>
        <w:jc w:val="left"/>
      </w:pPr>
      <w:r w:rsidRPr="00491799">
        <w:rPr>
          <w:sz w:val="24"/>
          <w:highlight w:val="lightGray"/>
        </w:rPr>
        <w:t xml:space="preserve">24V </w:t>
      </w:r>
      <w:r w:rsidR="0083227C" w:rsidRPr="00491799">
        <w:rPr>
          <w:sz w:val="24"/>
          <w:highlight w:val="lightGray"/>
        </w:rPr>
        <w:t xml:space="preserve">power supplies are by </w:t>
      </w:r>
      <w:r w:rsidR="0030282A" w:rsidRPr="00491799">
        <w:rPr>
          <w:sz w:val="24"/>
          <w:highlight w:val="lightGray"/>
        </w:rPr>
        <w:t>setting</w:t>
      </w:r>
      <w:r w:rsidR="0083227C" w:rsidRPr="00491799">
        <w:rPr>
          <w:sz w:val="24"/>
          <w:highlight w:val="lightGray"/>
        </w:rPr>
        <w:t xml:space="preserve"> the load</w:t>
      </w:r>
      <w:r w:rsidR="009245A1" w:rsidRPr="00491799">
        <w:rPr>
          <w:sz w:val="24"/>
          <w:highlight w:val="lightGray"/>
        </w:rPr>
        <w:t xml:space="preserve"> </w:t>
      </w:r>
      <w:r w:rsidR="0083227C" w:rsidRPr="00491799">
        <w:rPr>
          <w:sz w:val="24"/>
          <w:highlight w:val="lightGray"/>
        </w:rPr>
        <w:t>switch</w:t>
      </w:r>
      <w:r w:rsidR="00525953" w:rsidRPr="00491799">
        <w:rPr>
          <w:sz w:val="24"/>
          <w:highlight w:val="lightGray"/>
        </w:rPr>
        <w:t xml:space="preserve"> (U44)</w:t>
      </w:r>
      <w:r w:rsidR="0083227C" w:rsidRPr="00491799">
        <w:rPr>
          <w:sz w:val="24"/>
          <w:highlight w:val="lightGray"/>
        </w:rPr>
        <w:t xml:space="preserve"> to</w:t>
      </w:r>
      <w:r w:rsidR="009245A1" w:rsidRPr="00491799">
        <w:rPr>
          <w:sz w:val="24"/>
          <w:highlight w:val="lightGray"/>
        </w:rPr>
        <w:t xml:space="preserve"> ON from FPGA</w:t>
      </w:r>
      <w:r w:rsidR="00893739" w:rsidRPr="00491799">
        <w:rPr>
          <w:sz w:val="24"/>
          <w:highlight w:val="lightGray"/>
        </w:rPr>
        <w:t xml:space="preserve"> to set the 24V outputs</w:t>
      </w:r>
      <w:r w:rsidR="00AB091B">
        <w:rPr>
          <w:sz w:val="24"/>
        </w:rPr>
        <w:t>.</w:t>
      </w:r>
      <w:r w:rsidR="0083227C">
        <w:rPr>
          <w:sz w:val="24"/>
        </w:rPr>
        <w:t xml:space="preserve"> </w:t>
      </w:r>
      <w:r w:rsidR="00D35BF9">
        <w:rPr>
          <w:sz w:val="24"/>
        </w:rPr>
        <w:t>The tester will toggle the status inputs</w:t>
      </w:r>
      <w:r w:rsidR="001B2387">
        <w:rPr>
          <w:sz w:val="24"/>
        </w:rPr>
        <w:t xml:space="preserve"> LS_OSSD1, LS_ERROR,</w:t>
      </w:r>
      <w:r w:rsidR="00D35BF9">
        <w:rPr>
          <w:sz w:val="24"/>
        </w:rPr>
        <w:t xml:space="preserve"> LS_OSSD2, LS_WARNING and LS_RES_REQ and the FPGA will confirm the state of those lines. </w:t>
      </w:r>
    </w:p>
    <w:p w14:paraId="6999BDD5" w14:textId="77777777" w:rsidR="004546ED" w:rsidRDefault="00D35BF9">
      <w:pPr>
        <w:spacing w:after="0" w:line="259" w:lineRule="auto"/>
        <w:ind w:left="1224" w:firstLine="0"/>
        <w:jc w:val="left"/>
      </w:pPr>
      <w:r>
        <w:rPr>
          <w:sz w:val="24"/>
        </w:rPr>
        <w:t xml:space="preserve"> </w:t>
      </w:r>
    </w:p>
    <w:p w14:paraId="01A2368C" w14:textId="2084BC54" w:rsidR="00636ED2" w:rsidRDefault="00636ED2" w:rsidP="00636ED2">
      <w:pPr>
        <w:spacing w:line="254" w:lineRule="auto"/>
        <w:ind w:left="1219" w:right="50"/>
      </w:pPr>
      <w:r w:rsidRPr="00491799">
        <w:rPr>
          <w:sz w:val="24"/>
          <w:highlight w:val="lightGray"/>
        </w:rPr>
        <w:t xml:space="preserve">The FPGA will toggle the LGCTRL1_OUT, LGCTRL2_OUT, LGCTRL3_OUT lines </w:t>
      </w:r>
      <w:r w:rsidR="006823AA" w:rsidRPr="00491799">
        <w:rPr>
          <w:sz w:val="24"/>
          <w:highlight w:val="lightGray"/>
        </w:rPr>
        <w:t>low</w:t>
      </w:r>
      <w:r w:rsidRPr="00491799">
        <w:rPr>
          <w:sz w:val="24"/>
          <w:highlight w:val="lightGray"/>
        </w:rPr>
        <w:t xml:space="preserve"> and </w:t>
      </w:r>
      <w:r w:rsidR="00DB5FD1" w:rsidRPr="00491799">
        <w:rPr>
          <w:sz w:val="24"/>
          <w:highlight w:val="lightGray"/>
        </w:rPr>
        <w:t>high</w:t>
      </w:r>
      <w:r w:rsidRPr="00491799">
        <w:rPr>
          <w:sz w:val="24"/>
          <w:highlight w:val="lightGray"/>
        </w:rPr>
        <w:t xml:space="preserve"> to the tester for verification</w:t>
      </w:r>
      <w:r>
        <w:rPr>
          <w:sz w:val="24"/>
        </w:rPr>
        <w:t xml:space="preserve">. The tester will use a 10kohm pull-down for these inputs. </w:t>
      </w:r>
    </w:p>
    <w:p w14:paraId="4A148811" w14:textId="180A66E3" w:rsidR="004546ED" w:rsidRDefault="00D35BF9">
      <w:pPr>
        <w:spacing w:line="254" w:lineRule="auto"/>
        <w:ind w:left="1219" w:right="50"/>
      </w:pPr>
      <w:r>
        <w:rPr>
          <w:sz w:val="24"/>
        </w:rPr>
        <w:t xml:space="preserve"> </w:t>
      </w:r>
    </w:p>
    <w:p w14:paraId="05EB2320" w14:textId="6D9A648B" w:rsidR="004546ED" w:rsidRDefault="00D35BF9" w:rsidP="00E61F0B">
      <w:pPr>
        <w:spacing w:after="0" w:line="259" w:lineRule="auto"/>
        <w:ind w:left="1224" w:firstLine="0"/>
        <w:jc w:val="left"/>
      </w:pPr>
      <w:r>
        <w:rPr>
          <w:sz w:val="24"/>
        </w:rPr>
        <w:t>Refer to schematic page 34</w:t>
      </w:r>
      <w:r w:rsidR="006E030F">
        <w:rPr>
          <w:sz w:val="24"/>
        </w:rPr>
        <w:t xml:space="preserve"> and page 3 </w:t>
      </w:r>
      <w:r>
        <w:rPr>
          <w:sz w:val="24"/>
        </w:rPr>
        <w:t xml:space="preserve">for details. </w:t>
      </w:r>
    </w:p>
    <w:p w14:paraId="28AF38A6" w14:textId="77777777" w:rsidR="004546ED" w:rsidRDefault="00D35BF9">
      <w:pPr>
        <w:spacing w:after="0" w:line="259" w:lineRule="auto"/>
        <w:ind w:left="1224" w:firstLine="0"/>
        <w:jc w:val="left"/>
      </w:pPr>
      <w:r>
        <w:rPr>
          <w:sz w:val="24"/>
        </w:rPr>
        <w:t xml:space="preserve"> </w:t>
      </w:r>
    </w:p>
    <w:p w14:paraId="651D10B8" w14:textId="77777777" w:rsidR="004546ED" w:rsidRDefault="00D35BF9">
      <w:pPr>
        <w:spacing w:line="254" w:lineRule="auto"/>
        <w:ind w:left="1219" w:right="50"/>
      </w:pPr>
      <w:r>
        <w:rPr>
          <w:sz w:val="24"/>
        </w:rPr>
        <w:t xml:space="preserve">PROCEDURE: </w:t>
      </w:r>
    </w:p>
    <w:p w14:paraId="436E4101" w14:textId="1D041D7F" w:rsidR="004546ED" w:rsidRPr="001D38B9" w:rsidRDefault="004546ED" w:rsidP="0030282A">
      <w:pPr>
        <w:spacing w:after="0" w:line="259" w:lineRule="auto"/>
        <w:ind w:left="1224" w:firstLine="0"/>
        <w:jc w:val="left"/>
        <w:rPr>
          <w:bCs/>
          <w:iCs/>
        </w:rPr>
      </w:pPr>
    </w:p>
    <w:p w14:paraId="77C08A78" w14:textId="17512344" w:rsidR="004546ED" w:rsidRPr="001D38B9" w:rsidRDefault="001E7BF1" w:rsidP="0030282A">
      <w:pPr>
        <w:pStyle w:val="3"/>
        <w:rPr>
          <w:bCs/>
          <w:iCs/>
        </w:rPr>
      </w:pPr>
      <w:r>
        <w:rPr>
          <w:b w:val="0"/>
          <w:bCs/>
          <w:i w:val="0"/>
          <w:iCs/>
        </w:rPr>
        <w:lastRenderedPageBreak/>
        <w:t>Tester s</w:t>
      </w:r>
      <w:r w:rsidR="00D35BF9" w:rsidRPr="0030282A">
        <w:rPr>
          <w:b w:val="0"/>
          <w:bCs/>
          <w:i w:val="0"/>
          <w:iCs/>
        </w:rPr>
        <w:t xml:space="preserve">et signals </w:t>
      </w:r>
      <w:r w:rsidR="009B4C3F">
        <w:rPr>
          <w:b w:val="0"/>
          <w:bCs/>
          <w:i w:val="0"/>
          <w:iCs/>
        </w:rPr>
        <w:t>J28-6 (</w:t>
      </w:r>
      <w:r w:rsidR="00D35BF9" w:rsidRPr="0030282A">
        <w:rPr>
          <w:b w:val="0"/>
          <w:bCs/>
          <w:i w:val="0"/>
          <w:iCs/>
        </w:rPr>
        <w:t>LS_OSSD2</w:t>
      </w:r>
      <w:r w:rsidR="009B4C3F">
        <w:rPr>
          <w:b w:val="0"/>
          <w:bCs/>
          <w:i w:val="0"/>
          <w:iCs/>
        </w:rPr>
        <w:t>)</w:t>
      </w:r>
      <w:r w:rsidR="00D35BF9" w:rsidRPr="0030282A">
        <w:rPr>
          <w:b w:val="0"/>
          <w:bCs/>
          <w:i w:val="0"/>
          <w:iCs/>
        </w:rPr>
        <w:t xml:space="preserve"> low, </w:t>
      </w:r>
      <w:r w:rsidR="009B4C3F" w:rsidRPr="009B4C3F">
        <w:rPr>
          <w:b w:val="0"/>
          <w:bCs/>
          <w:i w:val="0"/>
          <w:iCs/>
        </w:rPr>
        <w:t>J28-</w:t>
      </w:r>
      <w:r w:rsidR="009B4C3F">
        <w:rPr>
          <w:b w:val="0"/>
          <w:bCs/>
          <w:i w:val="0"/>
          <w:iCs/>
        </w:rPr>
        <w:t>14</w:t>
      </w:r>
      <w:r w:rsidR="009B4C3F" w:rsidRPr="009B4C3F">
        <w:rPr>
          <w:b w:val="0"/>
          <w:bCs/>
          <w:i w:val="0"/>
          <w:iCs/>
        </w:rPr>
        <w:t xml:space="preserve"> </w:t>
      </w:r>
      <w:r w:rsidR="009B4C3F">
        <w:rPr>
          <w:b w:val="0"/>
          <w:bCs/>
          <w:i w:val="0"/>
          <w:iCs/>
        </w:rPr>
        <w:t>(</w:t>
      </w:r>
      <w:r w:rsidR="00D35BF9" w:rsidRPr="0030282A">
        <w:rPr>
          <w:b w:val="0"/>
          <w:bCs/>
          <w:i w:val="0"/>
          <w:iCs/>
        </w:rPr>
        <w:t>LS_WARNING</w:t>
      </w:r>
      <w:r w:rsidR="009B4C3F">
        <w:rPr>
          <w:b w:val="0"/>
          <w:bCs/>
          <w:i w:val="0"/>
          <w:iCs/>
        </w:rPr>
        <w:t>)</w:t>
      </w:r>
      <w:r w:rsidR="00D35BF9" w:rsidRPr="0030282A">
        <w:rPr>
          <w:b w:val="0"/>
          <w:bCs/>
          <w:i w:val="0"/>
          <w:iCs/>
        </w:rPr>
        <w:t xml:space="preserve"> high, </w:t>
      </w:r>
      <w:r w:rsidR="009B4C3F" w:rsidRPr="009B4C3F">
        <w:rPr>
          <w:b w:val="0"/>
          <w:bCs/>
          <w:i w:val="0"/>
          <w:iCs/>
        </w:rPr>
        <w:t>J28-</w:t>
      </w:r>
      <w:r w:rsidR="009B4C3F">
        <w:rPr>
          <w:b w:val="0"/>
          <w:bCs/>
          <w:i w:val="0"/>
          <w:iCs/>
        </w:rPr>
        <w:t>7</w:t>
      </w:r>
      <w:r w:rsidR="009B4C3F" w:rsidRPr="009B4C3F">
        <w:rPr>
          <w:b w:val="0"/>
          <w:bCs/>
          <w:i w:val="0"/>
          <w:iCs/>
        </w:rPr>
        <w:t xml:space="preserve"> </w:t>
      </w:r>
      <w:r w:rsidR="009B4C3F">
        <w:rPr>
          <w:b w:val="0"/>
          <w:bCs/>
          <w:i w:val="0"/>
          <w:iCs/>
        </w:rPr>
        <w:t>(</w:t>
      </w:r>
      <w:r w:rsidR="00D35BF9" w:rsidRPr="0030282A">
        <w:rPr>
          <w:b w:val="0"/>
          <w:bCs/>
          <w:i w:val="0"/>
          <w:iCs/>
        </w:rPr>
        <w:t>LS_RES_REQ</w:t>
      </w:r>
      <w:r w:rsidR="009B4C3F">
        <w:rPr>
          <w:b w:val="0"/>
          <w:bCs/>
          <w:i w:val="0"/>
          <w:iCs/>
        </w:rPr>
        <w:t>)</w:t>
      </w:r>
      <w:r w:rsidR="00D35BF9" w:rsidRPr="0030282A">
        <w:rPr>
          <w:b w:val="0"/>
          <w:bCs/>
          <w:i w:val="0"/>
          <w:iCs/>
        </w:rPr>
        <w:t xml:space="preserve"> low, </w:t>
      </w:r>
      <w:r w:rsidR="009B4C3F" w:rsidRPr="009B4C3F">
        <w:rPr>
          <w:b w:val="0"/>
          <w:bCs/>
          <w:i w:val="0"/>
          <w:iCs/>
        </w:rPr>
        <w:t>J28-</w:t>
      </w:r>
      <w:r w:rsidR="009B4C3F">
        <w:rPr>
          <w:b w:val="0"/>
          <w:bCs/>
          <w:i w:val="0"/>
          <w:iCs/>
        </w:rPr>
        <w:t>4</w:t>
      </w:r>
      <w:r w:rsidR="009B4C3F" w:rsidRPr="009B4C3F">
        <w:rPr>
          <w:b w:val="0"/>
          <w:bCs/>
          <w:i w:val="0"/>
          <w:iCs/>
        </w:rPr>
        <w:t xml:space="preserve"> </w:t>
      </w:r>
      <w:r w:rsidR="009B4C3F">
        <w:rPr>
          <w:b w:val="0"/>
          <w:bCs/>
          <w:i w:val="0"/>
          <w:iCs/>
        </w:rPr>
        <w:t>(</w:t>
      </w:r>
      <w:r w:rsidR="00D35BF9" w:rsidRPr="0030282A">
        <w:rPr>
          <w:b w:val="0"/>
          <w:bCs/>
          <w:i w:val="0"/>
          <w:iCs/>
        </w:rPr>
        <w:t>LS_OSSD1</w:t>
      </w:r>
      <w:r w:rsidR="009B4C3F">
        <w:rPr>
          <w:b w:val="0"/>
          <w:bCs/>
          <w:i w:val="0"/>
          <w:iCs/>
        </w:rPr>
        <w:t>)</w:t>
      </w:r>
      <w:r w:rsidR="00D35BF9" w:rsidRPr="0030282A">
        <w:rPr>
          <w:b w:val="0"/>
          <w:bCs/>
          <w:i w:val="0"/>
          <w:iCs/>
        </w:rPr>
        <w:t xml:space="preserve"> high, and </w:t>
      </w:r>
      <w:r w:rsidR="009B4C3F" w:rsidRPr="009B4C3F">
        <w:rPr>
          <w:b w:val="0"/>
          <w:bCs/>
          <w:i w:val="0"/>
          <w:iCs/>
        </w:rPr>
        <w:t>J28-</w:t>
      </w:r>
      <w:r w:rsidR="009B4C3F">
        <w:rPr>
          <w:b w:val="0"/>
          <w:bCs/>
          <w:i w:val="0"/>
          <w:iCs/>
        </w:rPr>
        <w:t>5</w:t>
      </w:r>
      <w:r w:rsidR="009B4C3F" w:rsidRPr="009B4C3F">
        <w:rPr>
          <w:b w:val="0"/>
          <w:bCs/>
          <w:i w:val="0"/>
          <w:iCs/>
        </w:rPr>
        <w:t xml:space="preserve"> </w:t>
      </w:r>
      <w:r w:rsidR="009B4C3F">
        <w:rPr>
          <w:b w:val="0"/>
          <w:bCs/>
          <w:i w:val="0"/>
          <w:iCs/>
        </w:rPr>
        <w:t>(</w:t>
      </w:r>
      <w:r w:rsidR="00D35BF9" w:rsidRPr="0030282A">
        <w:rPr>
          <w:b w:val="0"/>
          <w:bCs/>
          <w:i w:val="0"/>
          <w:iCs/>
        </w:rPr>
        <w:t>LS_ERROR</w:t>
      </w:r>
      <w:r w:rsidR="009B4C3F">
        <w:rPr>
          <w:b w:val="0"/>
          <w:bCs/>
          <w:i w:val="0"/>
          <w:iCs/>
        </w:rPr>
        <w:t>)</w:t>
      </w:r>
      <w:r w:rsidR="00D35BF9" w:rsidRPr="0030282A">
        <w:rPr>
          <w:b w:val="0"/>
          <w:bCs/>
          <w:i w:val="0"/>
          <w:iCs/>
        </w:rPr>
        <w:t xml:space="preserve"> low. </w:t>
      </w:r>
    </w:p>
    <w:p w14:paraId="308D05E5" w14:textId="5AAEFDB7" w:rsidR="004546ED" w:rsidRPr="001D38B9" w:rsidRDefault="00902B2F" w:rsidP="0030282A">
      <w:pPr>
        <w:pStyle w:val="3"/>
        <w:rPr>
          <w:bCs/>
          <w:iCs/>
        </w:rPr>
      </w:pPr>
      <w:r w:rsidRPr="00902B2F" w:rsidDel="00902B2F">
        <w:rPr>
          <w:b w:val="0"/>
          <w:bCs/>
          <w:i w:val="0"/>
          <w:iCs/>
        </w:rPr>
        <w:t xml:space="preserve"> </w:t>
      </w:r>
      <w:r w:rsidR="00D35BF9" w:rsidRPr="0030282A">
        <w:rPr>
          <w:b w:val="0"/>
          <w:bCs/>
          <w:i w:val="0"/>
          <w:iCs/>
        </w:rPr>
        <w:t>A prompt will be displayed to the user querying whether the green LED</w:t>
      </w:r>
      <w:r w:rsidR="007C1FD8" w:rsidRPr="0030282A">
        <w:rPr>
          <w:b w:val="0"/>
          <w:bCs/>
          <w:i w:val="0"/>
          <w:iCs/>
        </w:rPr>
        <w:t xml:space="preserve"> D10</w:t>
      </w:r>
      <w:r w:rsidR="00D35BF9" w:rsidRPr="0030282A">
        <w:rPr>
          <w:b w:val="0"/>
          <w:bCs/>
          <w:i w:val="0"/>
          <w:iCs/>
        </w:rPr>
        <w:t xml:space="preserve"> is ON and</w:t>
      </w:r>
      <w:r w:rsidR="007C1FD8" w:rsidRPr="0030282A">
        <w:rPr>
          <w:b w:val="0"/>
          <w:bCs/>
          <w:i w:val="0"/>
          <w:iCs/>
        </w:rPr>
        <w:t xml:space="preserve"> D9</w:t>
      </w:r>
      <w:r w:rsidR="00D35BF9" w:rsidRPr="0030282A">
        <w:rPr>
          <w:b w:val="0"/>
          <w:bCs/>
          <w:i w:val="0"/>
          <w:iCs/>
        </w:rPr>
        <w:t xml:space="preserve"> is OFF.  A response of “Yes” is expected. </w:t>
      </w:r>
    </w:p>
    <w:p w14:paraId="7E485833" w14:textId="1492D0DB" w:rsidR="004546ED" w:rsidRPr="001D38B9" w:rsidRDefault="00D35BF9" w:rsidP="0030282A">
      <w:pPr>
        <w:pStyle w:val="3"/>
        <w:rPr>
          <w:bCs/>
          <w:iCs/>
        </w:rPr>
      </w:pPr>
      <w:r w:rsidRPr="0030282A">
        <w:rPr>
          <w:b w:val="0"/>
          <w:bCs/>
          <w:i w:val="0"/>
          <w:iCs/>
        </w:rPr>
        <w:t xml:space="preserve">Read the </w:t>
      </w:r>
      <w:r w:rsidR="00CE12E7">
        <w:rPr>
          <w:b w:val="0"/>
          <w:bCs/>
          <w:i w:val="0"/>
          <w:iCs/>
        </w:rPr>
        <w:t xml:space="preserve">APP </w:t>
      </w:r>
      <w:r w:rsidRPr="0030282A">
        <w:rPr>
          <w:b w:val="0"/>
          <w:bCs/>
          <w:i w:val="0"/>
          <w:iCs/>
        </w:rPr>
        <w:t xml:space="preserve">FPGA </w:t>
      </w:r>
      <w:r w:rsidR="00CE12E7">
        <w:rPr>
          <w:b w:val="0"/>
          <w:bCs/>
          <w:i w:val="0"/>
          <w:iCs/>
        </w:rPr>
        <w:t>status bits (</w:t>
      </w:r>
      <w:r w:rsidR="00E953E3">
        <w:rPr>
          <w:b w:val="0"/>
          <w:bCs/>
          <w:i w:val="0"/>
          <w:iCs/>
        </w:rPr>
        <w:t>LS_</w:t>
      </w:r>
      <w:r w:rsidR="007E7394">
        <w:rPr>
          <w:b w:val="0"/>
          <w:bCs/>
          <w:i w:val="0"/>
          <w:iCs/>
        </w:rPr>
        <w:t>OSSD2</w:t>
      </w:r>
      <w:r w:rsidR="002E3958">
        <w:rPr>
          <w:b w:val="0"/>
          <w:bCs/>
          <w:i w:val="0"/>
          <w:iCs/>
        </w:rPr>
        <w:t>#</w:t>
      </w:r>
      <w:r w:rsidR="007E7394">
        <w:rPr>
          <w:b w:val="0"/>
          <w:bCs/>
          <w:i w:val="0"/>
          <w:iCs/>
        </w:rPr>
        <w:t>,</w:t>
      </w:r>
      <w:r w:rsidR="00881E14">
        <w:rPr>
          <w:b w:val="0"/>
          <w:bCs/>
          <w:i w:val="0"/>
          <w:iCs/>
        </w:rPr>
        <w:t xml:space="preserve"> LS_WARNING</w:t>
      </w:r>
      <w:r w:rsidR="002E3958">
        <w:rPr>
          <w:b w:val="0"/>
          <w:bCs/>
          <w:i w:val="0"/>
          <w:iCs/>
        </w:rPr>
        <w:t>#</w:t>
      </w:r>
      <w:r w:rsidR="00881E14">
        <w:rPr>
          <w:b w:val="0"/>
          <w:bCs/>
          <w:i w:val="0"/>
          <w:iCs/>
        </w:rPr>
        <w:t>, LS_RES_REQ</w:t>
      </w:r>
      <w:r w:rsidR="002E3958">
        <w:rPr>
          <w:b w:val="0"/>
          <w:bCs/>
          <w:i w:val="0"/>
          <w:iCs/>
        </w:rPr>
        <w:t>#</w:t>
      </w:r>
      <w:r w:rsidR="00CF0F06">
        <w:rPr>
          <w:b w:val="0"/>
          <w:bCs/>
          <w:i w:val="0"/>
          <w:iCs/>
        </w:rPr>
        <w:t>, LS_OSSD1</w:t>
      </w:r>
      <w:r w:rsidR="002E3958">
        <w:rPr>
          <w:b w:val="0"/>
          <w:bCs/>
          <w:i w:val="0"/>
          <w:iCs/>
        </w:rPr>
        <w:t>#</w:t>
      </w:r>
      <w:r w:rsidR="00CF0F06">
        <w:rPr>
          <w:b w:val="0"/>
          <w:bCs/>
          <w:i w:val="0"/>
          <w:iCs/>
        </w:rPr>
        <w:t xml:space="preserve"> </w:t>
      </w:r>
      <w:r w:rsidRPr="0030282A">
        <w:rPr>
          <w:b w:val="0"/>
          <w:bCs/>
          <w:i w:val="0"/>
          <w:iCs/>
        </w:rPr>
        <w:t>and</w:t>
      </w:r>
      <w:r w:rsidR="00CF0F06">
        <w:rPr>
          <w:b w:val="0"/>
          <w:bCs/>
          <w:i w:val="0"/>
          <w:iCs/>
        </w:rPr>
        <w:t xml:space="preserve"> LS_ERROR</w:t>
      </w:r>
      <w:r w:rsidR="002E3958">
        <w:rPr>
          <w:b w:val="0"/>
          <w:bCs/>
          <w:i w:val="0"/>
          <w:iCs/>
        </w:rPr>
        <w:t>#</w:t>
      </w:r>
      <w:r w:rsidR="001172DD">
        <w:rPr>
          <w:b w:val="0"/>
          <w:bCs/>
          <w:i w:val="0"/>
          <w:iCs/>
        </w:rPr>
        <w:t xml:space="preserve"> in Reg</w:t>
      </w:r>
      <w:r w:rsidR="002E3958">
        <w:rPr>
          <w:b w:val="0"/>
          <w:bCs/>
          <w:i w:val="0"/>
          <w:iCs/>
        </w:rPr>
        <w:t>ister</w:t>
      </w:r>
      <w:r w:rsidR="001172DD">
        <w:rPr>
          <w:b w:val="0"/>
          <w:bCs/>
          <w:i w:val="0"/>
          <w:iCs/>
        </w:rPr>
        <w:t>)</w:t>
      </w:r>
      <w:r w:rsidRPr="0030282A">
        <w:rPr>
          <w:b w:val="0"/>
          <w:bCs/>
          <w:i w:val="0"/>
          <w:iCs/>
        </w:rPr>
        <w:t xml:space="preserve"> </w:t>
      </w:r>
      <w:r w:rsidR="001172DD">
        <w:rPr>
          <w:b w:val="0"/>
          <w:bCs/>
          <w:i w:val="0"/>
          <w:iCs/>
        </w:rPr>
        <w:t xml:space="preserve">and </w:t>
      </w:r>
      <w:r w:rsidRPr="0030282A">
        <w:rPr>
          <w:b w:val="0"/>
          <w:bCs/>
          <w:i w:val="0"/>
          <w:iCs/>
        </w:rPr>
        <w:t xml:space="preserve">verify </w:t>
      </w:r>
      <w:r w:rsidR="001172DD">
        <w:rPr>
          <w:b w:val="0"/>
          <w:bCs/>
          <w:i w:val="0"/>
          <w:iCs/>
        </w:rPr>
        <w:t xml:space="preserve">them </w:t>
      </w:r>
      <w:r w:rsidR="00822E3A">
        <w:rPr>
          <w:b w:val="0"/>
          <w:bCs/>
          <w:i w:val="0"/>
          <w:iCs/>
        </w:rPr>
        <w:t>matched</w:t>
      </w:r>
      <w:r w:rsidR="00E34314">
        <w:rPr>
          <w:b w:val="0"/>
          <w:bCs/>
          <w:i w:val="0"/>
          <w:iCs/>
        </w:rPr>
        <w:t xml:space="preserve"> sets</w:t>
      </w:r>
      <w:r w:rsidRPr="0030282A">
        <w:rPr>
          <w:b w:val="0"/>
          <w:bCs/>
          <w:i w:val="0"/>
          <w:iCs/>
        </w:rPr>
        <w:t xml:space="preserve">.  </w:t>
      </w:r>
    </w:p>
    <w:p w14:paraId="386C9C35" w14:textId="4324284B" w:rsidR="004546ED" w:rsidRPr="001D38B9" w:rsidRDefault="001E7BF1" w:rsidP="0030282A">
      <w:pPr>
        <w:pStyle w:val="3"/>
        <w:rPr>
          <w:bCs/>
          <w:iCs/>
        </w:rPr>
      </w:pPr>
      <w:r>
        <w:rPr>
          <w:b w:val="0"/>
          <w:bCs/>
          <w:i w:val="0"/>
          <w:iCs/>
        </w:rPr>
        <w:t>Tester s</w:t>
      </w:r>
      <w:r w:rsidR="00D35BF9" w:rsidRPr="0030282A">
        <w:rPr>
          <w:b w:val="0"/>
          <w:bCs/>
          <w:i w:val="0"/>
          <w:iCs/>
        </w:rPr>
        <w:t xml:space="preserve">et signals </w:t>
      </w:r>
      <w:r w:rsidR="009B4C3F" w:rsidRPr="009B4C3F">
        <w:rPr>
          <w:b w:val="0"/>
          <w:bCs/>
          <w:i w:val="0"/>
          <w:iCs/>
        </w:rPr>
        <w:t xml:space="preserve">J28-6 (LS_OSSD2) </w:t>
      </w:r>
      <w:r w:rsidR="00D35BF9" w:rsidRPr="0030282A">
        <w:rPr>
          <w:b w:val="0"/>
          <w:bCs/>
          <w:i w:val="0"/>
          <w:iCs/>
        </w:rPr>
        <w:t xml:space="preserve">high, </w:t>
      </w:r>
      <w:r w:rsidR="009B4C3F" w:rsidRPr="009B4C3F">
        <w:rPr>
          <w:b w:val="0"/>
          <w:bCs/>
          <w:i w:val="0"/>
          <w:iCs/>
        </w:rPr>
        <w:t xml:space="preserve">J28-14 (LS_WARNING) </w:t>
      </w:r>
      <w:r w:rsidR="00D35BF9" w:rsidRPr="0030282A">
        <w:rPr>
          <w:b w:val="0"/>
          <w:bCs/>
          <w:i w:val="0"/>
          <w:iCs/>
        </w:rPr>
        <w:t xml:space="preserve">low, </w:t>
      </w:r>
      <w:r w:rsidR="009B4C3F" w:rsidRPr="009B4C3F">
        <w:rPr>
          <w:b w:val="0"/>
          <w:bCs/>
          <w:i w:val="0"/>
          <w:iCs/>
        </w:rPr>
        <w:t>J28-7 (LS_RES_REQ)</w:t>
      </w:r>
      <w:r w:rsidR="009B4C3F">
        <w:rPr>
          <w:b w:val="0"/>
          <w:bCs/>
          <w:i w:val="0"/>
          <w:iCs/>
        </w:rPr>
        <w:t xml:space="preserve"> </w:t>
      </w:r>
      <w:r w:rsidR="00D35BF9" w:rsidRPr="0030282A">
        <w:rPr>
          <w:b w:val="0"/>
          <w:bCs/>
          <w:i w:val="0"/>
          <w:iCs/>
        </w:rPr>
        <w:t xml:space="preserve">high, </w:t>
      </w:r>
      <w:r w:rsidR="009B4C3F" w:rsidRPr="009B4C3F">
        <w:rPr>
          <w:b w:val="0"/>
          <w:bCs/>
          <w:i w:val="0"/>
          <w:iCs/>
        </w:rPr>
        <w:t xml:space="preserve">J28-4 (LS_OSSD1) </w:t>
      </w:r>
      <w:r w:rsidR="00D35BF9" w:rsidRPr="0030282A">
        <w:rPr>
          <w:b w:val="0"/>
          <w:bCs/>
          <w:i w:val="0"/>
          <w:iCs/>
        </w:rPr>
        <w:t xml:space="preserve">low, and </w:t>
      </w:r>
      <w:r w:rsidR="009B4C3F" w:rsidRPr="009B4C3F">
        <w:rPr>
          <w:b w:val="0"/>
          <w:bCs/>
          <w:i w:val="0"/>
          <w:iCs/>
        </w:rPr>
        <w:t xml:space="preserve">J28-5 (LS_ERROR) </w:t>
      </w:r>
      <w:r w:rsidR="00D35BF9" w:rsidRPr="0030282A">
        <w:rPr>
          <w:b w:val="0"/>
          <w:bCs/>
          <w:i w:val="0"/>
          <w:iCs/>
        </w:rPr>
        <w:t xml:space="preserve">high. </w:t>
      </w:r>
    </w:p>
    <w:p w14:paraId="39B16483" w14:textId="2FA6F88D" w:rsidR="004546ED" w:rsidRPr="001D38B9" w:rsidRDefault="00D35BF9" w:rsidP="0030282A">
      <w:pPr>
        <w:pStyle w:val="3"/>
        <w:rPr>
          <w:bCs/>
          <w:iCs/>
        </w:rPr>
      </w:pPr>
      <w:r w:rsidRPr="0030282A">
        <w:rPr>
          <w:rFonts w:ascii="Arial" w:eastAsia="Arial" w:hAnsi="Arial" w:cs="Arial"/>
          <w:b w:val="0"/>
          <w:bCs/>
          <w:i w:val="0"/>
          <w:iCs/>
        </w:rPr>
        <w:t xml:space="preserve"> </w:t>
      </w:r>
      <w:r w:rsidRPr="0030282A">
        <w:rPr>
          <w:b w:val="0"/>
          <w:bCs/>
          <w:i w:val="0"/>
          <w:iCs/>
        </w:rPr>
        <w:t>A prompt will be displayed to the user querying whether the green LED</w:t>
      </w:r>
      <w:r w:rsidR="007C1FD8" w:rsidRPr="0030282A">
        <w:rPr>
          <w:b w:val="0"/>
          <w:bCs/>
          <w:i w:val="0"/>
          <w:iCs/>
        </w:rPr>
        <w:t xml:space="preserve"> D10</w:t>
      </w:r>
      <w:r w:rsidRPr="0030282A">
        <w:rPr>
          <w:b w:val="0"/>
          <w:bCs/>
          <w:i w:val="0"/>
          <w:iCs/>
        </w:rPr>
        <w:t xml:space="preserve"> is OFF and</w:t>
      </w:r>
      <w:r w:rsidR="007C1FD8" w:rsidRPr="0030282A">
        <w:rPr>
          <w:b w:val="0"/>
          <w:bCs/>
          <w:i w:val="0"/>
          <w:iCs/>
        </w:rPr>
        <w:t xml:space="preserve"> D9</w:t>
      </w:r>
      <w:r w:rsidRPr="0030282A">
        <w:rPr>
          <w:b w:val="0"/>
          <w:bCs/>
          <w:i w:val="0"/>
          <w:iCs/>
        </w:rPr>
        <w:t xml:space="preserve"> is ON.  A response of “Yes” is expected. </w:t>
      </w:r>
    </w:p>
    <w:p w14:paraId="5F0A4DD2" w14:textId="26BB355C" w:rsidR="001E7BF1" w:rsidRPr="001E7BF1" w:rsidRDefault="002E3958" w:rsidP="0030282A">
      <w:pPr>
        <w:pStyle w:val="3"/>
        <w:rPr>
          <w:b w:val="0"/>
          <w:bCs/>
          <w:i w:val="0"/>
          <w:iCs/>
        </w:rPr>
      </w:pPr>
      <w:r w:rsidRPr="002E3958">
        <w:rPr>
          <w:b w:val="0"/>
          <w:bCs/>
          <w:i w:val="0"/>
          <w:iCs/>
        </w:rPr>
        <w:t>Read the APP FPGA status bits (LS_OSSD2#, LS_WARNING#, LS_RES_REQ#, LS_OSSD1# and LS_ERROR# in Register) and verify them matched sets</w:t>
      </w:r>
      <w:r w:rsidR="001E7BF1">
        <w:rPr>
          <w:b w:val="0"/>
          <w:bCs/>
          <w:i w:val="0"/>
          <w:iCs/>
        </w:rPr>
        <w:t xml:space="preserve">. </w:t>
      </w:r>
    </w:p>
    <w:p w14:paraId="3DD9450C" w14:textId="7915C1C2" w:rsidR="001E7BF1" w:rsidRPr="001E7BF1" w:rsidRDefault="001E7BF1" w:rsidP="0030282A">
      <w:pPr>
        <w:pStyle w:val="3"/>
        <w:rPr>
          <w:b w:val="0"/>
          <w:bCs/>
          <w:i w:val="0"/>
          <w:iCs/>
        </w:rPr>
      </w:pPr>
      <w:r w:rsidRPr="001E7BF1">
        <w:rPr>
          <w:b w:val="0"/>
          <w:bCs/>
          <w:i w:val="0"/>
          <w:iCs/>
        </w:rPr>
        <w:t>FPGA sets signals LGCTRL1, LGCTRL2</w:t>
      </w:r>
      <w:r w:rsidR="009B4C3F">
        <w:rPr>
          <w:b w:val="0"/>
          <w:bCs/>
          <w:i w:val="0"/>
          <w:iCs/>
        </w:rPr>
        <w:t xml:space="preserve"> and</w:t>
      </w:r>
      <w:r w:rsidRPr="001E7BF1">
        <w:rPr>
          <w:b w:val="0"/>
          <w:bCs/>
          <w:i w:val="0"/>
          <w:iCs/>
        </w:rPr>
        <w:t xml:space="preserve"> LGCTRL3 high.</w:t>
      </w:r>
    </w:p>
    <w:p w14:paraId="07D05E90" w14:textId="54FE30A0" w:rsidR="001E7BF1" w:rsidRPr="001E7BF1" w:rsidRDefault="001E7BF1" w:rsidP="0030282A">
      <w:pPr>
        <w:pStyle w:val="3"/>
        <w:rPr>
          <w:b w:val="0"/>
          <w:bCs/>
          <w:i w:val="0"/>
          <w:iCs/>
        </w:rPr>
      </w:pPr>
      <w:r w:rsidRPr="001E7BF1">
        <w:rPr>
          <w:b w:val="0"/>
          <w:bCs/>
          <w:i w:val="0"/>
          <w:iCs/>
        </w:rPr>
        <w:t>Measure the voltage on J28-1</w:t>
      </w:r>
      <w:r w:rsidR="009B4C3F">
        <w:rPr>
          <w:b w:val="0"/>
          <w:bCs/>
          <w:i w:val="0"/>
          <w:iCs/>
        </w:rPr>
        <w:t xml:space="preserve"> </w:t>
      </w:r>
      <w:r>
        <w:rPr>
          <w:b w:val="0"/>
          <w:bCs/>
          <w:i w:val="0"/>
          <w:iCs/>
        </w:rPr>
        <w:t>(</w:t>
      </w:r>
      <w:r w:rsidRPr="001E7BF1">
        <w:rPr>
          <w:b w:val="0"/>
          <w:bCs/>
          <w:i w:val="0"/>
          <w:iCs/>
        </w:rPr>
        <w:t>LGCTRL1</w:t>
      </w:r>
      <w:r>
        <w:rPr>
          <w:b w:val="0"/>
          <w:bCs/>
          <w:i w:val="0"/>
          <w:iCs/>
        </w:rPr>
        <w:t>_OUT)</w:t>
      </w:r>
      <w:r w:rsidRPr="001E7BF1">
        <w:rPr>
          <w:b w:val="0"/>
          <w:bCs/>
          <w:i w:val="0"/>
          <w:iCs/>
        </w:rPr>
        <w:t>, J28-9</w:t>
      </w:r>
      <w:r w:rsidR="009B4C3F">
        <w:rPr>
          <w:b w:val="0"/>
          <w:bCs/>
          <w:i w:val="0"/>
          <w:iCs/>
        </w:rPr>
        <w:t xml:space="preserve"> </w:t>
      </w:r>
      <w:r w:rsidRPr="001E7BF1">
        <w:rPr>
          <w:b w:val="0"/>
          <w:bCs/>
          <w:i w:val="0"/>
          <w:iCs/>
        </w:rPr>
        <w:t>(LGCTRL</w:t>
      </w:r>
      <w:r>
        <w:rPr>
          <w:b w:val="0"/>
          <w:bCs/>
          <w:i w:val="0"/>
          <w:iCs/>
        </w:rPr>
        <w:t>2</w:t>
      </w:r>
      <w:r w:rsidRPr="001E7BF1">
        <w:rPr>
          <w:b w:val="0"/>
          <w:bCs/>
          <w:i w:val="0"/>
          <w:iCs/>
        </w:rPr>
        <w:t>_OUT) and J28-2</w:t>
      </w:r>
      <w:r w:rsidR="009B4C3F">
        <w:rPr>
          <w:b w:val="0"/>
          <w:bCs/>
          <w:i w:val="0"/>
          <w:iCs/>
        </w:rPr>
        <w:t xml:space="preserve"> </w:t>
      </w:r>
      <w:r w:rsidRPr="001E7BF1">
        <w:rPr>
          <w:b w:val="0"/>
          <w:bCs/>
          <w:i w:val="0"/>
          <w:iCs/>
        </w:rPr>
        <w:t>(LGCTRL</w:t>
      </w:r>
      <w:r>
        <w:rPr>
          <w:b w:val="0"/>
          <w:bCs/>
          <w:i w:val="0"/>
          <w:iCs/>
        </w:rPr>
        <w:t>3</w:t>
      </w:r>
      <w:r w:rsidRPr="001E7BF1">
        <w:rPr>
          <w:b w:val="0"/>
          <w:bCs/>
          <w:i w:val="0"/>
          <w:iCs/>
        </w:rPr>
        <w:t xml:space="preserve">_OUT) are </w:t>
      </w:r>
      <w:r w:rsidR="009B4C3F" w:rsidRPr="009B4C3F">
        <w:rPr>
          <w:b w:val="0"/>
          <w:bCs/>
          <w:i w:val="0"/>
          <w:iCs/>
        </w:rPr>
        <w:t>between 22.0V and 24.5V</w:t>
      </w:r>
      <w:r w:rsidRPr="001E7BF1">
        <w:rPr>
          <w:b w:val="0"/>
          <w:bCs/>
          <w:i w:val="0"/>
          <w:iCs/>
        </w:rPr>
        <w:t>.</w:t>
      </w:r>
    </w:p>
    <w:p w14:paraId="5C87F694" w14:textId="749A20F3" w:rsidR="001E7BF1" w:rsidRPr="001E7BF1" w:rsidRDefault="001E7BF1" w:rsidP="001E7BF1">
      <w:pPr>
        <w:pStyle w:val="3"/>
        <w:rPr>
          <w:b w:val="0"/>
          <w:bCs/>
          <w:i w:val="0"/>
          <w:iCs/>
        </w:rPr>
      </w:pPr>
      <w:r w:rsidRPr="001E7BF1">
        <w:rPr>
          <w:b w:val="0"/>
          <w:bCs/>
          <w:i w:val="0"/>
          <w:iCs/>
        </w:rPr>
        <w:t>FPGA sets signals LGCTRL1, LGCTRL2</w:t>
      </w:r>
      <w:r w:rsidR="009B4C3F">
        <w:rPr>
          <w:b w:val="0"/>
          <w:bCs/>
          <w:i w:val="0"/>
          <w:iCs/>
        </w:rPr>
        <w:t xml:space="preserve"> and</w:t>
      </w:r>
      <w:r w:rsidRPr="001E7BF1">
        <w:rPr>
          <w:b w:val="0"/>
          <w:bCs/>
          <w:i w:val="0"/>
          <w:iCs/>
        </w:rPr>
        <w:t xml:space="preserve"> LGCTRL3 low.</w:t>
      </w:r>
    </w:p>
    <w:p w14:paraId="670B7B7B" w14:textId="678C75E8" w:rsidR="001E7BF1" w:rsidRPr="001E7BF1" w:rsidRDefault="001E7BF1" w:rsidP="001E7BF1">
      <w:pPr>
        <w:pStyle w:val="3"/>
        <w:rPr>
          <w:b w:val="0"/>
          <w:bCs/>
          <w:i w:val="0"/>
          <w:iCs/>
        </w:rPr>
      </w:pPr>
      <w:r w:rsidRPr="001E7BF1">
        <w:rPr>
          <w:b w:val="0"/>
          <w:bCs/>
          <w:i w:val="0"/>
          <w:iCs/>
        </w:rPr>
        <w:t xml:space="preserve">Measure the voltage on </w:t>
      </w:r>
      <w:r w:rsidR="009B4C3F" w:rsidRPr="009B4C3F">
        <w:rPr>
          <w:b w:val="0"/>
          <w:bCs/>
          <w:i w:val="0"/>
          <w:iCs/>
        </w:rPr>
        <w:t>J28-1</w:t>
      </w:r>
      <w:r w:rsidR="009B4C3F">
        <w:rPr>
          <w:b w:val="0"/>
          <w:bCs/>
          <w:i w:val="0"/>
          <w:iCs/>
        </w:rPr>
        <w:t xml:space="preserve"> </w:t>
      </w:r>
      <w:r w:rsidR="009B4C3F" w:rsidRPr="009B4C3F">
        <w:rPr>
          <w:b w:val="0"/>
          <w:bCs/>
          <w:i w:val="0"/>
          <w:iCs/>
        </w:rPr>
        <w:t>(LGCTRL1_OUT), J28-9</w:t>
      </w:r>
      <w:r w:rsidR="009B4C3F">
        <w:rPr>
          <w:b w:val="0"/>
          <w:bCs/>
          <w:i w:val="0"/>
          <w:iCs/>
        </w:rPr>
        <w:t xml:space="preserve"> </w:t>
      </w:r>
      <w:r w:rsidR="009B4C3F" w:rsidRPr="009B4C3F">
        <w:rPr>
          <w:b w:val="0"/>
          <w:bCs/>
          <w:i w:val="0"/>
          <w:iCs/>
        </w:rPr>
        <w:t>(LGCTRL2_OUT) and J28-</w:t>
      </w:r>
      <w:r w:rsidR="009B4C3F">
        <w:rPr>
          <w:b w:val="0"/>
          <w:bCs/>
          <w:i w:val="0"/>
          <w:iCs/>
        </w:rPr>
        <w:t xml:space="preserve">2 </w:t>
      </w:r>
      <w:r w:rsidR="009B4C3F" w:rsidRPr="009B4C3F">
        <w:rPr>
          <w:b w:val="0"/>
          <w:bCs/>
          <w:i w:val="0"/>
          <w:iCs/>
        </w:rPr>
        <w:t>(LGCTRL3_OUT)</w:t>
      </w:r>
      <w:r w:rsidRPr="001E7BF1">
        <w:rPr>
          <w:b w:val="0"/>
          <w:bCs/>
          <w:i w:val="0"/>
          <w:iCs/>
        </w:rPr>
        <w:t xml:space="preserve"> are </w:t>
      </w:r>
      <w:r w:rsidR="009B4C3F" w:rsidRPr="009B4C3F">
        <w:rPr>
          <w:b w:val="0"/>
          <w:bCs/>
          <w:i w:val="0"/>
          <w:iCs/>
        </w:rPr>
        <w:t>± 0.1V</w:t>
      </w:r>
      <w:r w:rsidRPr="001E7BF1">
        <w:rPr>
          <w:b w:val="0"/>
          <w:bCs/>
          <w:i w:val="0"/>
          <w:iCs/>
        </w:rPr>
        <w:t>.</w:t>
      </w:r>
    </w:p>
    <w:p w14:paraId="015C056E" w14:textId="06483D43" w:rsidR="004546ED" w:rsidRDefault="004546ED">
      <w:pPr>
        <w:spacing w:after="89" w:line="259" w:lineRule="auto"/>
        <w:ind w:left="0" w:firstLine="0"/>
        <w:jc w:val="left"/>
      </w:pPr>
    </w:p>
    <w:p w14:paraId="42490349" w14:textId="77777777" w:rsidR="004546ED" w:rsidRDefault="00D35BF9">
      <w:pPr>
        <w:pStyle w:val="2"/>
        <w:spacing w:after="0" w:line="345" w:lineRule="auto"/>
        <w:ind w:left="1209" w:right="5596" w:hanging="792"/>
      </w:pPr>
      <w:bookmarkStart w:id="45" w:name="_Toc199148198"/>
      <w:r>
        <w:t>SF6 Gas Controller</w:t>
      </w:r>
      <w:bookmarkEnd w:id="45"/>
      <w:r>
        <w:t xml:space="preserve"> </w:t>
      </w:r>
    </w:p>
    <w:p w14:paraId="060FD573" w14:textId="77777777" w:rsidR="004546ED" w:rsidRDefault="00D35BF9">
      <w:pPr>
        <w:spacing w:after="0" w:line="345" w:lineRule="auto"/>
        <w:ind w:left="1209" w:right="5596" w:hanging="792"/>
        <w:jc w:val="left"/>
      </w:pPr>
      <w:r>
        <w:rPr>
          <w:sz w:val="24"/>
        </w:rPr>
        <w:t xml:space="preserve">DESCRIPTION: </w:t>
      </w:r>
    </w:p>
    <w:p w14:paraId="287C581F" w14:textId="77777777" w:rsidR="004546ED" w:rsidRDefault="00D35BF9">
      <w:pPr>
        <w:spacing w:after="0" w:line="259" w:lineRule="auto"/>
        <w:ind w:left="1224" w:firstLine="0"/>
        <w:jc w:val="left"/>
      </w:pPr>
      <w:r>
        <w:rPr>
          <w:sz w:val="24"/>
        </w:rPr>
        <w:t xml:space="preserve"> </w:t>
      </w:r>
    </w:p>
    <w:p w14:paraId="454D71B5" w14:textId="77777777" w:rsidR="004546ED" w:rsidRDefault="00D35BF9">
      <w:pPr>
        <w:spacing w:line="254" w:lineRule="auto"/>
        <w:ind w:left="1219" w:right="50"/>
      </w:pPr>
      <w:r>
        <w:rPr>
          <w:sz w:val="24"/>
        </w:rPr>
        <w:t xml:space="preserve">The SF6 Gas controller consists of a pressure sensor and valve driver circuit. The pressure sensor consists of a voltage divider and an analog voltage follower circuit which feeds the A/D converter. The input signal is in the range 0-5V and is divided by 2 and the output is in the range 0-2.5V. The pressure sensor circuit will be tested by applying voltages of 0, 2.5V, 5V and 6V. The A/D converter will report the voltage sensed at input AD_IN7. </w:t>
      </w:r>
    </w:p>
    <w:p w14:paraId="470FFB6E" w14:textId="77777777" w:rsidR="004546ED" w:rsidRDefault="00D35BF9">
      <w:pPr>
        <w:spacing w:after="0" w:line="259" w:lineRule="auto"/>
        <w:ind w:left="1224" w:firstLine="0"/>
        <w:jc w:val="left"/>
      </w:pPr>
      <w:r>
        <w:rPr>
          <w:sz w:val="24"/>
        </w:rPr>
        <w:t xml:space="preserve"> </w:t>
      </w:r>
    </w:p>
    <w:p w14:paraId="4B2D7A29" w14:textId="60DAC288" w:rsidR="004546ED" w:rsidRDefault="00D35BF9">
      <w:pPr>
        <w:spacing w:line="254" w:lineRule="auto"/>
        <w:ind w:left="1219" w:right="50"/>
      </w:pPr>
      <w:r>
        <w:rPr>
          <w:sz w:val="24"/>
        </w:rPr>
        <w:t>The valve driver circuit consists of digital signals driven by the FPGA. U4</w:t>
      </w:r>
      <w:r w:rsidR="00C628CE">
        <w:rPr>
          <w:sz w:val="24"/>
        </w:rPr>
        <w:t>3</w:t>
      </w:r>
      <w:r>
        <w:rPr>
          <w:sz w:val="24"/>
        </w:rPr>
        <w:t xml:space="preserve"> is a </w:t>
      </w:r>
      <w:r w:rsidR="0047213A">
        <w:rPr>
          <w:sz w:val="24"/>
        </w:rPr>
        <w:t xml:space="preserve">high side switch that connects 24V power supply to </w:t>
      </w:r>
      <w:r w:rsidR="00C40326">
        <w:rPr>
          <w:sz w:val="24"/>
        </w:rPr>
        <w:t>valve driver controlled by FPGA</w:t>
      </w:r>
      <w:r>
        <w:rPr>
          <w:sz w:val="24"/>
        </w:rPr>
        <w:t xml:space="preserve">. The FPGA will toggle these signals and the resulting 24V state will be read by the test system. </w:t>
      </w:r>
    </w:p>
    <w:p w14:paraId="2AB45083" w14:textId="77777777" w:rsidR="004546ED" w:rsidRDefault="00D35BF9">
      <w:pPr>
        <w:spacing w:after="0" w:line="259" w:lineRule="auto"/>
        <w:ind w:left="1224" w:firstLine="0"/>
        <w:jc w:val="left"/>
      </w:pPr>
      <w:r>
        <w:rPr>
          <w:sz w:val="24"/>
        </w:rPr>
        <w:t xml:space="preserve"> </w:t>
      </w:r>
    </w:p>
    <w:p w14:paraId="62816E5B" w14:textId="77777777" w:rsidR="004546ED" w:rsidRDefault="00D35BF9">
      <w:pPr>
        <w:spacing w:line="254" w:lineRule="auto"/>
        <w:ind w:left="1219" w:right="50"/>
      </w:pPr>
      <w:r>
        <w:rPr>
          <w:sz w:val="24"/>
        </w:rPr>
        <w:t xml:space="preserve">PROCEDURE: </w:t>
      </w:r>
    </w:p>
    <w:p w14:paraId="1A737ED0" w14:textId="77777777" w:rsidR="004546ED" w:rsidRDefault="00D35BF9">
      <w:pPr>
        <w:spacing w:after="0" w:line="259" w:lineRule="auto"/>
        <w:ind w:left="1224" w:firstLine="0"/>
        <w:jc w:val="left"/>
      </w:pPr>
      <w:r>
        <w:rPr>
          <w:sz w:val="24"/>
        </w:rPr>
        <w:t xml:space="preserve"> </w:t>
      </w:r>
    </w:p>
    <w:p w14:paraId="5BD4BEAA" w14:textId="6215F090" w:rsidR="004546ED" w:rsidRPr="001D38B9" w:rsidRDefault="00D35BF9" w:rsidP="006B7455">
      <w:pPr>
        <w:pStyle w:val="3"/>
        <w:rPr>
          <w:bCs/>
          <w:iCs/>
        </w:rPr>
      </w:pPr>
      <w:r w:rsidRPr="006B7455">
        <w:rPr>
          <w:b w:val="0"/>
          <w:bCs/>
          <w:i w:val="0"/>
          <w:iCs/>
        </w:rPr>
        <w:lastRenderedPageBreak/>
        <w:t>Set the signals SF6_VALVE_OPEN, PUMP_EN_ON</w:t>
      </w:r>
      <w:r w:rsidR="006B7455">
        <w:rPr>
          <w:b w:val="0"/>
          <w:bCs/>
          <w:i w:val="0"/>
          <w:iCs/>
        </w:rPr>
        <w:t xml:space="preserve"> to</w:t>
      </w:r>
      <w:r w:rsidRPr="006B7455">
        <w:rPr>
          <w:b w:val="0"/>
          <w:bCs/>
          <w:i w:val="0"/>
          <w:iCs/>
        </w:rPr>
        <w:t xml:space="preserve"> logic 1 and SF6_24V_ON, PUMP_CLR_FLT_ON to logic 0</w:t>
      </w:r>
      <w:r w:rsidRPr="006B7455">
        <w:rPr>
          <w:rFonts w:ascii="Courier New" w:eastAsia="Courier New" w:hAnsi="Courier New" w:cs="Courier New"/>
          <w:b w:val="0"/>
          <w:bCs/>
          <w:i w:val="0"/>
          <w:iCs/>
          <w:sz w:val="31"/>
          <w:vertAlign w:val="subscript"/>
        </w:rPr>
        <w:t xml:space="preserve">. </w:t>
      </w:r>
    </w:p>
    <w:p w14:paraId="0BA35614" w14:textId="11F80106" w:rsidR="004546ED" w:rsidRPr="001D38B9" w:rsidRDefault="00D35BF9" w:rsidP="006B7455">
      <w:pPr>
        <w:pStyle w:val="3"/>
        <w:rPr>
          <w:bCs/>
          <w:iCs/>
        </w:rPr>
      </w:pPr>
      <w:r w:rsidRPr="006B7455">
        <w:rPr>
          <w:b w:val="0"/>
          <w:bCs/>
          <w:i w:val="0"/>
          <w:iCs/>
        </w:rPr>
        <w:t xml:space="preserve">Connect a load resistor of 1Kohm 1% across SF6_VALVE_COIL at J22-15 (SF6_VLV) relative to J22-8 (SF6_VLV_RTN) </w:t>
      </w:r>
    </w:p>
    <w:p w14:paraId="1429FA56" w14:textId="3AA016F8" w:rsidR="004546ED" w:rsidRPr="001D38B9" w:rsidRDefault="00D35BF9" w:rsidP="006B7455">
      <w:pPr>
        <w:pStyle w:val="3"/>
        <w:rPr>
          <w:bCs/>
          <w:iCs/>
        </w:rPr>
      </w:pPr>
      <w:r w:rsidRPr="006B7455">
        <w:rPr>
          <w:b w:val="0"/>
          <w:bCs/>
          <w:i w:val="0"/>
          <w:iCs/>
        </w:rPr>
        <w:t>Connect a load resistor of 1Kohm 1% across SF6_24V at J22-</w:t>
      </w:r>
      <w:r w:rsidR="00801832">
        <w:rPr>
          <w:b w:val="0"/>
          <w:bCs/>
          <w:i w:val="0"/>
          <w:iCs/>
        </w:rPr>
        <w:t>6</w:t>
      </w:r>
      <w:r w:rsidR="00801832" w:rsidRPr="006B7455">
        <w:rPr>
          <w:b w:val="0"/>
          <w:bCs/>
          <w:i w:val="0"/>
          <w:iCs/>
        </w:rPr>
        <w:t xml:space="preserve"> </w:t>
      </w:r>
      <w:r w:rsidRPr="006B7455">
        <w:rPr>
          <w:b w:val="0"/>
          <w:bCs/>
          <w:i w:val="0"/>
          <w:iCs/>
        </w:rPr>
        <w:t>(SF6_</w:t>
      </w:r>
      <w:r w:rsidR="00EE55B0">
        <w:rPr>
          <w:b w:val="0"/>
          <w:bCs/>
          <w:i w:val="0"/>
          <w:iCs/>
        </w:rPr>
        <w:t>24VOUT</w:t>
      </w:r>
      <w:r w:rsidRPr="006B7455">
        <w:rPr>
          <w:b w:val="0"/>
          <w:bCs/>
          <w:i w:val="0"/>
          <w:iCs/>
        </w:rPr>
        <w:t>) relative to J22-</w:t>
      </w:r>
      <w:r w:rsidR="00EE55B0">
        <w:rPr>
          <w:b w:val="0"/>
          <w:bCs/>
          <w:i w:val="0"/>
          <w:iCs/>
        </w:rPr>
        <w:t>14</w:t>
      </w:r>
      <w:r w:rsidR="00EE55B0" w:rsidRPr="006B7455">
        <w:rPr>
          <w:b w:val="0"/>
          <w:bCs/>
          <w:i w:val="0"/>
          <w:iCs/>
        </w:rPr>
        <w:t xml:space="preserve"> </w:t>
      </w:r>
      <w:r w:rsidRPr="006B7455">
        <w:rPr>
          <w:b w:val="0"/>
          <w:bCs/>
          <w:i w:val="0"/>
          <w:iCs/>
        </w:rPr>
        <w:t>(SF6_</w:t>
      </w:r>
      <w:r w:rsidR="00EE55B0">
        <w:rPr>
          <w:b w:val="0"/>
          <w:bCs/>
          <w:i w:val="0"/>
          <w:iCs/>
        </w:rPr>
        <w:t>GNDOUT</w:t>
      </w:r>
      <w:r w:rsidRPr="006B7455">
        <w:rPr>
          <w:b w:val="0"/>
          <w:bCs/>
          <w:i w:val="0"/>
          <w:iCs/>
        </w:rPr>
        <w:t xml:space="preserve">) </w:t>
      </w:r>
    </w:p>
    <w:p w14:paraId="29756A25" w14:textId="08BD5685" w:rsidR="004546ED" w:rsidRPr="001D38B9" w:rsidRDefault="00D35BF9" w:rsidP="006B7455">
      <w:pPr>
        <w:pStyle w:val="3"/>
        <w:rPr>
          <w:bCs/>
          <w:iCs/>
        </w:rPr>
      </w:pPr>
      <w:r w:rsidRPr="006B7455">
        <w:rPr>
          <w:b w:val="0"/>
          <w:bCs/>
          <w:i w:val="0"/>
          <w:iCs/>
        </w:rPr>
        <w:t xml:space="preserve">Connect a load resistor of 1Kohm 1% across PUMP_EN at J12-15 (PUMP_EN_OUT) relative to J12-19 (GND_PUMP_STAND) </w:t>
      </w:r>
    </w:p>
    <w:p w14:paraId="1875CA10" w14:textId="1DB3392E" w:rsidR="004546ED" w:rsidRPr="001D38B9" w:rsidRDefault="00D35BF9" w:rsidP="006B7455">
      <w:pPr>
        <w:pStyle w:val="3"/>
        <w:rPr>
          <w:bCs/>
          <w:iCs/>
        </w:rPr>
      </w:pPr>
      <w:r w:rsidRPr="006B7455">
        <w:rPr>
          <w:b w:val="0"/>
          <w:bCs/>
          <w:i w:val="0"/>
          <w:iCs/>
        </w:rPr>
        <w:t xml:space="preserve">Connect a load resistor of 1Kohm 1% across PUMP_CLR_FLT at J12-16 PUMP_CLR_FLT_OUT) relative to J12-19 (GND_PUMP_STAND) </w:t>
      </w:r>
    </w:p>
    <w:p w14:paraId="79D57943" w14:textId="02AEA81F" w:rsidR="004546ED" w:rsidRPr="001D38B9" w:rsidRDefault="00D35BF9" w:rsidP="006B7455">
      <w:pPr>
        <w:pStyle w:val="3"/>
        <w:rPr>
          <w:bCs/>
          <w:iCs/>
        </w:rPr>
      </w:pPr>
      <w:r w:rsidRPr="006B7455">
        <w:rPr>
          <w:rFonts w:ascii="Arial" w:eastAsia="Arial" w:hAnsi="Arial" w:cs="Arial"/>
          <w:b w:val="0"/>
          <w:bCs/>
          <w:i w:val="0"/>
          <w:iCs/>
        </w:rPr>
        <w:t xml:space="preserve"> </w:t>
      </w:r>
      <w:r w:rsidRPr="006B7455">
        <w:rPr>
          <w:b w:val="0"/>
          <w:bCs/>
          <w:i w:val="0"/>
          <w:iCs/>
        </w:rPr>
        <w:t xml:space="preserve">A prompt will be displayed querying if LEDs </w:t>
      </w:r>
      <w:r w:rsidR="00C15CB5" w:rsidRPr="006B7455">
        <w:rPr>
          <w:b w:val="0"/>
          <w:bCs/>
          <w:i w:val="0"/>
          <w:iCs/>
        </w:rPr>
        <w:t>D14</w:t>
      </w:r>
      <w:r w:rsidRPr="006B7455">
        <w:rPr>
          <w:b w:val="0"/>
          <w:bCs/>
          <w:i w:val="0"/>
          <w:iCs/>
        </w:rPr>
        <w:t xml:space="preserve"> and </w:t>
      </w:r>
      <w:r w:rsidRPr="006B7455">
        <w:rPr>
          <w:b w:val="0"/>
          <w:bCs/>
          <w:i w:val="0"/>
          <w:iCs/>
          <w:strike/>
        </w:rPr>
        <w:t>D36</w:t>
      </w:r>
      <w:r w:rsidRPr="006B7455">
        <w:rPr>
          <w:b w:val="0"/>
          <w:bCs/>
          <w:i w:val="0"/>
          <w:iCs/>
        </w:rPr>
        <w:t xml:space="preserve"> </w:t>
      </w:r>
      <w:r w:rsidR="00C15CB5" w:rsidRPr="006B7455">
        <w:rPr>
          <w:b w:val="0"/>
          <w:bCs/>
          <w:i w:val="0"/>
          <w:iCs/>
        </w:rPr>
        <w:t xml:space="preserve">D22 </w:t>
      </w:r>
      <w:r w:rsidRPr="006B7455">
        <w:rPr>
          <w:b w:val="0"/>
          <w:bCs/>
          <w:i w:val="0"/>
          <w:iCs/>
        </w:rPr>
        <w:t xml:space="preserve">are ON and </w:t>
      </w:r>
      <w:r w:rsidR="00C15CB5" w:rsidRPr="006B7455">
        <w:rPr>
          <w:b w:val="0"/>
          <w:bCs/>
          <w:i w:val="0"/>
          <w:iCs/>
        </w:rPr>
        <w:t>D15</w:t>
      </w:r>
      <w:r w:rsidRPr="006B7455">
        <w:rPr>
          <w:b w:val="0"/>
          <w:bCs/>
          <w:i w:val="0"/>
          <w:iCs/>
        </w:rPr>
        <w:t xml:space="preserve"> is OFF. A response of “Yes” is expected. </w:t>
      </w:r>
    </w:p>
    <w:p w14:paraId="6740D100" w14:textId="5513F0DB" w:rsidR="004546ED" w:rsidRPr="001D38B9" w:rsidRDefault="00D35BF9" w:rsidP="006B7455">
      <w:pPr>
        <w:pStyle w:val="3"/>
        <w:rPr>
          <w:bCs/>
          <w:iCs/>
        </w:rPr>
      </w:pPr>
      <w:r w:rsidRPr="006B7455">
        <w:rPr>
          <w:b w:val="0"/>
          <w:bCs/>
          <w:i w:val="0"/>
          <w:iCs/>
        </w:rPr>
        <w:t xml:space="preserve">SF6_VALVE_COIL on J22-15 will be measured to be between 22.0V and 25.0V. </w:t>
      </w:r>
    </w:p>
    <w:p w14:paraId="3C9EDE71" w14:textId="3A344B5F" w:rsidR="004546ED" w:rsidRPr="001D38B9" w:rsidRDefault="00D35BF9" w:rsidP="006B7455">
      <w:pPr>
        <w:pStyle w:val="3"/>
        <w:rPr>
          <w:bCs/>
          <w:iCs/>
        </w:rPr>
      </w:pPr>
      <w:r w:rsidRPr="006B7455">
        <w:rPr>
          <w:b w:val="0"/>
          <w:bCs/>
          <w:i w:val="0"/>
          <w:iCs/>
        </w:rPr>
        <w:t xml:space="preserve">SF6_24V on J22-6 will be measured for ±0.3V. </w:t>
      </w:r>
    </w:p>
    <w:p w14:paraId="35C86F0A" w14:textId="1E94AFF6" w:rsidR="004546ED" w:rsidRPr="001D38B9" w:rsidRDefault="00D35BF9" w:rsidP="006B7455">
      <w:pPr>
        <w:pStyle w:val="3"/>
        <w:rPr>
          <w:bCs/>
          <w:iCs/>
        </w:rPr>
      </w:pPr>
      <w:r w:rsidRPr="006B7455">
        <w:rPr>
          <w:b w:val="0"/>
          <w:bCs/>
          <w:i w:val="0"/>
          <w:iCs/>
        </w:rPr>
        <w:t xml:space="preserve">PUMP_EN on J12-15 will be measured to be between 22.0V and 25.0V. </w:t>
      </w:r>
    </w:p>
    <w:p w14:paraId="6558B23D" w14:textId="662F33F3" w:rsidR="004546ED" w:rsidRPr="001D38B9" w:rsidRDefault="00D35BF9" w:rsidP="006B7455">
      <w:pPr>
        <w:pStyle w:val="3"/>
        <w:rPr>
          <w:bCs/>
          <w:iCs/>
        </w:rPr>
      </w:pPr>
      <w:r w:rsidRPr="006B7455">
        <w:rPr>
          <w:rFonts w:ascii="Arial" w:eastAsia="Arial" w:hAnsi="Arial" w:cs="Arial"/>
          <w:b w:val="0"/>
          <w:bCs/>
          <w:i w:val="0"/>
          <w:iCs/>
        </w:rPr>
        <w:tab/>
      </w:r>
      <w:r w:rsidRPr="006B7455">
        <w:rPr>
          <w:b w:val="0"/>
          <w:bCs/>
          <w:i w:val="0"/>
          <w:iCs/>
        </w:rPr>
        <w:t xml:space="preserve">PUMP_CLR_FLT on J12-16 will be measured for ±0.3V. </w:t>
      </w:r>
    </w:p>
    <w:p w14:paraId="16BAC5AC" w14:textId="632A924E" w:rsidR="004546ED" w:rsidRPr="001D38B9" w:rsidRDefault="00D35BF9" w:rsidP="006B7455">
      <w:pPr>
        <w:pStyle w:val="3"/>
        <w:rPr>
          <w:bCs/>
          <w:iCs/>
        </w:rPr>
      </w:pPr>
      <w:r w:rsidRPr="006B7455">
        <w:rPr>
          <w:b w:val="0"/>
          <w:bCs/>
          <w:i w:val="0"/>
          <w:iCs/>
        </w:rPr>
        <w:t xml:space="preserve">Set the signals SF6_VALVE_OPEN, PUMP_EN_ON to logic 0 and SF6_24V_ON, PUMP_CLR_FLT_ON </w:t>
      </w:r>
      <w:r w:rsidR="006B7455">
        <w:rPr>
          <w:b w:val="0"/>
          <w:bCs/>
          <w:i w:val="0"/>
          <w:iCs/>
        </w:rPr>
        <w:t>to logic 1.</w:t>
      </w:r>
      <w:r w:rsidRPr="006B7455">
        <w:rPr>
          <w:b w:val="0"/>
          <w:bCs/>
          <w:i w:val="0"/>
          <w:iCs/>
        </w:rPr>
        <w:t xml:space="preserve"> </w:t>
      </w:r>
    </w:p>
    <w:p w14:paraId="69564193" w14:textId="2A3A1C4D" w:rsidR="004546ED" w:rsidRPr="001D38B9" w:rsidRDefault="00D35BF9" w:rsidP="006B7455">
      <w:pPr>
        <w:pStyle w:val="3"/>
        <w:rPr>
          <w:bCs/>
          <w:iCs/>
        </w:rPr>
      </w:pPr>
      <w:r w:rsidRPr="006B7455">
        <w:rPr>
          <w:rFonts w:ascii="Arial" w:eastAsia="Arial" w:hAnsi="Arial" w:cs="Arial"/>
          <w:b w:val="0"/>
          <w:bCs/>
          <w:i w:val="0"/>
          <w:iCs/>
        </w:rPr>
        <w:t xml:space="preserve"> </w:t>
      </w:r>
      <w:r w:rsidRPr="006B7455">
        <w:rPr>
          <w:b w:val="0"/>
          <w:bCs/>
          <w:i w:val="0"/>
          <w:iCs/>
        </w:rPr>
        <w:t>A prompt will be displayed querying if LEDs</w:t>
      </w:r>
      <w:r w:rsidR="00F30D40" w:rsidRPr="006B7455">
        <w:rPr>
          <w:b w:val="0"/>
          <w:bCs/>
          <w:i w:val="0"/>
          <w:iCs/>
        </w:rPr>
        <w:t xml:space="preserve"> D15</w:t>
      </w:r>
      <w:r w:rsidRPr="006B7455">
        <w:rPr>
          <w:b w:val="0"/>
          <w:bCs/>
          <w:i w:val="0"/>
          <w:iCs/>
        </w:rPr>
        <w:t xml:space="preserve"> is ON,</w:t>
      </w:r>
      <w:r w:rsidR="00F30D40" w:rsidRPr="006B7455">
        <w:rPr>
          <w:b w:val="0"/>
          <w:bCs/>
          <w:i w:val="0"/>
          <w:iCs/>
        </w:rPr>
        <w:t xml:space="preserve"> D14</w:t>
      </w:r>
      <w:r w:rsidRPr="006B7455">
        <w:rPr>
          <w:b w:val="0"/>
          <w:bCs/>
          <w:i w:val="0"/>
          <w:iCs/>
        </w:rPr>
        <w:t xml:space="preserve"> and </w:t>
      </w:r>
      <w:r w:rsidRPr="006B7455">
        <w:rPr>
          <w:b w:val="0"/>
          <w:bCs/>
          <w:i w:val="0"/>
          <w:iCs/>
          <w:strike/>
        </w:rPr>
        <w:t>D36</w:t>
      </w:r>
      <w:r w:rsidR="00F30D40" w:rsidRPr="006B7455">
        <w:rPr>
          <w:b w:val="0"/>
          <w:bCs/>
          <w:i w:val="0"/>
          <w:iCs/>
        </w:rPr>
        <w:t xml:space="preserve"> D22</w:t>
      </w:r>
      <w:r w:rsidRPr="006B7455">
        <w:rPr>
          <w:b w:val="0"/>
          <w:bCs/>
          <w:i w:val="0"/>
          <w:iCs/>
        </w:rPr>
        <w:t xml:space="preserve"> are OFF and. A response of “Yes” is expected. </w:t>
      </w:r>
    </w:p>
    <w:p w14:paraId="091C9CD3" w14:textId="06B144E4" w:rsidR="004546ED" w:rsidRPr="00632C05" w:rsidRDefault="00D35BF9" w:rsidP="006B7455">
      <w:pPr>
        <w:pStyle w:val="3"/>
        <w:rPr>
          <w:bCs/>
          <w:iCs/>
        </w:rPr>
      </w:pPr>
      <w:r w:rsidRPr="006B7455">
        <w:rPr>
          <w:rFonts w:ascii="Arial" w:eastAsia="Arial" w:hAnsi="Arial" w:cs="Arial"/>
          <w:b w:val="0"/>
          <w:bCs/>
          <w:i w:val="0"/>
          <w:iCs/>
        </w:rPr>
        <w:t xml:space="preserve"> </w:t>
      </w:r>
      <w:r w:rsidRPr="006B7455">
        <w:rPr>
          <w:b w:val="0"/>
          <w:bCs/>
          <w:i w:val="0"/>
          <w:iCs/>
        </w:rPr>
        <w:t xml:space="preserve">SF6_VALVE_COIL on J22-15 will be measured to be between ±0.3V. </w:t>
      </w:r>
    </w:p>
    <w:p w14:paraId="29B8FBF5" w14:textId="212406BF" w:rsidR="004546ED" w:rsidRPr="001D38B9" w:rsidRDefault="00D35BF9" w:rsidP="006B7455">
      <w:pPr>
        <w:pStyle w:val="3"/>
        <w:rPr>
          <w:bCs/>
          <w:iCs/>
        </w:rPr>
      </w:pPr>
      <w:r w:rsidRPr="006B7455">
        <w:rPr>
          <w:b w:val="0"/>
          <w:bCs/>
          <w:i w:val="0"/>
          <w:iCs/>
        </w:rPr>
        <w:t xml:space="preserve">SF6_24V on J22-6 will be measured to be between 22.0V and 25.0V. </w:t>
      </w:r>
    </w:p>
    <w:p w14:paraId="38A6AD69" w14:textId="461FDD8F" w:rsidR="004546ED" w:rsidRPr="001D38B9" w:rsidRDefault="00D35BF9" w:rsidP="006B7455">
      <w:pPr>
        <w:pStyle w:val="3"/>
        <w:rPr>
          <w:bCs/>
          <w:iCs/>
        </w:rPr>
      </w:pPr>
      <w:r w:rsidRPr="006B7455">
        <w:rPr>
          <w:b w:val="0"/>
          <w:bCs/>
          <w:i w:val="0"/>
          <w:iCs/>
        </w:rPr>
        <w:t xml:space="preserve">PUMP_EN on J12-15 will be measured to be between ±0.3V. </w:t>
      </w:r>
    </w:p>
    <w:p w14:paraId="6D5772F4" w14:textId="272C42A8" w:rsidR="004546ED" w:rsidRPr="001D38B9" w:rsidRDefault="00D35BF9" w:rsidP="006B7455">
      <w:pPr>
        <w:pStyle w:val="3"/>
        <w:rPr>
          <w:bCs/>
          <w:iCs/>
        </w:rPr>
      </w:pPr>
      <w:r w:rsidRPr="006B7455">
        <w:rPr>
          <w:b w:val="0"/>
          <w:bCs/>
          <w:i w:val="0"/>
          <w:iCs/>
        </w:rPr>
        <w:t xml:space="preserve">PUMP_CLR_FLT on J12-16 will be measured to be between 22.0V and 25.0V. </w:t>
      </w:r>
    </w:p>
    <w:p w14:paraId="4EE1E45D" w14:textId="3052B674" w:rsidR="004546ED" w:rsidRPr="001D38B9" w:rsidRDefault="00D35BF9" w:rsidP="006B7455">
      <w:pPr>
        <w:pStyle w:val="3"/>
        <w:rPr>
          <w:bCs/>
          <w:iCs/>
        </w:rPr>
      </w:pPr>
      <w:r w:rsidRPr="006B7455">
        <w:rPr>
          <w:b w:val="0"/>
          <w:bCs/>
          <w:i w:val="0"/>
          <w:iCs/>
        </w:rPr>
        <w:t>Set all signals SF6_VALVE_OPEN, PUMP_EN_ON, SF6_24V_ON</w:t>
      </w:r>
      <w:r w:rsidR="006B7455">
        <w:rPr>
          <w:b w:val="0"/>
          <w:bCs/>
          <w:i w:val="0"/>
          <w:iCs/>
        </w:rPr>
        <w:t xml:space="preserve"> and </w:t>
      </w:r>
      <w:r w:rsidRPr="006B7455">
        <w:rPr>
          <w:b w:val="0"/>
          <w:bCs/>
          <w:i w:val="0"/>
          <w:iCs/>
        </w:rPr>
        <w:t xml:space="preserve">PUMP_CLR_FLT_ON to logic 0. </w:t>
      </w:r>
    </w:p>
    <w:p w14:paraId="4B02A903" w14:textId="702E46B8" w:rsidR="004546ED" w:rsidRPr="001D38B9" w:rsidRDefault="00D35BF9" w:rsidP="006B7455">
      <w:pPr>
        <w:pStyle w:val="3"/>
        <w:rPr>
          <w:bCs/>
          <w:iCs/>
        </w:rPr>
      </w:pPr>
      <w:r w:rsidRPr="006B7455">
        <w:rPr>
          <w:b w:val="0"/>
          <w:bCs/>
          <w:i w:val="0"/>
          <w:iCs/>
        </w:rPr>
        <w:t xml:space="preserve">A voltage of 0V +20mV will be applied to signal SF6_WG_PRESS at J22-7 </w:t>
      </w:r>
    </w:p>
    <w:p w14:paraId="401AC124" w14:textId="091CF992" w:rsidR="004546ED" w:rsidRPr="001D38B9" w:rsidRDefault="00D35BF9" w:rsidP="006B7455">
      <w:pPr>
        <w:pStyle w:val="3"/>
        <w:rPr>
          <w:bCs/>
          <w:iCs/>
        </w:rPr>
      </w:pPr>
      <w:r w:rsidRPr="006B7455">
        <w:rPr>
          <w:b w:val="0"/>
          <w:bCs/>
          <w:i w:val="0"/>
          <w:iCs/>
        </w:rPr>
        <w:t xml:space="preserve">The voltage of SF6_WG_PRESSURE at AD_IN7 will be read for 0V +/-100mV </w:t>
      </w:r>
    </w:p>
    <w:p w14:paraId="5D704EE1" w14:textId="079B0084" w:rsidR="004546ED" w:rsidRPr="001D38B9" w:rsidRDefault="00D35BF9" w:rsidP="006B7455">
      <w:pPr>
        <w:pStyle w:val="3"/>
        <w:rPr>
          <w:bCs/>
          <w:iCs/>
        </w:rPr>
      </w:pPr>
      <w:r w:rsidRPr="006B7455">
        <w:rPr>
          <w:b w:val="0"/>
          <w:bCs/>
          <w:i w:val="0"/>
          <w:iCs/>
        </w:rPr>
        <w:t xml:space="preserve">A voltage of 1.0V +/-2% will be applied to signal SF6_WG_PRESS at J22-7 </w:t>
      </w:r>
    </w:p>
    <w:p w14:paraId="388EEE8C" w14:textId="08BBFA33" w:rsidR="004546ED" w:rsidRPr="001D38B9" w:rsidRDefault="00D35BF9" w:rsidP="006B7455">
      <w:pPr>
        <w:pStyle w:val="3"/>
        <w:rPr>
          <w:bCs/>
          <w:iCs/>
        </w:rPr>
      </w:pPr>
      <w:r w:rsidRPr="006B7455">
        <w:rPr>
          <w:b w:val="0"/>
          <w:bCs/>
          <w:i w:val="0"/>
          <w:iCs/>
        </w:rPr>
        <w:t xml:space="preserve">The voltage of SF6_WG_PRESSURE at AD_IN7 will be read for (0.45V, 0.51V) </w:t>
      </w:r>
    </w:p>
    <w:p w14:paraId="5E623E69" w14:textId="4CC1AD61" w:rsidR="004546ED" w:rsidRPr="001D38B9" w:rsidRDefault="00D35BF9" w:rsidP="006B7455">
      <w:pPr>
        <w:pStyle w:val="3"/>
        <w:rPr>
          <w:bCs/>
          <w:iCs/>
        </w:rPr>
      </w:pPr>
      <w:r w:rsidRPr="006B7455">
        <w:rPr>
          <w:b w:val="0"/>
          <w:bCs/>
          <w:i w:val="0"/>
          <w:iCs/>
        </w:rPr>
        <w:t xml:space="preserve">A voltage of 2.0V +/-2% will be applied to signal SF6_WG_PRESS at J22-7 </w:t>
      </w:r>
    </w:p>
    <w:p w14:paraId="7A011BE8" w14:textId="64F76B1F" w:rsidR="004546ED" w:rsidRPr="001D38B9" w:rsidRDefault="00D35BF9" w:rsidP="006B7455">
      <w:pPr>
        <w:pStyle w:val="3"/>
        <w:rPr>
          <w:bCs/>
          <w:iCs/>
        </w:rPr>
      </w:pPr>
      <w:r w:rsidRPr="006B7455">
        <w:rPr>
          <w:b w:val="0"/>
          <w:bCs/>
          <w:i w:val="0"/>
          <w:iCs/>
        </w:rPr>
        <w:t xml:space="preserve">The voltage of SF6_WG_PRESSURE at AD_IN7 will be read for (0.9V, 1.02V) </w:t>
      </w:r>
    </w:p>
    <w:p w14:paraId="1798845A" w14:textId="508BF4FD" w:rsidR="004546ED" w:rsidRPr="001D38B9" w:rsidRDefault="00D35BF9" w:rsidP="006B7455">
      <w:pPr>
        <w:pStyle w:val="3"/>
        <w:rPr>
          <w:bCs/>
          <w:iCs/>
        </w:rPr>
      </w:pPr>
      <w:r w:rsidRPr="006B7455">
        <w:rPr>
          <w:b w:val="0"/>
          <w:bCs/>
          <w:i w:val="0"/>
          <w:iCs/>
        </w:rPr>
        <w:t xml:space="preserve">A voltage of 3.0V +/-2% will be applied to signal SF6_WG_PRESS at J22-7 </w:t>
      </w:r>
    </w:p>
    <w:p w14:paraId="511A27EB" w14:textId="60BAEC72" w:rsidR="004546ED" w:rsidRPr="001D38B9" w:rsidRDefault="00D35BF9" w:rsidP="006B7455">
      <w:pPr>
        <w:pStyle w:val="3"/>
        <w:rPr>
          <w:bCs/>
          <w:iCs/>
        </w:rPr>
      </w:pPr>
      <w:r w:rsidRPr="006B7455">
        <w:rPr>
          <w:b w:val="0"/>
          <w:bCs/>
          <w:i w:val="0"/>
          <w:iCs/>
        </w:rPr>
        <w:t xml:space="preserve">The voltage of SF6_WG_PRESSURE at AD_IN7 will be read for (1.35V, 1.53V) </w:t>
      </w:r>
    </w:p>
    <w:p w14:paraId="737A3730" w14:textId="05C72403" w:rsidR="004546ED" w:rsidRPr="001D38B9" w:rsidRDefault="00D35BF9" w:rsidP="006B7455">
      <w:pPr>
        <w:pStyle w:val="3"/>
        <w:rPr>
          <w:bCs/>
          <w:iCs/>
        </w:rPr>
      </w:pPr>
      <w:r w:rsidRPr="006B7455">
        <w:rPr>
          <w:b w:val="0"/>
          <w:bCs/>
          <w:i w:val="0"/>
          <w:iCs/>
        </w:rPr>
        <w:t xml:space="preserve">A voltage of 4.0V +/-2% will be applied to signal SF6_WG_PRESS at J22-7 </w:t>
      </w:r>
    </w:p>
    <w:p w14:paraId="32A41DF4" w14:textId="4AD27E78" w:rsidR="004546ED" w:rsidRPr="001D38B9" w:rsidRDefault="00D35BF9" w:rsidP="006B7455">
      <w:pPr>
        <w:pStyle w:val="3"/>
        <w:rPr>
          <w:bCs/>
          <w:iCs/>
        </w:rPr>
      </w:pPr>
      <w:r w:rsidRPr="006B7455">
        <w:rPr>
          <w:b w:val="0"/>
          <w:bCs/>
          <w:i w:val="0"/>
          <w:iCs/>
        </w:rPr>
        <w:t xml:space="preserve">The voltage of SF6_WG_PRESSURE at AD_IN7 will be read for (1.8V, 2.04V) </w:t>
      </w:r>
    </w:p>
    <w:p w14:paraId="5D1DFAAC" w14:textId="77777777" w:rsidR="004546ED" w:rsidRDefault="00D35BF9">
      <w:pPr>
        <w:spacing w:after="89" w:line="259" w:lineRule="auto"/>
        <w:ind w:left="0" w:firstLine="0"/>
        <w:jc w:val="left"/>
      </w:pPr>
      <w:r>
        <w:rPr>
          <w:sz w:val="24"/>
        </w:rPr>
        <w:lastRenderedPageBreak/>
        <w:t xml:space="preserve"> </w:t>
      </w:r>
    </w:p>
    <w:p w14:paraId="62267AF0" w14:textId="77777777" w:rsidR="004546ED" w:rsidRDefault="00D35BF9">
      <w:pPr>
        <w:pStyle w:val="2"/>
        <w:spacing w:after="0" w:line="345" w:lineRule="auto"/>
        <w:ind w:left="1209" w:right="4779" w:hanging="792"/>
      </w:pPr>
      <w:bookmarkStart w:id="46" w:name="_Toc199148199"/>
      <w:r>
        <w:t>System Power IF: Stand Power Interface</w:t>
      </w:r>
      <w:bookmarkEnd w:id="46"/>
      <w:r>
        <w:t xml:space="preserve"> </w:t>
      </w:r>
    </w:p>
    <w:p w14:paraId="79473CF3" w14:textId="77777777" w:rsidR="004546ED" w:rsidRDefault="00D35BF9">
      <w:pPr>
        <w:spacing w:after="0" w:line="345" w:lineRule="auto"/>
        <w:ind w:left="1209" w:right="4779" w:hanging="792"/>
        <w:jc w:val="left"/>
      </w:pPr>
      <w:r>
        <w:rPr>
          <w:sz w:val="24"/>
        </w:rPr>
        <w:t xml:space="preserve">DESCRIPTION </w:t>
      </w:r>
    </w:p>
    <w:p w14:paraId="3CFA2878" w14:textId="77777777" w:rsidR="004546ED" w:rsidRDefault="00D35BF9">
      <w:pPr>
        <w:spacing w:after="0" w:line="259" w:lineRule="auto"/>
        <w:ind w:left="1224" w:firstLine="0"/>
        <w:jc w:val="left"/>
      </w:pPr>
      <w:r>
        <w:rPr>
          <w:sz w:val="24"/>
        </w:rPr>
        <w:t xml:space="preserve"> </w:t>
      </w:r>
    </w:p>
    <w:p w14:paraId="63EF568A" w14:textId="77777777" w:rsidR="004546ED" w:rsidRDefault="00D35BF9">
      <w:pPr>
        <w:spacing w:line="254" w:lineRule="auto"/>
        <w:ind w:left="1219" w:right="50"/>
      </w:pPr>
      <w:r>
        <w:rPr>
          <w:sz w:val="24"/>
        </w:rPr>
        <w:t xml:space="preserve">Status from the Stand Power Distribution Board is relayed to the Stand Controller through opto-coupled 24V digital inputs. These signals will be toggled by the test system and the FPGA will be used to report their state for verification. </w:t>
      </w:r>
    </w:p>
    <w:p w14:paraId="6FD7C8E4" w14:textId="77777777" w:rsidR="004546ED" w:rsidRDefault="00D35BF9">
      <w:pPr>
        <w:spacing w:after="0" w:line="259" w:lineRule="auto"/>
        <w:ind w:left="1224" w:firstLine="0"/>
        <w:jc w:val="left"/>
      </w:pPr>
      <w:r>
        <w:rPr>
          <w:sz w:val="24"/>
        </w:rPr>
        <w:t xml:space="preserve"> </w:t>
      </w:r>
    </w:p>
    <w:p w14:paraId="4442CE16" w14:textId="77777777" w:rsidR="004546ED" w:rsidRDefault="00D35BF9">
      <w:pPr>
        <w:spacing w:line="254" w:lineRule="auto"/>
        <w:ind w:left="1219" w:right="50"/>
      </w:pPr>
      <w:r>
        <w:rPr>
          <w:sz w:val="24"/>
        </w:rPr>
        <w:t xml:space="preserve">PROCEDURE: </w:t>
      </w:r>
    </w:p>
    <w:p w14:paraId="51E8F430" w14:textId="746F3594" w:rsidR="004546ED" w:rsidRPr="001D38B9" w:rsidRDefault="00D35BF9" w:rsidP="007153FB">
      <w:pPr>
        <w:pStyle w:val="3"/>
        <w:rPr>
          <w:bCs/>
          <w:iCs/>
        </w:rPr>
      </w:pPr>
      <w:r w:rsidRPr="007153FB">
        <w:rPr>
          <w:b w:val="0"/>
          <w:bCs/>
          <w:i w:val="0"/>
          <w:iCs/>
        </w:rPr>
        <w:lastRenderedPageBreak/>
        <w:t xml:space="preserve">Signal CSPARESW1_C at J13-16 shall be set to 0V with respect to SPD_RTN at J13-24  </w:t>
      </w:r>
    </w:p>
    <w:p w14:paraId="70ECB93D" w14:textId="54B1E16D" w:rsidR="004546ED" w:rsidRPr="001D38B9" w:rsidRDefault="00D35BF9" w:rsidP="007153FB">
      <w:pPr>
        <w:pStyle w:val="3"/>
        <w:rPr>
          <w:bCs/>
          <w:iCs/>
        </w:rPr>
      </w:pPr>
      <w:r w:rsidRPr="007153FB">
        <w:rPr>
          <w:b w:val="0"/>
          <w:bCs/>
          <w:i w:val="0"/>
          <w:iCs/>
        </w:rPr>
        <w:t xml:space="preserve">Signal CSPARESW2_C at J13-17 shall be set to 24V with respect to SPD_RTN at J13-24  </w:t>
      </w:r>
    </w:p>
    <w:p w14:paraId="448B5744" w14:textId="7869DC66" w:rsidR="004546ED" w:rsidRPr="001D38B9" w:rsidRDefault="00D35BF9" w:rsidP="007153FB">
      <w:pPr>
        <w:pStyle w:val="3"/>
        <w:rPr>
          <w:bCs/>
          <w:iCs/>
        </w:rPr>
      </w:pPr>
      <w:r w:rsidRPr="007153FB">
        <w:rPr>
          <w:b w:val="0"/>
          <w:bCs/>
          <w:i w:val="0"/>
          <w:iCs/>
        </w:rPr>
        <w:t xml:space="preserve">Signal DC_MAIN_DOOR_SW_C at J13-14 shall be set to 0V with respect to SPD_RTN at J13-24 </w:t>
      </w:r>
    </w:p>
    <w:p w14:paraId="309F9A28" w14:textId="6B912492" w:rsidR="004546ED" w:rsidRPr="001D38B9" w:rsidRDefault="00D35BF9" w:rsidP="007153FB">
      <w:pPr>
        <w:pStyle w:val="3"/>
        <w:rPr>
          <w:bCs/>
          <w:iCs/>
        </w:rPr>
      </w:pPr>
      <w:r w:rsidRPr="007153FB">
        <w:rPr>
          <w:b w:val="0"/>
          <w:bCs/>
          <w:i w:val="0"/>
          <w:iCs/>
        </w:rPr>
        <w:t xml:space="preserve">Signal NEUTRON_DR_SW1_C at J13-11 shall be set to 24V with respect to SPD_RTN at J13-24 </w:t>
      </w:r>
    </w:p>
    <w:p w14:paraId="75E9AAD3" w14:textId="7F6D0F9A" w:rsidR="004546ED" w:rsidRPr="001D38B9" w:rsidRDefault="00D35BF9" w:rsidP="007153FB">
      <w:pPr>
        <w:pStyle w:val="3"/>
        <w:rPr>
          <w:bCs/>
          <w:iCs/>
        </w:rPr>
      </w:pPr>
      <w:r w:rsidRPr="007153FB">
        <w:rPr>
          <w:b w:val="0"/>
          <w:bCs/>
          <w:i w:val="0"/>
          <w:iCs/>
        </w:rPr>
        <w:t xml:space="preserve">Signal NEUTRON_DR_SW2_C at J13-12 shall be set to 0V with respect to SPD_RTN at J13-24 </w:t>
      </w:r>
    </w:p>
    <w:p w14:paraId="204B46A2" w14:textId="2494D67B" w:rsidR="004546ED" w:rsidRPr="001D38B9" w:rsidRDefault="00D35BF9" w:rsidP="007153FB">
      <w:pPr>
        <w:pStyle w:val="3"/>
        <w:rPr>
          <w:bCs/>
          <w:iCs/>
        </w:rPr>
      </w:pPr>
      <w:r w:rsidRPr="007153FB">
        <w:rPr>
          <w:b w:val="0"/>
          <w:bCs/>
          <w:i w:val="0"/>
          <w:iCs/>
        </w:rPr>
        <w:t xml:space="preserve">Signal CDOS_STS_C at J13-25 shall be set to 24V with respect to SPD_RTN at J13-24 </w:t>
      </w:r>
    </w:p>
    <w:p w14:paraId="02E17093" w14:textId="219587B9" w:rsidR="004546ED" w:rsidRPr="001D38B9" w:rsidRDefault="00D35BF9" w:rsidP="007153FB">
      <w:pPr>
        <w:pStyle w:val="3"/>
        <w:rPr>
          <w:bCs/>
          <w:iCs/>
        </w:rPr>
      </w:pPr>
      <w:r w:rsidRPr="007153FB">
        <w:rPr>
          <w:b w:val="0"/>
          <w:bCs/>
          <w:i w:val="0"/>
          <w:iCs/>
        </w:rPr>
        <w:t xml:space="preserve">Signal CMNR_STS_C at J13-13 shall be set to 0V with respect to SPD_RTN at J13-24 </w:t>
      </w:r>
    </w:p>
    <w:p w14:paraId="1DA861F7" w14:textId="527D4E63" w:rsidR="004546ED" w:rsidRPr="001D38B9" w:rsidRDefault="00D35BF9" w:rsidP="007153FB">
      <w:pPr>
        <w:pStyle w:val="3"/>
        <w:rPr>
          <w:bCs/>
          <w:iCs/>
        </w:rPr>
      </w:pPr>
      <w:r w:rsidRPr="007153FB">
        <w:rPr>
          <w:b w:val="0"/>
          <w:bCs/>
          <w:i w:val="0"/>
          <w:iCs/>
        </w:rPr>
        <w:t xml:space="preserve">Signal GROTPWR_STS_C at J13-23 shall be set to 24V with respect to SPD_RTN at J13-24 </w:t>
      </w:r>
    </w:p>
    <w:p w14:paraId="5FC2FACD" w14:textId="7DBA2389" w:rsidR="004546ED" w:rsidRPr="001D38B9" w:rsidRDefault="00D35BF9" w:rsidP="007153FB">
      <w:pPr>
        <w:pStyle w:val="3"/>
        <w:rPr>
          <w:bCs/>
          <w:iCs/>
        </w:rPr>
      </w:pPr>
      <w:r w:rsidRPr="007153FB">
        <w:rPr>
          <w:b w:val="0"/>
          <w:bCs/>
          <w:i w:val="0"/>
          <w:iCs/>
        </w:rPr>
        <w:t>Signal</w:t>
      </w:r>
      <w:r w:rsidR="007153FB">
        <w:rPr>
          <w:b w:val="0"/>
          <w:bCs/>
          <w:i w:val="0"/>
          <w:iCs/>
        </w:rPr>
        <w:t xml:space="preserve"> </w:t>
      </w:r>
      <w:r w:rsidRPr="007153FB">
        <w:rPr>
          <w:b w:val="0"/>
          <w:bCs/>
          <w:i w:val="0"/>
          <w:iCs/>
        </w:rPr>
        <w:t>SPD</w:t>
      </w:r>
      <w:r w:rsidR="007153FB">
        <w:rPr>
          <w:b w:val="0"/>
          <w:bCs/>
          <w:i w:val="0"/>
          <w:iCs/>
        </w:rPr>
        <w:t>_</w:t>
      </w:r>
      <w:r w:rsidRPr="007153FB">
        <w:rPr>
          <w:b w:val="0"/>
          <w:bCs/>
          <w:i w:val="0"/>
          <w:iCs/>
        </w:rPr>
        <w:t xml:space="preserve">AC_DR_C at J13-20 shall be set to 0V with respect to SPD_RTN at J13-24 </w:t>
      </w:r>
    </w:p>
    <w:p w14:paraId="1C634A2A" w14:textId="59FCDCDD" w:rsidR="004546ED" w:rsidRPr="001D38B9" w:rsidRDefault="00D35BF9" w:rsidP="007153FB">
      <w:pPr>
        <w:pStyle w:val="3"/>
        <w:rPr>
          <w:bCs/>
          <w:iCs/>
        </w:rPr>
      </w:pPr>
      <w:r w:rsidRPr="007153FB">
        <w:rPr>
          <w:b w:val="0"/>
          <w:bCs/>
          <w:i w:val="0"/>
          <w:iCs/>
        </w:rPr>
        <w:t xml:space="preserve">A prompt will be displayed to the user querying whether LED </w:t>
      </w:r>
      <w:r w:rsidRPr="007153FB">
        <w:rPr>
          <w:b w:val="0"/>
          <w:bCs/>
          <w:i w:val="0"/>
          <w:iCs/>
          <w:strike/>
        </w:rPr>
        <w:t>D90</w:t>
      </w:r>
      <w:r w:rsidR="004A10E1" w:rsidRPr="007153FB">
        <w:rPr>
          <w:b w:val="0"/>
          <w:bCs/>
          <w:i w:val="0"/>
          <w:iCs/>
        </w:rPr>
        <w:t xml:space="preserve"> D71</w:t>
      </w:r>
      <w:r w:rsidRPr="007153FB">
        <w:rPr>
          <w:b w:val="0"/>
          <w:bCs/>
          <w:i w:val="0"/>
          <w:iCs/>
        </w:rPr>
        <w:t xml:space="preserve"> is ON. A response of “yes” is expected. </w:t>
      </w:r>
    </w:p>
    <w:p w14:paraId="13AD37B1" w14:textId="6E95360F" w:rsidR="004546ED" w:rsidRPr="009234D9" w:rsidRDefault="00D35BF9" w:rsidP="007153FB">
      <w:pPr>
        <w:pStyle w:val="3"/>
        <w:rPr>
          <w:bCs/>
          <w:iCs/>
        </w:rPr>
      </w:pPr>
      <w:r w:rsidRPr="007153FB">
        <w:rPr>
          <w:rFonts w:ascii="Arial" w:eastAsia="Arial" w:hAnsi="Arial" w:cs="Arial"/>
          <w:b w:val="0"/>
          <w:bCs/>
          <w:i w:val="0"/>
          <w:iCs/>
        </w:rPr>
        <w:t xml:space="preserve"> </w:t>
      </w:r>
      <w:r w:rsidR="00337FEA">
        <w:rPr>
          <w:b w:val="0"/>
          <w:bCs/>
          <w:i w:val="0"/>
          <w:iCs/>
        </w:rPr>
        <w:t xml:space="preserve">Read APP </w:t>
      </w:r>
      <w:r w:rsidR="00D76D50">
        <w:rPr>
          <w:b w:val="0"/>
          <w:bCs/>
          <w:i w:val="0"/>
          <w:iCs/>
        </w:rPr>
        <w:t>FPGA register bits and verify them matched with sets</w:t>
      </w:r>
      <w:r w:rsidRPr="007153FB">
        <w:rPr>
          <w:b w:val="0"/>
          <w:bCs/>
          <w:i w:val="0"/>
          <w:iCs/>
        </w:rPr>
        <w:t xml:space="preserve">. </w:t>
      </w:r>
    </w:p>
    <w:p w14:paraId="773E3C1E" w14:textId="5A90E395" w:rsidR="004546ED" w:rsidRPr="00E52AE2" w:rsidRDefault="00D35BF9" w:rsidP="007153FB">
      <w:pPr>
        <w:pStyle w:val="3"/>
        <w:rPr>
          <w:bCs/>
          <w:iCs/>
          <w:highlight w:val="lightGray"/>
        </w:rPr>
      </w:pPr>
      <w:r w:rsidRPr="00E52AE2">
        <w:rPr>
          <w:b w:val="0"/>
          <w:bCs/>
          <w:i w:val="0"/>
          <w:iCs/>
          <w:highlight w:val="lightGray"/>
        </w:rPr>
        <w:t xml:space="preserve">GROTPWR_STS_IN shall be read for logic 0. </w:t>
      </w:r>
    </w:p>
    <w:p w14:paraId="29953B4B" w14:textId="34FEC9D8" w:rsidR="004546ED" w:rsidRPr="001D38B9" w:rsidRDefault="00D35BF9" w:rsidP="007153FB">
      <w:pPr>
        <w:pStyle w:val="3"/>
        <w:rPr>
          <w:bCs/>
          <w:iCs/>
        </w:rPr>
      </w:pPr>
      <w:r w:rsidRPr="007153FB">
        <w:rPr>
          <w:b w:val="0"/>
          <w:bCs/>
          <w:i w:val="0"/>
          <w:iCs/>
        </w:rPr>
        <w:t xml:space="preserve">Signal CSPARESW1_C at J13-16 shall be set to 24V with respect to SPD_RTN at J13-24  </w:t>
      </w:r>
    </w:p>
    <w:p w14:paraId="5D107167" w14:textId="0F39FD1B" w:rsidR="004546ED" w:rsidRPr="001D38B9" w:rsidRDefault="00D35BF9" w:rsidP="007153FB">
      <w:pPr>
        <w:pStyle w:val="3"/>
        <w:rPr>
          <w:bCs/>
          <w:iCs/>
        </w:rPr>
      </w:pPr>
      <w:r w:rsidRPr="007153FB">
        <w:rPr>
          <w:b w:val="0"/>
          <w:bCs/>
          <w:i w:val="0"/>
          <w:iCs/>
        </w:rPr>
        <w:t xml:space="preserve">Signal CSPARESW2_C at J13-17 shall be set to 0V with respect to SPD_RTN at J13-24  </w:t>
      </w:r>
    </w:p>
    <w:p w14:paraId="5ADB6F5B" w14:textId="590FAA36" w:rsidR="004546ED" w:rsidRPr="001D38B9" w:rsidRDefault="00D35BF9" w:rsidP="007153FB">
      <w:pPr>
        <w:pStyle w:val="3"/>
        <w:rPr>
          <w:bCs/>
          <w:iCs/>
        </w:rPr>
      </w:pPr>
      <w:r w:rsidRPr="007153FB">
        <w:rPr>
          <w:b w:val="0"/>
          <w:bCs/>
          <w:i w:val="0"/>
          <w:iCs/>
        </w:rPr>
        <w:t>Signal DC_MAIN_DOOR_SW_C at J13-14 shall be set to 24V with respect to SPD_</w:t>
      </w:r>
      <w:r w:rsidR="007153FB" w:rsidRPr="007153FB">
        <w:rPr>
          <w:b w:val="0"/>
          <w:bCs/>
          <w:i w:val="0"/>
          <w:iCs/>
        </w:rPr>
        <w:t>RTN at</w:t>
      </w:r>
      <w:r w:rsidRPr="007153FB">
        <w:rPr>
          <w:b w:val="0"/>
          <w:bCs/>
          <w:i w:val="0"/>
          <w:iCs/>
        </w:rPr>
        <w:t xml:space="preserve"> J13-24. </w:t>
      </w:r>
    </w:p>
    <w:p w14:paraId="2F4BE853" w14:textId="08C5CC9A" w:rsidR="004546ED" w:rsidRPr="001D38B9" w:rsidRDefault="00D35BF9" w:rsidP="007153FB">
      <w:pPr>
        <w:pStyle w:val="3"/>
        <w:rPr>
          <w:bCs/>
          <w:iCs/>
        </w:rPr>
      </w:pPr>
      <w:r w:rsidRPr="007153FB">
        <w:rPr>
          <w:b w:val="0"/>
          <w:bCs/>
          <w:i w:val="0"/>
          <w:iCs/>
        </w:rPr>
        <w:t xml:space="preserve">Signal NEUTRON_DR_SW1_C at J13-11 shall be set to 0V with respect to SPD_RTN at J13-24 </w:t>
      </w:r>
    </w:p>
    <w:p w14:paraId="0E1C9212" w14:textId="4B9A815A" w:rsidR="004546ED" w:rsidRPr="001D38B9" w:rsidRDefault="00D35BF9" w:rsidP="007153FB">
      <w:pPr>
        <w:pStyle w:val="3"/>
        <w:rPr>
          <w:bCs/>
          <w:iCs/>
        </w:rPr>
      </w:pPr>
      <w:r w:rsidRPr="007153FB">
        <w:rPr>
          <w:b w:val="0"/>
          <w:bCs/>
          <w:i w:val="0"/>
          <w:iCs/>
        </w:rPr>
        <w:t xml:space="preserve">Signal NEUTRON_DR_SW2_C at J13-12 shall be set to 24V with respect to SPD_RTN at J13-24 </w:t>
      </w:r>
    </w:p>
    <w:p w14:paraId="791C6ED0" w14:textId="6E4CC6BE" w:rsidR="004546ED" w:rsidRPr="001D38B9" w:rsidRDefault="00D35BF9" w:rsidP="007153FB">
      <w:pPr>
        <w:pStyle w:val="3"/>
        <w:rPr>
          <w:bCs/>
          <w:iCs/>
        </w:rPr>
      </w:pPr>
      <w:r w:rsidRPr="007153FB">
        <w:rPr>
          <w:b w:val="0"/>
          <w:bCs/>
          <w:i w:val="0"/>
          <w:iCs/>
        </w:rPr>
        <w:t xml:space="preserve">Signal CDOS_STS_C at J13-25 shall be set to 0V with respect to SPD_RTN at J13-24 </w:t>
      </w:r>
    </w:p>
    <w:p w14:paraId="52D41D32" w14:textId="440BE413" w:rsidR="004546ED" w:rsidRPr="001D38B9" w:rsidRDefault="00D35BF9" w:rsidP="007153FB">
      <w:pPr>
        <w:pStyle w:val="3"/>
        <w:rPr>
          <w:bCs/>
          <w:iCs/>
        </w:rPr>
      </w:pPr>
      <w:r w:rsidRPr="007153FB">
        <w:rPr>
          <w:b w:val="0"/>
          <w:bCs/>
          <w:i w:val="0"/>
          <w:iCs/>
        </w:rPr>
        <w:t xml:space="preserve">Signal CMNR_STS_C at J13-13 shall be set to 24V with respect to SPD_RTN at J13-24 </w:t>
      </w:r>
    </w:p>
    <w:p w14:paraId="2E70D5EA" w14:textId="53E330A6" w:rsidR="004546ED" w:rsidRPr="001D38B9" w:rsidRDefault="00D35BF9" w:rsidP="007153FB">
      <w:pPr>
        <w:pStyle w:val="3"/>
        <w:rPr>
          <w:bCs/>
          <w:iCs/>
        </w:rPr>
      </w:pPr>
      <w:r w:rsidRPr="007153FB">
        <w:rPr>
          <w:b w:val="0"/>
          <w:bCs/>
          <w:i w:val="0"/>
          <w:iCs/>
        </w:rPr>
        <w:t xml:space="preserve">Signal GROTPWR_STS_C at J13-23 shall be set to 0V with respect to SPD_RTN at J13-24 </w:t>
      </w:r>
    </w:p>
    <w:p w14:paraId="39CB482D" w14:textId="420FB4DB" w:rsidR="004546ED" w:rsidRPr="001D38B9" w:rsidRDefault="00D35BF9" w:rsidP="007153FB">
      <w:pPr>
        <w:pStyle w:val="3"/>
        <w:rPr>
          <w:bCs/>
          <w:iCs/>
        </w:rPr>
      </w:pPr>
      <w:r w:rsidRPr="007153FB">
        <w:rPr>
          <w:b w:val="0"/>
          <w:bCs/>
          <w:i w:val="0"/>
          <w:iCs/>
        </w:rPr>
        <w:t xml:space="preserve">Signal SPD_AC_DR_C at J13-20 shall be set to 24V with respect to SPD_RTN at J13-24 </w:t>
      </w:r>
    </w:p>
    <w:p w14:paraId="05DF0A9D" w14:textId="02694D2B" w:rsidR="004546ED" w:rsidRPr="001D38B9" w:rsidRDefault="00D35BF9" w:rsidP="007153FB">
      <w:pPr>
        <w:pStyle w:val="3"/>
        <w:rPr>
          <w:bCs/>
          <w:iCs/>
        </w:rPr>
      </w:pPr>
      <w:r w:rsidRPr="007153FB">
        <w:rPr>
          <w:b w:val="0"/>
          <w:bCs/>
          <w:i w:val="0"/>
          <w:iCs/>
        </w:rPr>
        <w:t>A prompt will be displayed to the user querying whether LED</w:t>
      </w:r>
      <w:r w:rsidR="00902912" w:rsidRPr="007153FB">
        <w:rPr>
          <w:b w:val="0"/>
          <w:bCs/>
          <w:i w:val="0"/>
          <w:iCs/>
        </w:rPr>
        <w:t xml:space="preserve"> D71</w:t>
      </w:r>
      <w:r w:rsidRPr="007153FB">
        <w:rPr>
          <w:b w:val="0"/>
          <w:bCs/>
          <w:i w:val="0"/>
          <w:iCs/>
        </w:rPr>
        <w:t xml:space="preserve"> is OFF. A response of “yes” is expected. </w:t>
      </w:r>
    </w:p>
    <w:p w14:paraId="752FBA7B" w14:textId="220B5E79" w:rsidR="004546ED" w:rsidRPr="00D76D50" w:rsidRDefault="00B672A3" w:rsidP="007153FB">
      <w:pPr>
        <w:pStyle w:val="3"/>
        <w:rPr>
          <w:bCs/>
          <w:iCs/>
        </w:rPr>
      </w:pPr>
      <w:r w:rsidRPr="00B672A3" w:rsidDel="00B672A3">
        <w:rPr>
          <w:rFonts w:ascii="Calibri" w:eastAsia="Calibri" w:hAnsi="Calibri" w:cs="Calibri"/>
          <w:b w:val="0"/>
          <w:bCs/>
          <w:i w:val="0"/>
          <w:iCs/>
        </w:rPr>
        <w:t xml:space="preserve"> </w:t>
      </w:r>
      <w:r w:rsidR="00D76D50">
        <w:rPr>
          <w:b w:val="0"/>
          <w:bCs/>
          <w:i w:val="0"/>
          <w:iCs/>
        </w:rPr>
        <w:t>Read APP FPGA register bits and verify them matched with sets</w:t>
      </w:r>
      <w:r w:rsidR="00D35BF9" w:rsidRPr="007153FB">
        <w:rPr>
          <w:b w:val="0"/>
          <w:bCs/>
          <w:i w:val="0"/>
          <w:iCs/>
        </w:rPr>
        <w:t xml:space="preserve">. </w:t>
      </w:r>
    </w:p>
    <w:p w14:paraId="4311F8DE" w14:textId="5E22EB16" w:rsidR="004546ED" w:rsidRPr="00E52AE2" w:rsidRDefault="00D35BF9" w:rsidP="007153FB">
      <w:pPr>
        <w:pStyle w:val="3"/>
        <w:rPr>
          <w:bCs/>
          <w:iCs/>
          <w:highlight w:val="lightGray"/>
        </w:rPr>
      </w:pPr>
      <w:r w:rsidRPr="00E52AE2">
        <w:rPr>
          <w:b w:val="0"/>
          <w:bCs/>
          <w:i w:val="0"/>
          <w:iCs/>
          <w:highlight w:val="lightGray"/>
        </w:rPr>
        <w:t xml:space="preserve">GROTPWR_STS_IN shall be read for logic 1. </w:t>
      </w:r>
    </w:p>
    <w:p w14:paraId="238543FA" w14:textId="304149F6" w:rsidR="004546ED" w:rsidRPr="001D38B9" w:rsidRDefault="00D35BF9" w:rsidP="007153FB">
      <w:pPr>
        <w:pStyle w:val="3"/>
        <w:rPr>
          <w:bCs/>
          <w:iCs/>
        </w:rPr>
      </w:pPr>
      <w:r w:rsidRPr="007153FB">
        <w:rPr>
          <w:b w:val="0"/>
          <w:bCs/>
          <w:i w:val="0"/>
          <w:iCs/>
        </w:rPr>
        <w:t>Signal CSPARESW1_C at J13-16 shall be set to 0V with respect to SPD_RTN at</w:t>
      </w:r>
      <w:r w:rsidR="007153FB">
        <w:rPr>
          <w:b w:val="0"/>
          <w:bCs/>
          <w:i w:val="0"/>
          <w:iCs/>
        </w:rPr>
        <w:t xml:space="preserve"> </w:t>
      </w:r>
      <w:r w:rsidRPr="007153FB">
        <w:rPr>
          <w:b w:val="0"/>
          <w:bCs/>
          <w:i w:val="0"/>
          <w:iCs/>
        </w:rPr>
        <w:t xml:space="preserve">J13-24  </w:t>
      </w:r>
    </w:p>
    <w:p w14:paraId="4A8D93CE" w14:textId="323BDC4A" w:rsidR="004546ED" w:rsidRPr="001D38B9" w:rsidRDefault="00D35BF9" w:rsidP="007153FB">
      <w:pPr>
        <w:pStyle w:val="3"/>
        <w:rPr>
          <w:bCs/>
          <w:iCs/>
        </w:rPr>
      </w:pPr>
      <w:r w:rsidRPr="007153FB">
        <w:rPr>
          <w:b w:val="0"/>
          <w:bCs/>
          <w:i w:val="0"/>
          <w:iCs/>
        </w:rPr>
        <w:t xml:space="preserve">Signal CSPARESW2_C at J13-17 shall be set to 0V with respect to SPD_RTN at J13-24  </w:t>
      </w:r>
    </w:p>
    <w:p w14:paraId="346C1257" w14:textId="74DDB680" w:rsidR="004546ED" w:rsidRPr="001D38B9" w:rsidRDefault="00D35BF9" w:rsidP="007153FB">
      <w:pPr>
        <w:pStyle w:val="3"/>
        <w:rPr>
          <w:bCs/>
          <w:iCs/>
        </w:rPr>
      </w:pPr>
      <w:r w:rsidRPr="007153FB">
        <w:rPr>
          <w:b w:val="0"/>
          <w:bCs/>
          <w:i w:val="0"/>
          <w:iCs/>
        </w:rPr>
        <w:lastRenderedPageBreak/>
        <w:t>Signal DC_MAIN_DOOR_SW_C at J13-14 shall be set to 0V with respect to SPD</w:t>
      </w:r>
      <w:r w:rsidR="007A1040">
        <w:rPr>
          <w:b w:val="0"/>
          <w:bCs/>
          <w:i w:val="0"/>
          <w:iCs/>
        </w:rPr>
        <w:t>_</w:t>
      </w:r>
      <w:r w:rsidRPr="007153FB">
        <w:rPr>
          <w:b w:val="0"/>
          <w:bCs/>
          <w:i w:val="0"/>
          <w:iCs/>
        </w:rPr>
        <w:t xml:space="preserve">RTN at J13-24. </w:t>
      </w:r>
    </w:p>
    <w:p w14:paraId="3108588A" w14:textId="5156CF57" w:rsidR="004546ED" w:rsidRPr="001D38B9" w:rsidRDefault="00D35BF9" w:rsidP="007153FB">
      <w:pPr>
        <w:pStyle w:val="3"/>
        <w:rPr>
          <w:bCs/>
          <w:iCs/>
        </w:rPr>
      </w:pPr>
      <w:r w:rsidRPr="007153FB">
        <w:rPr>
          <w:b w:val="0"/>
          <w:bCs/>
          <w:i w:val="0"/>
          <w:iCs/>
        </w:rPr>
        <w:t xml:space="preserve">Signal NEUTRON_DR_SW1_C at J13-11 shall be set to 0V with respect to SPD_RTN at J13-24 </w:t>
      </w:r>
    </w:p>
    <w:p w14:paraId="2839842B" w14:textId="451EB6F6" w:rsidR="004546ED" w:rsidRPr="001D38B9" w:rsidRDefault="00D35BF9" w:rsidP="007153FB">
      <w:pPr>
        <w:pStyle w:val="3"/>
        <w:rPr>
          <w:bCs/>
          <w:iCs/>
        </w:rPr>
      </w:pPr>
      <w:r w:rsidRPr="007153FB">
        <w:rPr>
          <w:b w:val="0"/>
          <w:bCs/>
          <w:i w:val="0"/>
          <w:iCs/>
        </w:rPr>
        <w:t xml:space="preserve">Signal NEUTRON_DR_SW2_C at J13-12 shall be set to 0V with respect to SPD_RTN at J13-24 </w:t>
      </w:r>
    </w:p>
    <w:p w14:paraId="41903DE3" w14:textId="32B2DA54" w:rsidR="004546ED" w:rsidRPr="001D38B9" w:rsidRDefault="00D35BF9" w:rsidP="007153FB">
      <w:pPr>
        <w:pStyle w:val="3"/>
        <w:rPr>
          <w:bCs/>
          <w:iCs/>
        </w:rPr>
      </w:pPr>
      <w:r w:rsidRPr="007153FB">
        <w:rPr>
          <w:b w:val="0"/>
          <w:bCs/>
          <w:i w:val="0"/>
          <w:iCs/>
        </w:rPr>
        <w:t xml:space="preserve">Signal CDOS_STS_C at J13-25 shall be set to 0V with respect to SPD_RTN at J13-24 </w:t>
      </w:r>
    </w:p>
    <w:p w14:paraId="55A30641" w14:textId="55DFBD7E" w:rsidR="004546ED" w:rsidRPr="001D38B9" w:rsidRDefault="00D35BF9" w:rsidP="007153FB">
      <w:pPr>
        <w:pStyle w:val="3"/>
        <w:rPr>
          <w:bCs/>
          <w:iCs/>
        </w:rPr>
      </w:pPr>
      <w:r w:rsidRPr="007153FB">
        <w:rPr>
          <w:b w:val="0"/>
          <w:bCs/>
          <w:i w:val="0"/>
          <w:iCs/>
        </w:rPr>
        <w:t xml:space="preserve">Signal CMNR_STS_C at J13-13 shall be set to 0V with respect to SPD_RTN at J13-24 </w:t>
      </w:r>
    </w:p>
    <w:p w14:paraId="6A33CED1" w14:textId="1D500170" w:rsidR="004546ED" w:rsidRPr="001D38B9" w:rsidRDefault="00D35BF9" w:rsidP="007153FB">
      <w:pPr>
        <w:pStyle w:val="3"/>
        <w:rPr>
          <w:bCs/>
          <w:iCs/>
        </w:rPr>
      </w:pPr>
      <w:r w:rsidRPr="007153FB">
        <w:rPr>
          <w:b w:val="0"/>
          <w:bCs/>
          <w:i w:val="0"/>
          <w:iCs/>
        </w:rPr>
        <w:t>Signal GROTPWR_STS_C at J13-23 shall be set to 0V with respect to SPD_RTN at J13-24</w:t>
      </w:r>
      <w:r w:rsidR="007A1040">
        <w:rPr>
          <w:b w:val="0"/>
          <w:bCs/>
          <w:i w:val="0"/>
          <w:iCs/>
        </w:rPr>
        <w:t>.</w:t>
      </w:r>
      <w:r w:rsidRPr="007153FB">
        <w:rPr>
          <w:b w:val="0"/>
          <w:bCs/>
          <w:i w:val="0"/>
          <w:iCs/>
        </w:rPr>
        <w:t xml:space="preserve"> </w:t>
      </w:r>
    </w:p>
    <w:p w14:paraId="2A29B950" w14:textId="2153F2F1" w:rsidR="007153FB" w:rsidRPr="007153FB" w:rsidRDefault="00D35BF9">
      <w:pPr>
        <w:pStyle w:val="3"/>
        <w:rPr>
          <w:bCs/>
          <w:iCs/>
        </w:rPr>
      </w:pPr>
      <w:r w:rsidRPr="007153FB">
        <w:rPr>
          <w:b w:val="0"/>
          <w:bCs/>
          <w:i w:val="0"/>
          <w:iCs/>
        </w:rPr>
        <w:t>Signal SPD_AC_DR_C at J13-20 shall be set to 0V with respect to SPD_RTN at J13-24</w:t>
      </w:r>
      <w:r w:rsidR="007A1040">
        <w:rPr>
          <w:b w:val="0"/>
          <w:bCs/>
          <w:i w:val="0"/>
          <w:iCs/>
        </w:rPr>
        <w:t>.</w:t>
      </w:r>
      <w:r w:rsidRPr="007153FB">
        <w:rPr>
          <w:b w:val="0"/>
          <w:bCs/>
          <w:i w:val="0"/>
          <w:iCs/>
        </w:rPr>
        <w:t xml:space="preserve"> </w:t>
      </w:r>
    </w:p>
    <w:p w14:paraId="2651E037" w14:textId="77777777" w:rsidR="004546ED" w:rsidRDefault="00D35BF9">
      <w:pPr>
        <w:spacing w:after="89" w:line="259" w:lineRule="auto"/>
        <w:ind w:left="1224" w:firstLine="0"/>
        <w:jc w:val="left"/>
      </w:pPr>
      <w:r>
        <w:rPr>
          <w:sz w:val="24"/>
        </w:rPr>
        <w:t xml:space="preserve"> </w:t>
      </w:r>
    </w:p>
    <w:p w14:paraId="2E135787" w14:textId="77777777" w:rsidR="004546ED" w:rsidRDefault="00D35BF9">
      <w:pPr>
        <w:pStyle w:val="2"/>
        <w:spacing w:after="0" w:line="345" w:lineRule="auto"/>
        <w:ind w:left="1209" w:right="5288" w:hanging="792"/>
      </w:pPr>
      <w:bookmarkStart w:id="47" w:name="_Toc199148200"/>
      <w:r>
        <w:t>System Power Interface</w:t>
      </w:r>
      <w:bookmarkEnd w:id="47"/>
      <w:r>
        <w:t xml:space="preserve"> </w:t>
      </w:r>
    </w:p>
    <w:p w14:paraId="37119CB4" w14:textId="77777777" w:rsidR="004546ED" w:rsidRDefault="00D35BF9">
      <w:pPr>
        <w:spacing w:after="0" w:line="345" w:lineRule="auto"/>
        <w:ind w:left="1209" w:right="5288" w:hanging="792"/>
        <w:jc w:val="left"/>
      </w:pPr>
      <w:r>
        <w:rPr>
          <w:sz w:val="24"/>
        </w:rPr>
        <w:t xml:space="preserve">DESCRIPTION </w:t>
      </w:r>
    </w:p>
    <w:p w14:paraId="39B563E2" w14:textId="77777777" w:rsidR="004546ED" w:rsidRDefault="00D35BF9">
      <w:pPr>
        <w:spacing w:after="0" w:line="259" w:lineRule="auto"/>
        <w:ind w:left="1224" w:firstLine="0"/>
        <w:jc w:val="left"/>
      </w:pPr>
      <w:r>
        <w:rPr>
          <w:sz w:val="24"/>
        </w:rPr>
        <w:t xml:space="preserve"> </w:t>
      </w:r>
    </w:p>
    <w:p w14:paraId="7EC59B4E" w14:textId="022F1F8C" w:rsidR="004546ED" w:rsidRDefault="00D35BF9">
      <w:pPr>
        <w:spacing w:line="254" w:lineRule="auto"/>
        <w:ind w:left="1219" w:right="50"/>
      </w:pPr>
      <w:r>
        <w:rPr>
          <w:sz w:val="24"/>
        </w:rPr>
        <w:t>The System Power Interface provides an interface to the Stand Power Distribution Board. The Gantry Rotation Power Control driver is a switch, enabled by the FPGA through the signal H</w:t>
      </w:r>
      <w:r w:rsidR="00DB0D46">
        <w:rPr>
          <w:sz w:val="24"/>
        </w:rPr>
        <w:t>D</w:t>
      </w:r>
      <w:r>
        <w:rPr>
          <w:sz w:val="24"/>
        </w:rPr>
        <w:t>W_GANT_ROT_EN. The test system will measure the output 24V supply HW_GANT_ROT_EN_C at J13</w:t>
      </w:r>
      <w:r w:rsidR="00944239">
        <w:rPr>
          <w:sz w:val="24"/>
        </w:rPr>
        <w:t>-</w:t>
      </w:r>
      <w:r w:rsidR="00DB0D46">
        <w:rPr>
          <w:sz w:val="24"/>
        </w:rPr>
        <w:t>1</w:t>
      </w:r>
      <w:r>
        <w:rPr>
          <w:sz w:val="24"/>
        </w:rPr>
        <w:t xml:space="preserve"> when enabled and the FPGA will verify the switch status output HW_GANT_ROT_EN_FLT# to correspond with the controlled state. </w:t>
      </w:r>
      <w:commentRangeStart w:id="48"/>
      <w:r>
        <w:rPr>
          <w:sz w:val="24"/>
        </w:rPr>
        <w:t>According to datasheet of BSP742R, protection function is not designed for continuous and repetitive operation. The short current protection will not be tested here</w:t>
      </w:r>
      <w:commentRangeEnd w:id="48"/>
      <w:r w:rsidR="003D5395">
        <w:rPr>
          <w:rStyle w:val="a4"/>
        </w:rPr>
        <w:commentReference w:id="48"/>
      </w:r>
      <w:r>
        <w:rPr>
          <w:sz w:val="24"/>
        </w:rPr>
        <w:t xml:space="preserve">.  </w:t>
      </w:r>
    </w:p>
    <w:p w14:paraId="7DE4071A" w14:textId="77777777" w:rsidR="004546ED" w:rsidRDefault="00D35BF9">
      <w:pPr>
        <w:spacing w:after="0" w:line="259" w:lineRule="auto"/>
        <w:ind w:left="1224" w:firstLine="0"/>
        <w:jc w:val="left"/>
      </w:pPr>
      <w:r>
        <w:rPr>
          <w:sz w:val="24"/>
        </w:rPr>
        <w:t xml:space="preserve"> </w:t>
      </w:r>
    </w:p>
    <w:p w14:paraId="2FF175BE" w14:textId="096D6D88" w:rsidR="004546ED" w:rsidRDefault="00D35BF9">
      <w:pPr>
        <w:spacing w:line="254" w:lineRule="auto"/>
        <w:ind w:left="1219" w:right="50"/>
      </w:pPr>
      <w:r>
        <w:rPr>
          <w:sz w:val="24"/>
        </w:rPr>
        <w:t xml:space="preserve">LED </w:t>
      </w:r>
      <w:r w:rsidR="00F476FC">
        <w:rPr>
          <w:sz w:val="24"/>
        </w:rPr>
        <w:t>D79</w:t>
      </w:r>
      <w:r>
        <w:rPr>
          <w:sz w:val="24"/>
        </w:rPr>
        <w:t xml:space="preserve"> will light to reflect the state of the Gantry Rotation Switch. The operator will be asked to verify the state of this LED. </w:t>
      </w:r>
    </w:p>
    <w:p w14:paraId="5D3ED941" w14:textId="77777777" w:rsidR="004546ED" w:rsidRDefault="00D35BF9">
      <w:pPr>
        <w:spacing w:after="0" w:line="259" w:lineRule="auto"/>
        <w:ind w:left="1224" w:firstLine="0"/>
        <w:jc w:val="left"/>
      </w:pPr>
      <w:r>
        <w:rPr>
          <w:sz w:val="24"/>
        </w:rPr>
        <w:t xml:space="preserve"> </w:t>
      </w:r>
    </w:p>
    <w:p w14:paraId="4F218DA5" w14:textId="77777777" w:rsidR="004546ED" w:rsidRDefault="00D35BF9">
      <w:pPr>
        <w:spacing w:line="254" w:lineRule="auto"/>
        <w:ind w:left="1219" w:right="50"/>
      </w:pPr>
      <w:r>
        <w:rPr>
          <w:sz w:val="24"/>
        </w:rPr>
        <w:t xml:space="preserve">PROCEDURE </w:t>
      </w:r>
    </w:p>
    <w:p w14:paraId="5543D685" w14:textId="77777777" w:rsidR="004546ED" w:rsidRDefault="00D35BF9">
      <w:pPr>
        <w:spacing w:after="0" w:line="259" w:lineRule="auto"/>
        <w:ind w:left="1224" w:firstLine="0"/>
        <w:jc w:val="left"/>
      </w:pPr>
      <w:r>
        <w:rPr>
          <w:sz w:val="24"/>
        </w:rPr>
        <w:t xml:space="preserve"> </w:t>
      </w:r>
    </w:p>
    <w:p w14:paraId="0739C3B2" w14:textId="0A0F5DA4" w:rsidR="004546ED" w:rsidRPr="000E1867" w:rsidRDefault="00D35BF9" w:rsidP="00B4454A">
      <w:pPr>
        <w:pStyle w:val="3"/>
        <w:rPr>
          <w:bCs/>
          <w:iCs/>
          <w:highlight w:val="lightGray"/>
        </w:rPr>
      </w:pPr>
      <w:r w:rsidRPr="000E1867">
        <w:rPr>
          <w:b w:val="0"/>
          <w:bCs/>
          <w:i w:val="0"/>
          <w:iCs/>
          <w:highlight w:val="lightGray"/>
        </w:rPr>
        <w:lastRenderedPageBreak/>
        <w:t>Signals BMENLP_C</w:t>
      </w:r>
      <w:r w:rsidR="001C695A">
        <w:rPr>
          <w:b w:val="0"/>
          <w:bCs/>
          <w:i w:val="0"/>
          <w:iCs/>
          <w:highlight w:val="lightGray"/>
        </w:rPr>
        <w:t>NT</w:t>
      </w:r>
      <w:r w:rsidRPr="000E1867">
        <w:rPr>
          <w:b w:val="0"/>
          <w:bCs/>
          <w:i w:val="0"/>
          <w:iCs/>
          <w:highlight w:val="lightGray"/>
        </w:rPr>
        <w:t>L, H</w:t>
      </w:r>
      <w:r w:rsidR="00845A42">
        <w:rPr>
          <w:b w:val="0"/>
          <w:bCs/>
          <w:i w:val="0"/>
          <w:iCs/>
          <w:highlight w:val="lightGray"/>
        </w:rPr>
        <w:t>D</w:t>
      </w:r>
      <w:r w:rsidRPr="000E1867">
        <w:rPr>
          <w:b w:val="0"/>
          <w:bCs/>
          <w:i w:val="0"/>
          <w:iCs/>
          <w:highlight w:val="lightGray"/>
        </w:rPr>
        <w:t>W_GANT_ROT_</w:t>
      </w:r>
      <w:r w:rsidR="00845A42">
        <w:rPr>
          <w:b w:val="0"/>
          <w:bCs/>
          <w:i w:val="0"/>
          <w:iCs/>
          <w:highlight w:val="lightGray"/>
        </w:rPr>
        <w:t>EN</w:t>
      </w:r>
      <w:r w:rsidRPr="000E1867">
        <w:rPr>
          <w:b w:val="0"/>
          <w:bCs/>
          <w:i w:val="0"/>
          <w:iCs/>
          <w:highlight w:val="lightGray"/>
        </w:rPr>
        <w:t>, KVBMENLP_C</w:t>
      </w:r>
      <w:r w:rsidR="001C695A">
        <w:rPr>
          <w:b w:val="0"/>
          <w:bCs/>
          <w:i w:val="0"/>
          <w:iCs/>
          <w:highlight w:val="lightGray"/>
        </w:rPr>
        <w:t>NT</w:t>
      </w:r>
      <w:r w:rsidRPr="000E1867">
        <w:rPr>
          <w:b w:val="0"/>
          <w:bCs/>
          <w:i w:val="0"/>
          <w:iCs/>
          <w:highlight w:val="lightGray"/>
        </w:rPr>
        <w:t>L,</w:t>
      </w:r>
      <w:r w:rsidR="000E1867" w:rsidRPr="000E1867">
        <w:rPr>
          <w:b w:val="0"/>
          <w:bCs/>
          <w:i w:val="0"/>
          <w:iCs/>
          <w:highlight w:val="lightGray"/>
        </w:rPr>
        <w:t xml:space="preserve"> MTNENLP_C</w:t>
      </w:r>
      <w:r w:rsidR="001C695A">
        <w:rPr>
          <w:b w:val="0"/>
          <w:bCs/>
          <w:i w:val="0"/>
          <w:iCs/>
          <w:highlight w:val="lightGray"/>
        </w:rPr>
        <w:t>NT</w:t>
      </w:r>
      <w:r w:rsidR="000E1867" w:rsidRPr="000E1867">
        <w:rPr>
          <w:b w:val="0"/>
          <w:bCs/>
          <w:i w:val="0"/>
          <w:iCs/>
          <w:highlight w:val="lightGray"/>
        </w:rPr>
        <w:t>L</w:t>
      </w:r>
      <w:r w:rsidR="000E2483" w:rsidRPr="000E1867">
        <w:rPr>
          <w:b w:val="0"/>
          <w:bCs/>
          <w:i w:val="0"/>
          <w:iCs/>
          <w:highlight w:val="lightGray"/>
        </w:rPr>
        <w:t>,</w:t>
      </w:r>
      <w:r w:rsidR="000E2483">
        <w:rPr>
          <w:b w:val="0"/>
          <w:bCs/>
          <w:i w:val="0"/>
          <w:iCs/>
          <w:highlight w:val="lightGray"/>
        </w:rPr>
        <w:t xml:space="preserve"> </w:t>
      </w:r>
      <w:r w:rsidR="000E1867" w:rsidRPr="000E1867">
        <w:rPr>
          <w:b w:val="0"/>
          <w:bCs/>
          <w:i w:val="0"/>
          <w:iCs/>
          <w:highlight w:val="lightGray"/>
        </w:rPr>
        <w:t>PWRENLP_C</w:t>
      </w:r>
      <w:r w:rsidR="005E2524">
        <w:rPr>
          <w:b w:val="0"/>
          <w:bCs/>
          <w:i w:val="0"/>
          <w:iCs/>
          <w:highlight w:val="lightGray"/>
        </w:rPr>
        <w:t>NT</w:t>
      </w:r>
      <w:r w:rsidR="000E1867" w:rsidRPr="000E1867">
        <w:rPr>
          <w:b w:val="0"/>
          <w:bCs/>
          <w:i w:val="0"/>
          <w:iCs/>
          <w:highlight w:val="lightGray"/>
        </w:rPr>
        <w:t>L,</w:t>
      </w:r>
      <w:r w:rsidR="00845A42">
        <w:rPr>
          <w:b w:val="0"/>
          <w:bCs/>
          <w:i w:val="0"/>
          <w:iCs/>
          <w:highlight w:val="lightGray"/>
        </w:rPr>
        <w:t xml:space="preserve"> BMENLP_LOC_CNTL, PWR</w:t>
      </w:r>
      <w:r w:rsidR="00BA1307">
        <w:rPr>
          <w:b w:val="0"/>
          <w:bCs/>
          <w:i w:val="0"/>
          <w:iCs/>
          <w:highlight w:val="lightGray"/>
        </w:rPr>
        <w:t>ENLP_LOC_CNTL, MTNENLP_LOC_CNTL</w:t>
      </w:r>
      <w:r w:rsidR="000E1867" w:rsidRPr="000E1867">
        <w:rPr>
          <w:b w:val="0"/>
          <w:bCs/>
          <w:i w:val="0"/>
          <w:iCs/>
          <w:highlight w:val="lightGray"/>
        </w:rPr>
        <w:t xml:space="preserve"> shall be set to 0. </w:t>
      </w:r>
    </w:p>
    <w:p w14:paraId="536163FF" w14:textId="525A515A" w:rsidR="004546ED" w:rsidRPr="001D38B9" w:rsidRDefault="00492D29" w:rsidP="00492D29">
      <w:pPr>
        <w:pStyle w:val="3"/>
        <w:rPr>
          <w:bCs/>
          <w:iCs/>
        </w:rPr>
      </w:pPr>
      <w:r w:rsidRPr="00492D29">
        <w:rPr>
          <w:b w:val="0"/>
          <w:bCs/>
          <w:i w:val="0"/>
          <w:iCs/>
        </w:rPr>
        <w:t xml:space="preserve">Status of MEL_SW_CONFIG_ADDR shall be read </w:t>
      </w:r>
      <w:r w:rsidR="005C351E">
        <w:rPr>
          <w:b w:val="0"/>
          <w:bCs/>
          <w:i w:val="0"/>
          <w:iCs/>
        </w:rPr>
        <w:t>by</w:t>
      </w:r>
      <w:r w:rsidRPr="00492D29">
        <w:rPr>
          <w:b w:val="0"/>
          <w:bCs/>
          <w:i w:val="0"/>
          <w:iCs/>
        </w:rPr>
        <w:t xml:space="preserve"> HDW FPGA,</w:t>
      </w:r>
      <w:r>
        <w:rPr>
          <w:rFonts w:ascii="Arial" w:eastAsia="Arial" w:hAnsi="Arial" w:cs="Arial"/>
          <w:b w:val="0"/>
          <w:bCs/>
          <w:i w:val="0"/>
          <w:iCs/>
        </w:rPr>
        <w:t xml:space="preserve"> </w:t>
      </w:r>
      <w:r w:rsidR="005C351E">
        <w:rPr>
          <w:b w:val="0"/>
          <w:bCs/>
          <w:i w:val="0"/>
          <w:iCs/>
        </w:rPr>
        <w:t>a</w:t>
      </w:r>
      <w:r w:rsidR="00D35BF9" w:rsidRPr="002C531F">
        <w:rPr>
          <w:b w:val="0"/>
          <w:bCs/>
          <w:i w:val="0"/>
          <w:iCs/>
        </w:rPr>
        <w:t xml:space="preserve"> prompt will be displayed to the user to configure all switches on SW1 to OFF position</w:t>
      </w:r>
      <w:r>
        <w:rPr>
          <w:b w:val="0"/>
          <w:bCs/>
          <w:i w:val="0"/>
          <w:iCs/>
        </w:rPr>
        <w:t xml:space="preserve"> if has not</w:t>
      </w:r>
      <w:r w:rsidR="00D35BF9" w:rsidRPr="002C531F">
        <w:rPr>
          <w:b w:val="0"/>
          <w:bCs/>
          <w:i w:val="0"/>
          <w:iCs/>
        </w:rPr>
        <w:t xml:space="preserve">. </w:t>
      </w:r>
    </w:p>
    <w:p w14:paraId="5A461BDB" w14:textId="76ED7B72" w:rsidR="004546ED" w:rsidRPr="001D38B9" w:rsidRDefault="005C351E" w:rsidP="00492D29">
      <w:pPr>
        <w:pStyle w:val="3"/>
        <w:rPr>
          <w:bCs/>
          <w:iCs/>
        </w:rPr>
      </w:pPr>
      <w:r w:rsidRPr="005C351E">
        <w:rPr>
          <w:b w:val="0"/>
          <w:bCs/>
          <w:i w:val="0"/>
          <w:iCs/>
        </w:rPr>
        <w:t xml:space="preserve">Status of </w:t>
      </w:r>
      <w:r>
        <w:rPr>
          <w:b w:val="0"/>
          <w:bCs/>
          <w:i w:val="0"/>
          <w:iCs/>
        </w:rPr>
        <w:t>B</w:t>
      </w:r>
      <w:r w:rsidRPr="005C351E">
        <w:rPr>
          <w:b w:val="0"/>
          <w:bCs/>
          <w:i w:val="0"/>
          <w:iCs/>
        </w:rPr>
        <w:t xml:space="preserve">EL_SW_CONFIG_ADDR shall be read </w:t>
      </w:r>
      <w:r>
        <w:rPr>
          <w:b w:val="0"/>
          <w:bCs/>
          <w:i w:val="0"/>
          <w:iCs/>
        </w:rPr>
        <w:t>by</w:t>
      </w:r>
      <w:r w:rsidRPr="005C351E">
        <w:rPr>
          <w:b w:val="0"/>
          <w:bCs/>
          <w:i w:val="0"/>
          <w:iCs/>
        </w:rPr>
        <w:t xml:space="preserve"> HDW FPGA, </w:t>
      </w:r>
      <w:r>
        <w:rPr>
          <w:b w:val="0"/>
          <w:bCs/>
          <w:i w:val="0"/>
          <w:iCs/>
        </w:rPr>
        <w:t>a</w:t>
      </w:r>
      <w:r w:rsidR="00D35BF9" w:rsidRPr="00492D29">
        <w:rPr>
          <w:b w:val="0"/>
          <w:bCs/>
          <w:i w:val="0"/>
          <w:iCs/>
        </w:rPr>
        <w:t xml:space="preserve"> prompt will be displayed to the user to configure all switches on SW2 to OFF position</w:t>
      </w:r>
      <w:r>
        <w:rPr>
          <w:b w:val="0"/>
          <w:bCs/>
          <w:i w:val="0"/>
          <w:iCs/>
        </w:rPr>
        <w:t xml:space="preserve"> if has not</w:t>
      </w:r>
      <w:r w:rsidR="00D35BF9" w:rsidRPr="00492D29">
        <w:rPr>
          <w:b w:val="0"/>
          <w:bCs/>
          <w:i w:val="0"/>
          <w:iCs/>
        </w:rPr>
        <w:t xml:space="preserve">. </w:t>
      </w:r>
    </w:p>
    <w:p w14:paraId="4EA781D1" w14:textId="3215444A" w:rsidR="004546ED" w:rsidRPr="001D38B9" w:rsidRDefault="005C351E" w:rsidP="00492D29">
      <w:pPr>
        <w:pStyle w:val="3"/>
        <w:rPr>
          <w:bCs/>
          <w:iCs/>
        </w:rPr>
      </w:pPr>
      <w:r w:rsidRPr="005C351E">
        <w:rPr>
          <w:b w:val="0"/>
          <w:bCs/>
          <w:i w:val="0"/>
          <w:iCs/>
        </w:rPr>
        <w:t xml:space="preserve">Status of </w:t>
      </w:r>
      <w:r>
        <w:rPr>
          <w:b w:val="0"/>
          <w:bCs/>
          <w:i w:val="0"/>
          <w:iCs/>
        </w:rPr>
        <w:t>KVB</w:t>
      </w:r>
      <w:r w:rsidRPr="005C351E">
        <w:rPr>
          <w:b w:val="0"/>
          <w:bCs/>
          <w:i w:val="0"/>
          <w:iCs/>
        </w:rPr>
        <w:t>EL_SW_CONFIG_ADDR shall be read by HDW FPGA</w:t>
      </w:r>
      <w:r>
        <w:rPr>
          <w:b w:val="0"/>
          <w:bCs/>
          <w:i w:val="0"/>
          <w:iCs/>
        </w:rPr>
        <w:t>,</w:t>
      </w:r>
      <w:r w:rsidRPr="005C351E">
        <w:rPr>
          <w:bCs/>
          <w:iCs/>
        </w:rPr>
        <w:t xml:space="preserve"> </w:t>
      </w:r>
      <w:r>
        <w:rPr>
          <w:b w:val="0"/>
          <w:bCs/>
          <w:i w:val="0"/>
          <w:iCs/>
        </w:rPr>
        <w:t>a</w:t>
      </w:r>
      <w:r w:rsidR="00D35BF9" w:rsidRPr="00492D29">
        <w:rPr>
          <w:b w:val="0"/>
          <w:bCs/>
          <w:i w:val="0"/>
          <w:iCs/>
        </w:rPr>
        <w:t xml:space="preserve"> prompt will be displayed to the user to configure all switches on SW4 to OFF position</w:t>
      </w:r>
      <w:r>
        <w:rPr>
          <w:b w:val="0"/>
          <w:bCs/>
          <w:i w:val="0"/>
          <w:iCs/>
        </w:rPr>
        <w:t xml:space="preserve"> if has not</w:t>
      </w:r>
      <w:r w:rsidR="00D35BF9" w:rsidRPr="00492D29">
        <w:rPr>
          <w:b w:val="0"/>
          <w:bCs/>
          <w:i w:val="0"/>
          <w:iCs/>
        </w:rPr>
        <w:t xml:space="preserve">.  </w:t>
      </w:r>
    </w:p>
    <w:p w14:paraId="0B2BFFED" w14:textId="7D525729" w:rsidR="004546ED" w:rsidRPr="001D38B9" w:rsidRDefault="00D35BF9" w:rsidP="002C531F">
      <w:pPr>
        <w:pStyle w:val="3"/>
        <w:rPr>
          <w:bCs/>
          <w:iCs/>
        </w:rPr>
      </w:pPr>
      <w:r w:rsidRPr="002C531F">
        <w:rPr>
          <w:b w:val="0"/>
          <w:bCs/>
          <w:i w:val="0"/>
          <w:iCs/>
        </w:rPr>
        <w:t xml:space="preserve">Input voltage of 24V shall be applied to signal PENDANT_MEB_24V. </w:t>
      </w:r>
    </w:p>
    <w:p w14:paraId="3205E823" w14:textId="78878935" w:rsidR="004546ED" w:rsidRPr="001D38B9" w:rsidRDefault="00D35BF9" w:rsidP="002C531F">
      <w:pPr>
        <w:pStyle w:val="3"/>
        <w:rPr>
          <w:bCs/>
          <w:iCs/>
        </w:rPr>
      </w:pPr>
      <w:r w:rsidRPr="002C531F">
        <w:rPr>
          <w:b w:val="0"/>
          <w:bCs/>
          <w:i w:val="0"/>
          <w:iCs/>
        </w:rPr>
        <w:t xml:space="preserve">Signal PEND_FUSE_ON shall be set to logic 1. </w:t>
      </w:r>
    </w:p>
    <w:p w14:paraId="27A753AB" w14:textId="22C3661B" w:rsidR="004546ED" w:rsidRPr="001D38B9" w:rsidRDefault="00D35BF9" w:rsidP="002C531F">
      <w:pPr>
        <w:pStyle w:val="3"/>
        <w:rPr>
          <w:bCs/>
          <w:iCs/>
        </w:rPr>
      </w:pPr>
      <w:r w:rsidRPr="002C531F">
        <w:rPr>
          <w:b w:val="0"/>
          <w:bCs/>
          <w:i w:val="0"/>
          <w:iCs/>
        </w:rPr>
        <w:t xml:space="preserve">Input voltage of 24V shall be applied to signals LS_OSSD1 and LS_ERROR. </w:t>
      </w:r>
    </w:p>
    <w:p w14:paraId="59418F80" w14:textId="3DE322FA" w:rsidR="004546ED" w:rsidRPr="000E1867" w:rsidRDefault="00D35BF9" w:rsidP="002C531F">
      <w:pPr>
        <w:pStyle w:val="3"/>
        <w:rPr>
          <w:bCs/>
          <w:iCs/>
          <w:highlight w:val="lightGray"/>
        </w:rPr>
      </w:pPr>
      <w:commentRangeStart w:id="49"/>
      <w:commentRangeStart w:id="50"/>
      <w:commentRangeStart w:id="51"/>
      <w:r w:rsidRPr="000E1867">
        <w:rPr>
          <w:b w:val="0"/>
          <w:bCs/>
          <w:i w:val="0"/>
          <w:iCs/>
          <w:highlight w:val="lightGray"/>
        </w:rPr>
        <w:t>H</w:t>
      </w:r>
      <w:r w:rsidR="001D626F">
        <w:rPr>
          <w:b w:val="0"/>
          <w:bCs/>
          <w:i w:val="0"/>
          <w:iCs/>
          <w:highlight w:val="lightGray"/>
        </w:rPr>
        <w:t>D</w:t>
      </w:r>
      <w:r w:rsidRPr="000E1867">
        <w:rPr>
          <w:b w:val="0"/>
          <w:bCs/>
          <w:i w:val="0"/>
          <w:iCs/>
          <w:highlight w:val="lightGray"/>
        </w:rPr>
        <w:t>W_GANT_ROT_</w:t>
      </w:r>
      <w:r w:rsidR="00524406">
        <w:rPr>
          <w:b w:val="0"/>
          <w:bCs/>
          <w:i w:val="0"/>
          <w:iCs/>
          <w:highlight w:val="lightGray"/>
        </w:rPr>
        <w:t>EN</w:t>
      </w:r>
      <w:r w:rsidRPr="000E1867">
        <w:rPr>
          <w:b w:val="0"/>
          <w:bCs/>
          <w:i w:val="0"/>
          <w:iCs/>
          <w:highlight w:val="lightGray"/>
        </w:rPr>
        <w:t xml:space="preserve"> </w:t>
      </w:r>
      <w:commentRangeEnd w:id="49"/>
      <w:r w:rsidR="00FA45B8" w:rsidRPr="000E1867">
        <w:rPr>
          <w:rStyle w:val="a4"/>
          <w:b w:val="0"/>
          <w:i w:val="0"/>
          <w:highlight w:val="lightGray"/>
        </w:rPr>
        <w:commentReference w:id="49"/>
      </w:r>
      <w:commentRangeEnd w:id="50"/>
      <w:r w:rsidR="000E1867" w:rsidRPr="000E1867">
        <w:rPr>
          <w:rStyle w:val="a4"/>
          <w:b w:val="0"/>
          <w:i w:val="0"/>
          <w:highlight w:val="lightGray"/>
        </w:rPr>
        <w:commentReference w:id="50"/>
      </w:r>
      <w:commentRangeEnd w:id="51"/>
      <w:r w:rsidR="00A30CBD">
        <w:rPr>
          <w:rStyle w:val="a4"/>
          <w:b w:val="0"/>
          <w:i w:val="0"/>
        </w:rPr>
        <w:commentReference w:id="51"/>
      </w:r>
      <w:r w:rsidRPr="000E1867">
        <w:rPr>
          <w:b w:val="0"/>
          <w:bCs/>
          <w:i w:val="0"/>
          <w:iCs/>
          <w:highlight w:val="lightGray"/>
        </w:rPr>
        <w:t xml:space="preserve">shall be </w:t>
      </w:r>
      <w:r w:rsidR="00524406">
        <w:rPr>
          <w:b w:val="0"/>
          <w:bCs/>
          <w:i w:val="0"/>
          <w:iCs/>
          <w:highlight w:val="lightGray"/>
        </w:rPr>
        <w:t xml:space="preserve">read </w:t>
      </w:r>
      <w:r w:rsidR="000E2483">
        <w:rPr>
          <w:b w:val="0"/>
          <w:bCs/>
          <w:i w:val="0"/>
          <w:iCs/>
          <w:highlight w:val="lightGray"/>
        </w:rPr>
        <w:t xml:space="preserve">to </w:t>
      </w:r>
      <w:r w:rsidR="000E2483" w:rsidRPr="000E1867">
        <w:rPr>
          <w:b w:val="0"/>
          <w:bCs/>
          <w:i w:val="0"/>
          <w:iCs/>
          <w:highlight w:val="lightGray"/>
        </w:rPr>
        <w:t>logic</w:t>
      </w:r>
      <w:r w:rsidRPr="000E1867">
        <w:rPr>
          <w:b w:val="0"/>
          <w:bCs/>
          <w:i w:val="0"/>
          <w:iCs/>
          <w:highlight w:val="lightGray"/>
        </w:rPr>
        <w:t xml:space="preserve"> 0. </w:t>
      </w:r>
    </w:p>
    <w:p w14:paraId="0C82912A" w14:textId="7D88F6FE" w:rsidR="004546ED" w:rsidRPr="001D38B9" w:rsidRDefault="00D35BF9" w:rsidP="002C531F">
      <w:pPr>
        <w:pStyle w:val="3"/>
        <w:rPr>
          <w:bCs/>
          <w:iCs/>
        </w:rPr>
      </w:pPr>
      <w:r w:rsidRPr="002C531F">
        <w:rPr>
          <w:b w:val="0"/>
          <w:bCs/>
          <w:i w:val="0"/>
          <w:iCs/>
        </w:rPr>
        <w:t xml:space="preserve">A prompt will be displayed to the user querying whether LED </w:t>
      </w:r>
      <w:r w:rsidR="00F476FC" w:rsidRPr="002C531F">
        <w:rPr>
          <w:b w:val="0"/>
          <w:bCs/>
          <w:i w:val="0"/>
          <w:iCs/>
        </w:rPr>
        <w:t xml:space="preserve">D79 </w:t>
      </w:r>
      <w:r w:rsidRPr="002C531F">
        <w:rPr>
          <w:b w:val="0"/>
          <w:bCs/>
          <w:i w:val="0"/>
          <w:iCs/>
        </w:rPr>
        <w:t xml:space="preserve">is OFF. A response of “yes” is expected. </w:t>
      </w:r>
    </w:p>
    <w:p w14:paraId="57EEBC48" w14:textId="3952D0D7" w:rsidR="004546ED" w:rsidRPr="006955C9" w:rsidRDefault="000C51F5" w:rsidP="002C531F">
      <w:pPr>
        <w:pStyle w:val="3"/>
        <w:rPr>
          <w:bCs/>
          <w:iCs/>
        </w:rPr>
      </w:pPr>
      <w:r w:rsidRPr="006955C9" w:rsidDel="000C51F5">
        <w:rPr>
          <w:rFonts w:ascii="Calibri" w:eastAsia="Calibri" w:hAnsi="Calibri" w:cs="Calibri"/>
          <w:b w:val="0"/>
          <w:bCs/>
          <w:i w:val="0"/>
          <w:iCs/>
        </w:rPr>
        <w:t xml:space="preserve"> </w:t>
      </w:r>
      <w:r w:rsidR="00D35BF9" w:rsidRPr="002C531F">
        <w:rPr>
          <w:b w:val="0"/>
          <w:bCs/>
          <w:i w:val="0"/>
          <w:iCs/>
        </w:rPr>
        <w:t>HW_GANT_ROT_EN</w:t>
      </w:r>
      <w:r w:rsidR="0085760E">
        <w:rPr>
          <w:b w:val="0"/>
          <w:bCs/>
          <w:i w:val="0"/>
          <w:iCs/>
        </w:rPr>
        <w:t>_C</w:t>
      </w:r>
      <w:r w:rsidR="00D35BF9" w:rsidRPr="002C531F">
        <w:rPr>
          <w:b w:val="0"/>
          <w:bCs/>
          <w:i w:val="0"/>
          <w:iCs/>
        </w:rPr>
        <w:t xml:space="preserve"> on J13-1 is measured for ±0.5V. </w:t>
      </w:r>
    </w:p>
    <w:p w14:paraId="0319683F" w14:textId="102CD3BB" w:rsidR="004546ED" w:rsidRPr="001D38B9" w:rsidRDefault="00D35BF9" w:rsidP="002C531F">
      <w:pPr>
        <w:pStyle w:val="3"/>
        <w:rPr>
          <w:bCs/>
          <w:iCs/>
        </w:rPr>
      </w:pPr>
      <w:r w:rsidRPr="002C531F">
        <w:rPr>
          <w:b w:val="0"/>
          <w:bCs/>
          <w:i w:val="0"/>
          <w:iCs/>
        </w:rPr>
        <w:t>Input voltage of 24V shall be applied to signal EMO_GOOD_IN at J13-18</w:t>
      </w:r>
      <w:r w:rsidR="00AD43C2">
        <w:rPr>
          <w:b w:val="0"/>
          <w:bCs/>
          <w:i w:val="0"/>
          <w:iCs/>
        </w:rPr>
        <w:t xml:space="preserve"> to set EMO_GOOD </w:t>
      </w:r>
      <w:r w:rsidR="00FA4C4B">
        <w:rPr>
          <w:b w:val="0"/>
          <w:bCs/>
          <w:i w:val="0"/>
          <w:iCs/>
        </w:rPr>
        <w:t>to logic 1</w:t>
      </w:r>
      <w:r w:rsidRPr="002C531F">
        <w:rPr>
          <w:b w:val="0"/>
          <w:bCs/>
          <w:i w:val="0"/>
          <w:iCs/>
        </w:rPr>
        <w:t xml:space="preserve">. </w:t>
      </w:r>
    </w:p>
    <w:p w14:paraId="07AEBA8B" w14:textId="62EA4F86" w:rsidR="002449F4" w:rsidRPr="000E2483" w:rsidRDefault="00CC3258" w:rsidP="002C531F">
      <w:pPr>
        <w:pStyle w:val="3"/>
        <w:rPr>
          <w:bCs/>
          <w:iCs/>
          <w:highlight w:val="lightGray"/>
        </w:rPr>
      </w:pPr>
      <w:r>
        <w:rPr>
          <w:b w:val="0"/>
          <w:bCs/>
          <w:i w:val="0"/>
          <w:iCs/>
          <w:highlight w:val="lightGray"/>
        </w:rPr>
        <w:t xml:space="preserve">Input voltage of 24V shall be applied to signal </w:t>
      </w:r>
      <w:r w:rsidR="009F6826">
        <w:rPr>
          <w:b w:val="0"/>
          <w:bCs/>
          <w:i w:val="0"/>
          <w:iCs/>
          <w:highlight w:val="lightGray"/>
        </w:rPr>
        <w:t>PENDANT_MEB</w:t>
      </w:r>
      <w:r w:rsidR="000C1282">
        <w:rPr>
          <w:b w:val="0"/>
          <w:bCs/>
          <w:i w:val="0"/>
          <w:iCs/>
          <w:highlight w:val="lightGray"/>
        </w:rPr>
        <w:t xml:space="preserve"> </w:t>
      </w:r>
      <w:r w:rsidR="0031433C">
        <w:rPr>
          <w:b w:val="0"/>
          <w:bCs/>
          <w:i w:val="0"/>
          <w:iCs/>
          <w:highlight w:val="lightGray"/>
        </w:rPr>
        <w:t xml:space="preserve">_24V at J25-6 to set PEND_MEB# to logic 0. </w:t>
      </w:r>
    </w:p>
    <w:p w14:paraId="4308CD73" w14:textId="143C1E63" w:rsidR="00873A3F" w:rsidRPr="000E2483" w:rsidRDefault="00F12137" w:rsidP="002C531F">
      <w:pPr>
        <w:pStyle w:val="3"/>
        <w:rPr>
          <w:bCs/>
          <w:iCs/>
          <w:highlight w:val="lightGray"/>
        </w:rPr>
      </w:pPr>
      <w:r>
        <w:rPr>
          <w:b w:val="0"/>
          <w:i w:val="0"/>
          <w:highlight w:val="lightGray"/>
        </w:rPr>
        <w:t xml:space="preserve">Connect </w:t>
      </w:r>
      <w:r w:rsidR="00B3707D">
        <w:rPr>
          <w:b w:val="0"/>
          <w:i w:val="0"/>
          <w:highlight w:val="lightGray"/>
        </w:rPr>
        <w:t>e</w:t>
      </w:r>
      <w:r w:rsidR="000E2483">
        <w:rPr>
          <w:b w:val="0"/>
          <w:i w:val="0"/>
          <w:highlight w:val="lightGray"/>
        </w:rPr>
        <w:t>-</w:t>
      </w:r>
      <w:r w:rsidR="00B3707D">
        <w:rPr>
          <w:b w:val="0"/>
          <w:i w:val="0"/>
          <w:highlight w:val="lightGray"/>
        </w:rPr>
        <w:t>load or 50 Ω 1W resistor to J6</w:t>
      </w:r>
      <w:r w:rsidR="00144255">
        <w:rPr>
          <w:b w:val="0"/>
          <w:i w:val="0"/>
          <w:highlight w:val="lightGray"/>
        </w:rPr>
        <w:t>-6</w:t>
      </w:r>
      <w:r w:rsidR="0085760E">
        <w:rPr>
          <w:b w:val="0"/>
          <w:i w:val="0"/>
          <w:highlight w:val="lightGray"/>
        </w:rPr>
        <w:t xml:space="preserve"> </w:t>
      </w:r>
      <w:r w:rsidR="0085760E" w:rsidRPr="0085760E">
        <w:rPr>
          <w:b w:val="0"/>
          <w:bCs/>
          <w:i w:val="0"/>
          <w:iCs/>
          <w:highlight w:val="lightGray"/>
        </w:rPr>
        <w:t>S5V_1</w:t>
      </w:r>
      <w:r w:rsidR="00144255">
        <w:rPr>
          <w:b w:val="0"/>
          <w:i w:val="0"/>
          <w:highlight w:val="lightGray"/>
        </w:rPr>
        <w:t>, set</w:t>
      </w:r>
      <w:r w:rsidR="003311C7">
        <w:rPr>
          <w:b w:val="0"/>
          <w:i w:val="0"/>
          <w:highlight w:val="lightGray"/>
        </w:rPr>
        <w:t xml:space="preserve"> DUT </w:t>
      </w:r>
      <w:r w:rsidR="003B31AD">
        <w:rPr>
          <w:b w:val="0"/>
          <w:i w:val="0"/>
          <w:highlight w:val="lightGray"/>
        </w:rPr>
        <w:t>register</w:t>
      </w:r>
      <w:r w:rsidR="003311C7">
        <w:rPr>
          <w:b w:val="0"/>
          <w:i w:val="0"/>
          <w:highlight w:val="lightGray"/>
        </w:rPr>
        <w:t xml:space="preserve"> CONN_OUTPUTS bit ENCDER_FUSE_ON to logic 1</w:t>
      </w:r>
      <w:r w:rsidR="00873A3F">
        <w:rPr>
          <w:b w:val="0"/>
          <w:i w:val="0"/>
          <w:highlight w:val="lightGray"/>
        </w:rPr>
        <w:t>.</w:t>
      </w:r>
    </w:p>
    <w:p w14:paraId="5280E055" w14:textId="5A48BE37" w:rsidR="006F5B51" w:rsidRPr="000E2483" w:rsidRDefault="00873A3F" w:rsidP="002C531F">
      <w:pPr>
        <w:pStyle w:val="3"/>
        <w:rPr>
          <w:bCs/>
          <w:iCs/>
          <w:highlight w:val="lightGray"/>
        </w:rPr>
      </w:pPr>
      <w:r>
        <w:rPr>
          <w:b w:val="0"/>
          <w:i w:val="0"/>
          <w:highlight w:val="lightGray"/>
        </w:rPr>
        <w:t xml:space="preserve">DUT register </w:t>
      </w:r>
      <w:r w:rsidR="008A3EAC">
        <w:rPr>
          <w:b w:val="0"/>
          <w:i w:val="0"/>
          <w:highlight w:val="lightGray"/>
        </w:rPr>
        <w:t xml:space="preserve">INTERNAL_STAT bit PENDANT_INST, shall be </w:t>
      </w:r>
      <w:r w:rsidR="00AB3CD7">
        <w:rPr>
          <w:b w:val="0"/>
          <w:i w:val="0"/>
          <w:highlight w:val="lightGray"/>
        </w:rPr>
        <w:t>read</w:t>
      </w:r>
      <w:r w:rsidR="008A3EAC">
        <w:rPr>
          <w:b w:val="0"/>
          <w:i w:val="0"/>
          <w:highlight w:val="lightGray"/>
        </w:rPr>
        <w:t xml:space="preserve"> to logic 1.</w:t>
      </w:r>
    </w:p>
    <w:p w14:paraId="0EC9964D" w14:textId="552539F2" w:rsidR="00EA1777" w:rsidRPr="000E2483" w:rsidRDefault="00F1626A" w:rsidP="002C531F">
      <w:pPr>
        <w:pStyle w:val="3"/>
        <w:rPr>
          <w:bCs/>
          <w:iCs/>
          <w:highlight w:val="lightGray"/>
        </w:rPr>
      </w:pPr>
      <w:r>
        <w:rPr>
          <w:b w:val="0"/>
          <w:i w:val="0"/>
          <w:highlight w:val="lightGray"/>
        </w:rPr>
        <w:t>HDW_GANT_ROT_EN shall be set to logic 1</w:t>
      </w:r>
      <w:r w:rsidR="008B18DC">
        <w:rPr>
          <w:b w:val="0"/>
          <w:i w:val="0"/>
          <w:highlight w:val="lightGray"/>
        </w:rPr>
        <w:t>.</w:t>
      </w:r>
      <w:r>
        <w:rPr>
          <w:b w:val="0"/>
          <w:i w:val="0"/>
          <w:highlight w:val="lightGray"/>
        </w:rPr>
        <w:t xml:space="preserve"> </w:t>
      </w:r>
      <w:r w:rsidR="008A3EAC">
        <w:rPr>
          <w:b w:val="0"/>
          <w:i w:val="0"/>
          <w:highlight w:val="lightGray"/>
        </w:rPr>
        <w:t xml:space="preserve"> </w:t>
      </w:r>
      <w:r w:rsidR="00144255">
        <w:rPr>
          <w:b w:val="0"/>
          <w:i w:val="0"/>
          <w:highlight w:val="lightGray"/>
        </w:rPr>
        <w:t xml:space="preserve"> </w:t>
      </w:r>
      <w:r w:rsidR="0026192A">
        <w:rPr>
          <w:b w:val="0"/>
          <w:i w:val="0"/>
          <w:highlight w:val="lightGray"/>
        </w:rPr>
        <w:t xml:space="preserve"> </w:t>
      </w:r>
    </w:p>
    <w:p w14:paraId="022924A8" w14:textId="7179B431" w:rsidR="004546ED" w:rsidRPr="001D38B9" w:rsidRDefault="00D35BF9" w:rsidP="002C531F">
      <w:pPr>
        <w:pStyle w:val="3"/>
        <w:rPr>
          <w:bCs/>
          <w:iCs/>
        </w:rPr>
      </w:pPr>
      <w:r w:rsidRPr="002C531F">
        <w:rPr>
          <w:b w:val="0"/>
          <w:bCs/>
          <w:i w:val="0"/>
          <w:iCs/>
        </w:rPr>
        <w:t xml:space="preserve">A prompt will be displayed to the user querying whether LED </w:t>
      </w:r>
      <w:r w:rsidR="00F476FC" w:rsidRPr="002C531F">
        <w:rPr>
          <w:b w:val="0"/>
          <w:bCs/>
          <w:i w:val="0"/>
          <w:iCs/>
        </w:rPr>
        <w:t xml:space="preserve">D79 </w:t>
      </w:r>
      <w:r w:rsidRPr="002C531F">
        <w:rPr>
          <w:b w:val="0"/>
          <w:bCs/>
          <w:i w:val="0"/>
          <w:iCs/>
        </w:rPr>
        <w:t xml:space="preserve">is ON. A response of “yes” is expected. </w:t>
      </w:r>
    </w:p>
    <w:p w14:paraId="02DC09BC" w14:textId="48D6C686" w:rsidR="004546ED" w:rsidRPr="001D38B9" w:rsidRDefault="00D35BF9" w:rsidP="002C531F">
      <w:pPr>
        <w:pStyle w:val="3"/>
        <w:rPr>
          <w:bCs/>
          <w:iCs/>
        </w:rPr>
      </w:pPr>
      <w:r w:rsidRPr="002C531F">
        <w:rPr>
          <w:b w:val="0"/>
          <w:bCs/>
          <w:i w:val="0"/>
          <w:iCs/>
        </w:rPr>
        <w:t>HW_GANT_ROT_EN</w:t>
      </w:r>
      <w:r w:rsidR="0085760E">
        <w:rPr>
          <w:b w:val="0"/>
          <w:bCs/>
          <w:i w:val="0"/>
          <w:iCs/>
        </w:rPr>
        <w:t>_C</w:t>
      </w:r>
      <w:r w:rsidRPr="002C531F">
        <w:rPr>
          <w:b w:val="0"/>
          <w:bCs/>
          <w:i w:val="0"/>
          <w:iCs/>
        </w:rPr>
        <w:t xml:space="preserve"> on J13-1 shall be measured to be between 22.0V and 25.0V. </w:t>
      </w:r>
    </w:p>
    <w:p w14:paraId="4E6E2D04" w14:textId="6BB86E28" w:rsidR="004546ED" w:rsidRPr="001D38B9" w:rsidRDefault="00D35BF9" w:rsidP="002C531F">
      <w:pPr>
        <w:pStyle w:val="3"/>
        <w:rPr>
          <w:bCs/>
          <w:iCs/>
        </w:rPr>
      </w:pPr>
      <w:r w:rsidRPr="002C531F">
        <w:rPr>
          <w:b w:val="0"/>
          <w:bCs/>
          <w:i w:val="0"/>
          <w:iCs/>
        </w:rPr>
        <w:t xml:space="preserve">HW_GANT_ROT_EN_FLT# shall be read for logic 1. </w:t>
      </w:r>
    </w:p>
    <w:p w14:paraId="73C1C360" w14:textId="6502AFDD" w:rsidR="004546ED" w:rsidRPr="002D30B3" w:rsidRDefault="00D35BF9" w:rsidP="002C531F">
      <w:pPr>
        <w:pStyle w:val="3"/>
        <w:rPr>
          <w:bCs/>
          <w:iCs/>
          <w:highlight w:val="lightGray"/>
        </w:rPr>
      </w:pPr>
      <w:r w:rsidRPr="002D30B3">
        <w:rPr>
          <w:b w:val="0"/>
          <w:bCs/>
          <w:i w:val="0"/>
          <w:iCs/>
          <w:highlight w:val="lightGray"/>
        </w:rPr>
        <w:t>H</w:t>
      </w:r>
      <w:r w:rsidR="008B18DC">
        <w:rPr>
          <w:b w:val="0"/>
          <w:bCs/>
          <w:i w:val="0"/>
          <w:iCs/>
          <w:highlight w:val="lightGray"/>
        </w:rPr>
        <w:t>D</w:t>
      </w:r>
      <w:r w:rsidRPr="002D30B3">
        <w:rPr>
          <w:b w:val="0"/>
          <w:bCs/>
          <w:i w:val="0"/>
          <w:iCs/>
          <w:highlight w:val="lightGray"/>
        </w:rPr>
        <w:t>W_GANT_ROT_</w:t>
      </w:r>
      <w:r w:rsidR="00944239">
        <w:rPr>
          <w:b w:val="0"/>
          <w:bCs/>
          <w:i w:val="0"/>
          <w:iCs/>
          <w:highlight w:val="lightGray"/>
        </w:rPr>
        <w:t>EN</w:t>
      </w:r>
      <w:r w:rsidRPr="002D30B3">
        <w:rPr>
          <w:b w:val="0"/>
          <w:bCs/>
          <w:i w:val="0"/>
          <w:iCs/>
          <w:sz w:val="24"/>
          <w:highlight w:val="lightGray"/>
        </w:rPr>
        <w:t xml:space="preserve"> shall be set to logic 0.  </w:t>
      </w:r>
    </w:p>
    <w:p w14:paraId="6B71314F" w14:textId="4FD6CA8C" w:rsidR="004546ED" w:rsidRPr="001D38B9" w:rsidRDefault="00D35BF9" w:rsidP="002C531F">
      <w:pPr>
        <w:pStyle w:val="3"/>
        <w:rPr>
          <w:bCs/>
          <w:iCs/>
        </w:rPr>
      </w:pPr>
      <w:r w:rsidRPr="002C531F">
        <w:rPr>
          <w:b w:val="0"/>
          <w:bCs/>
          <w:i w:val="0"/>
          <w:iCs/>
        </w:rPr>
        <w:t xml:space="preserve">All the signals where 24V was applied (LS_OSSD1, LS_ERROR, EMO_GOOD_IN, </w:t>
      </w:r>
      <w:r w:rsidR="00E0447A">
        <w:rPr>
          <w:b w:val="0"/>
          <w:bCs/>
          <w:i w:val="0"/>
          <w:iCs/>
        </w:rPr>
        <w:t>PENDANT_MEB</w:t>
      </w:r>
      <w:r w:rsidR="0085760E">
        <w:rPr>
          <w:b w:val="0"/>
          <w:bCs/>
          <w:i w:val="0"/>
          <w:iCs/>
        </w:rPr>
        <w:t xml:space="preserve">_24V) </w:t>
      </w:r>
      <w:r w:rsidR="0085760E" w:rsidRPr="0085760E">
        <w:rPr>
          <w:b w:val="0"/>
          <w:bCs/>
          <w:i w:val="0"/>
          <w:iCs/>
        </w:rPr>
        <w:t>a</w:t>
      </w:r>
      <w:r w:rsidR="0085760E">
        <w:rPr>
          <w:b w:val="0"/>
          <w:bCs/>
          <w:i w:val="0"/>
          <w:iCs/>
        </w:rPr>
        <w:t>nd</w:t>
      </w:r>
      <w:r w:rsidR="0085760E" w:rsidRPr="0085760E">
        <w:rPr>
          <w:b w:val="0"/>
          <w:bCs/>
          <w:i w:val="0"/>
          <w:iCs/>
        </w:rPr>
        <w:t xml:space="preserve"> </w:t>
      </w:r>
      <w:r w:rsidR="0085760E">
        <w:rPr>
          <w:b w:val="0"/>
          <w:bCs/>
          <w:i w:val="0"/>
          <w:iCs/>
        </w:rPr>
        <w:t>load on</w:t>
      </w:r>
      <w:r w:rsidR="0085760E" w:rsidRPr="0085760E">
        <w:rPr>
          <w:b w:val="0"/>
          <w:bCs/>
          <w:i w:val="0"/>
          <w:iCs/>
        </w:rPr>
        <w:t xml:space="preserve"> </w:t>
      </w:r>
      <w:r w:rsidR="0085760E">
        <w:rPr>
          <w:b w:val="0"/>
          <w:bCs/>
          <w:i w:val="0"/>
          <w:iCs/>
        </w:rPr>
        <w:t xml:space="preserve">J6-6 </w:t>
      </w:r>
      <w:r w:rsidR="0085760E" w:rsidRPr="0085760E">
        <w:rPr>
          <w:b w:val="0"/>
          <w:bCs/>
          <w:i w:val="0"/>
          <w:iCs/>
        </w:rPr>
        <w:t>S5V_1</w:t>
      </w:r>
      <w:r w:rsidRPr="002C531F">
        <w:rPr>
          <w:b w:val="0"/>
          <w:bCs/>
          <w:i w:val="0"/>
          <w:iCs/>
        </w:rPr>
        <w:t xml:space="preserve"> shall be removed.</w:t>
      </w:r>
      <w:r w:rsidRPr="002C531F">
        <w:rPr>
          <w:b w:val="0"/>
          <w:bCs/>
          <w:i w:val="0"/>
          <w:iCs/>
          <w:sz w:val="24"/>
        </w:rPr>
        <w:t xml:space="preserve">  </w:t>
      </w:r>
    </w:p>
    <w:p w14:paraId="707D9237" w14:textId="7E253965" w:rsidR="004546ED" w:rsidRDefault="004546ED">
      <w:pPr>
        <w:spacing w:after="224" w:line="259" w:lineRule="auto"/>
        <w:ind w:left="1224" w:firstLine="0"/>
        <w:jc w:val="left"/>
      </w:pPr>
    </w:p>
    <w:p w14:paraId="1C5F4530" w14:textId="64B2548D" w:rsidR="004546ED" w:rsidRDefault="00D35BF9">
      <w:pPr>
        <w:pStyle w:val="2"/>
        <w:spacing w:after="0" w:line="345" w:lineRule="auto"/>
        <w:ind w:left="1209" w:right="4779" w:hanging="792"/>
      </w:pPr>
      <w:bookmarkStart w:id="52" w:name="_Toc199148201"/>
      <w:r>
        <w:t>Water Interface: Flow Sensors Test</w:t>
      </w:r>
      <w:bookmarkEnd w:id="52"/>
      <w:r>
        <w:t xml:space="preserve"> </w:t>
      </w:r>
    </w:p>
    <w:p w14:paraId="0DEE09FF" w14:textId="77777777" w:rsidR="004546ED" w:rsidRDefault="00D35BF9">
      <w:pPr>
        <w:spacing w:after="0" w:line="345" w:lineRule="auto"/>
        <w:ind w:left="1209" w:right="4779" w:hanging="792"/>
        <w:jc w:val="left"/>
      </w:pPr>
      <w:r>
        <w:rPr>
          <w:sz w:val="24"/>
        </w:rPr>
        <w:t xml:space="preserve">DESCRIPTION </w:t>
      </w:r>
    </w:p>
    <w:p w14:paraId="00024106" w14:textId="77777777" w:rsidR="004546ED" w:rsidRDefault="00D35BF9">
      <w:pPr>
        <w:spacing w:after="0" w:line="259" w:lineRule="auto"/>
        <w:ind w:left="1224" w:firstLine="0"/>
        <w:jc w:val="left"/>
      </w:pPr>
      <w:r>
        <w:rPr>
          <w:sz w:val="24"/>
        </w:rPr>
        <w:t xml:space="preserve"> </w:t>
      </w:r>
    </w:p>
    <w:p w14:paraId="71853E4C" w14:textId="77777777" w:rsidR="004546ED" w:rsidRDefault="00D35BF9">
      <w:pPr>
        <w:spacing w:line="254" w:lineRule="auto"/>
        <w:ind w:left="1219" w:right="50"/>
      </w:pPr>
      <w:r>
        <w:rPr>
          <w:sz w:val="24"/>
        </w:rPr>
        <w:t xml:space="preserve">The flow sensor inputs are also 3.3V referenced Schmitt trigger inverters to the FPGA. The 24V input voltages are voltage divided to reduce their level before input to the Schmitt triggers. </w:t>
      </w:r>
      <w:r>
        <w:rPr>
          <w:sz w:val="24"/>
        </w:rPr>
        <w:lastRenderedPageBreak/>
        <w:t xml:space="preserve">To test the flow sensors, the test system will generate voltages causing the Schmitt triggers to toggle and the FPGA will detect the change of state. Similarly, the PUMP_FAULT signal will have 12V applied at its input and a Schmitt trigger inverter relays the data to the FPGA. </w:t>
      </w:r>
    </w:p>
    <w:p w14:paraId="1FB3CF84" w14:textId="77777777" w:rsidR="004546ED" w:rsidRDefault="00D35BF9">
      <w:pPr>
        <w:spacing w:after="0" w:line="259" w:lineRule="auto"/>
        <w:ind w:left="1224" w:firstLine="0"/>
        <w:jc w:val="left"/>
      </w:pPr>
      <w:r>
        <w:rPr>
          <w:sz w:val="24"/>
        </w:rPr>
        <w:t xml:space="preserve"> </w:t>
      </w:r>
    </w:p>
    <w:p w14:paraId="502CBD90" w14:textId="77777777" w:rsidR="004546ED" w:rsidRDefault="00D35BF9">
      <w:pPr>
        <w:ind w:left="1234" w:right="56"/>
      </w:pPr>
      <w:r>
        <w:t xml:space="preserve">To test, each sensor, FLOW# [1:5] and PUMP_FAULT, will be toggled and the resulting state detected by the FPGA. </w:t>
      </w:r>
    </w:p>
    <w:p w14:paraId="5F712982" w14:textId="77777777" w:rsidR="004546ED" w:rsidRDefault="00D35BF9">
      <w:pPr>
        <w:spacing w:after="0" w:line="259" w:lineRule="auto"/>
        <w:ind w:left="0" w:firstLine="0"/>
        <w:jc w:val="left"/>
      </w:pPr>
      <w:r>
        <w:rPr>
          <w:sz w:val="24"/>
        </w:rPr>
        <w:t xml:space="preserve"> </w:t>
      </w:r>
    </w:p>
    <w:p w14:paraId="13524528" w14:textId="77777777" w:rsidR="004546ED" w:rsidRDefault="00D35BF9">
      <w:pPr>
        <w:spacing w:line="254" w:lineRule="auto"/>
        <w:ind w:left="1219" w:right="50"/>
      </w:pPr>
      <w:r>
        <w:rPr>
          <w:sz w:val="24"/>
        </w:rPr>
        <w:t xml:space="preserve">PROCEDURE: </w:t>
      </w:r>
    </w:p>
    <w:p w14:paraId="1EA6E90B" w14:textId="2312D02D" w:rsidR="004546ED" w:rsidRPr="001D38B9" w:rsidRDefault="00D35BF9" w:rsidP="00421297">
      <w:pPr>
        <w:pStyle w:val="3"/>
        <w:rPr>
          <w:bCs/>
          <w:iCs/>
        </w:rPr>
      </w:pPr>
      <w:r w:rsidRPr="00421297">
        <w:rPr>
          <w:b w:val="0"/>
          <w:bCs/>
          <w:i w:val="0"/>
          <w:iCs/>
        </w:rPr>
        <w:t xml:space="preserve">Input voltage of 24V shall be applied to FLOW1_24V at J12-3.   </w:t>
      </w:r>
    </w:p>
    <w:p w14:paraId="044703F2" w14:textId="24A3576E" w:rsidR="004546ED" w:rsidRPr="001D38B9" w:rsidRDefault="00D35BF9" w:rsidP="00421297">
      <w:pPr>
        <w:pStyle w:val="3"/>
        <w:rPr>
          <w:bCs/>
          <w:iCs/>
        </w:rPr>
      </w:pPr>
      <w:r w:rsidRPr="00421297">
        <w:rPr>
          <w:b w:val="0"/>
          <w:bCs/>
          <w:i w:val="0"/>
          <w:iCs/>
        </w:rPr>
        <w:t xml:space="preserve">Input voltage of 0V shall be applied to FLOW2_24V at J12-23 </w:t>
      </w:r>
    </w:p>
    <w:p w14:paraId="336F1030" w14:textId="7D8AD407" w:rsidR="004546ED" w:rsidRPr="001D38B9" w:rsidRDefault="00D35BF9" w:rsidP="00421297">
      <w:pPr>
        <w:pStyle w:val="3"/>
        <w:rPr>
          <w:bCs/>
          <w:iCs/>
        </w:rPr>
      </w:pPr>
      <w:r w:rsidRPr="00421297">
        <w:rPr>
          <w:b w:val="0"/>
          <w:bCs/>
          <w:i w:val="0"/>
          <w:iCs/>
        </w:rPr>
        <w:t xml:space="preserve">Input voltage of 24V shall be applied to FLOW3_24V at J22-9.  </w:t>
      </w:r>
    </w:p>
    <w:p w14:paraId="46CCE0E5" w14:textId="1AC492A3" w:rsidR="004546ED" w:rsidRPr="001D38B9" w:rsidRDefault="00D35BF9" w:rsidP="00421297">
      <w:pPr>
        <w:pStyle w:val="3"/>
        <w:rPr>
          <w:bCs/>
          <w:iCs/>
        </w:rPr>
      </w:pPr>
      <w:r w:rsidRPr="00421297">
        <w:rPr>
          <w:b w:val="0"/>
          <w:bCs/>
          <w:i w:val="0"/>
          <w:iCs/>
        </w:rPr>
        <w:t xml:space="preserve">Input voltage of 0V shall be applied to FLOW4_24V at J22-3. </w:t>
      </w:r>
    </w:p>
    <w:p w14:paraId="3CDC9AC4" w14:textId="7986EB10" w:rsidR="004546ED" w:rsidRPr="001D38B9" w:rsidRDefault="00D35BF9" w:rsidP="00421297">
      <w:pPr>
        <w:pStyle w:val="3"/>
        <w:rPr>
          <w:bCs/>
          <w:iCs/>
        </w:rPr>
      </w:pPr>
      <w:r w:rsidRPr="00421297">
        <w:rPr>
          <w:b w:val="0"/>
          <w:bCs/>
          <w:i w:val="0"/>
          <w:iCs/>
        </w:rPr>
        <w:t xml:space="preserve">Input voltage of 24V shall be applied to FLOW5_24V at J22-12. </w:t>
      </w:r>
    </w:p>
    <w:p w14:paraId="762A286B" w14:textId="39BAEC2C" w:rsidR="004546ED" w:rsidRPr="001D38B9" w:rsidRDefault="00D35BF9" w:rsidP="00421297">
      <w:pPr>
        <w:pStyle w:val="3"/>
        <w:rPr>
          <w:bCs/>
          <w:iCs/>
        </w:rPr>
      </w:pPr>
      <w:r w:rsidRPr="00421297">
        <w:rPr>
          <w:b w:val="0"/>
          <w:bCs/>
          <w:i w:val="0"/>
          <w:iCs/>
        </w:rPr>
        <w:t xml:space="preserve">Input voltage of 0V shall be applied to PUMP_FLT_IN at J12-14. </w:t>
      </w:r>
    </w:p>
    <w:p w14:paraId="4A5D7B32" w14:textId="6038D73F" w:rsidR="004546ED" w:rsidRPr="001D38B9" w:rsidRDefault="00D35BF9" w:rsidP="00421297">
      <w:pPr>
        <w:pStyle w:val="3"/>
        <w:rPr>
          <w:bCs/>
          <w:iCs/>
        </w:rPr>
      </w:pPr>
      <w:r w:rsidRPr="00421297">
        <w:rPr>
          <w:b w:val="0"/>
          <w:bCs/>
          <w:i w:val="0"/>
          <w:iCs/>
        </w:rPr>
        <w:t>A prompt will be displayed to the user querying whether the LEDs</w:t>
      </w:r>
      <w:r w:rsidR="00421297">
        <w:rPr>
          <w:b w:val="0"/>
          <w:bCs/>
          <w:i w:val="0"/>
          <w:iCs/>
        </w:rPr>
        <w:t xml:space="preserve"> </w:t>
      </w:r>
      <w:r w:rsidR="003F00FE" w:rsidRPr="00421297">
        <w:rPr>
          <w:b w:val="0"/>
          <w:bCs/>
          <w:i w:val="0"/>
          <w:iCs/>
        </w:rPr>
        <w:t>D25</w:t>
      </w:r>
      <w:r w:rsidRPr="00421297">
        <w:rPr>
          <w:b w:val="0"/>
          <w:bCs/>
          <w:i w:val="0"/>
          <w:iCs/>
        </w:rPr>
        <w:t xml:space="preserve">, </w:t>
      </w:r>
      <w:r w:rsidR="003F00FE" w:rsidRPr="00421297">
        <w:rPr>
          <w:b w:val="0"/>
          <w:bCs/>
          <w:i w:val="0"/>
          <w:iCs/>
        </w:rPr>
        <w:t>D2</w:t>
      </w:r>
      <w:r w:rsidR="004114D7">
        <w:rPr>
          <w:b w:val="0"/>
          <w:bCs/>
          <w:i w:val="0"/>
          <w:iCs/>
        </w:rPr>
        <w:t>7</w:t>
      </w:r>
      <w:r w:rsidRPr="00421297">
        <w:rPr>
          <w:b w:val="0"/>
          <w:bCs/>
          <w:i w:val="0"/>
          <w:iCs/>
        </w:rPr>
        <w:t xml:space="preserve">, and </w:t>
      </w:r>
      <w:r w:rsidR="003F00FE" w:rsidRPr="00421297">
        <w:rPr>
          <w:b w:val="0"/>
          <w:bCs/>
          <w:i w:val="0"/>
          <w:iCs/>
        </w:rPr>
        <w:t>D38</w:t>
      </w:r>
      <w:r w:rsidRPr="00421297">
        <w:rPr>
          <w:b w:val="0"/>
          <w:bCs/>
          <w:i w:val="0"/>
          <w:iCs/>
        </w:rPr>
        <w:t xml:space="preserve"> are ON and </w:t>
      </w:r>
      <w:r w:rsidR="003F00FE" w:rsidRPr="00421297">
        <w:rPr>
          <w:b w:val="0"/>
          <w:bCs/>
          <w:i w:val="0"/>
          <w:iCs/>
        </w:rPr>
        <w:t>D24</w:t>
      </w:r>
      <w:r w:rsidRPr="00421297">
        <w:rPr>
          <w:b w:val="0"/>
          <w:bCs/>
          <w:i w:val="0"/>
          <w:iCs/>
        </w:rPr>
        <w:t xml:space="preserve">, </w:t>
      </w:r>
      <w:r w:rsidR="003F00FE" w:rsidRPr="00421297">
        <w:rPr>
          <w:b w:val="0"/>
          <w:bCs/>
          <w:i w:val="0"/>
          <w:iCs/>
        </w:rPr>
        <w:t>D26</w:t>
      </w:r>
      <w:r w:rsidRPr="00421297">
        <w:rPr>
          <w:b w:val="0"/>
          <w:bCs/>
          <w:i w:val="0"/>
          <w:iCs/>
        </w:rPr>
        <w:t xml:space="preserve">, and </w:t>
      </w:r>
      <w:r w:rsidR="003F00FE" w:rsidRPr="00421297">
        <w:rPr>
          <w:b w:val="0"/>
          <w:bCs/>
          <w:i w:val="0"/>
          <w:iCs/>
        </w:rPr>
        <w:t>D37</w:t>
      </w:r>
      <w:r w:rsidRPr="00421297">
        <w:rPr>
          <w:b w:val="0"/>
          <w:bCs/>
          <w:i w:val="0"/>
          <w:iCs/>
        </w:rPr>
        <w:t xml:space="preserve"> are OFF.  A response of “Yes” is expected. </w:t>
      </w:r>
    </w:p>
    <w:p w14:paraId="21459397" w14:textId="791A134F" w:rsidR="004546ED" w:rsidRPr="00DB442B" w:rsidRDefault="00D35BF9" w:rsidP="00421297">
      <w:pPr>
        <w:pStyle w:val="3"/>
        <w:rPr>
          <w:bCs/>
          <w:iCs/>
        </w:rPr>
      </w:pPr>
      <w:r w:rsidRPr="00421297">
        <w:rPr>
          <w:b w:val="0"/>
          <w:bCs/>
          <w:i w:val="0"/>
          <w:iCs/>
        </w:rPr>
        <w:t xml:space="preserve">Signal FLOW [5:1] shall be read for a value of 0xA. </w:t>
      </w:r>
    </w:p>
    <w:p w14:paraId="053BD7CF" w14:textId="61416D5D" w:rsidR="004546ED" w:rsidRPr="001D38B9" w:rsidRDefault="00D35BF9" w:rsidP="00421297">
      <w:pPr>
        <w:pStyle w:val="3"/>
        <w:rPr>
          <w:bCs/>
          <w:iCs/>
        </w:rPr>
      </w:pPr>
      <w:r w:rsidRPr="00421297">
        <w:rPr>
          <w:b w:val="0"/>
          <w:bCs/>
          <w:i w:val="0"/>
          <w:iCs/>
        </w:rPr>
        <w:t xml:space="preserve">Signal PUMP_FAULT shall be read for logic 1. </w:t>
      </w:r>
    </w:p>
    <w:p w14:paraId="63D2CC68" w14:textId="7FA67CA6" w:rsidR="004546ED" w:rsidRPr="001D38B9" w:rsidRDefault="00D35BF9" w:rsidP="00421297">
      <w:pPr>
        <w:pStyle w:val="3"/>
        <w:rPr>
          <w:bCs/>
          <w:iCs/>
        </w:rPr>
      </w:pPr>
      <w:r w:rsidRPr="00421297">
        <w:rPr>
          <w:b w:val="0"/>
          <w:bCs/>
          <w:i w:val="0"/>
          <w:iCs/>
        </w:rPr>
        <w:t xml:space="preserve">Input voltage of 0V shall be applied to FLOW1_24V at J12-3.   </w:t>
      </w:r>
    </w:p>
    <w:p w14:paraId="28F89211" w14:textId="6D693918" w:rsidR="004546ED" w:rsidRPr="001D38B9" w:rsidRDefault="00D35BF9" w:rsidP="00421297">
      <w:pPr>
        <w:pStyle w:val="3"/>
        <w:rPr>
          <w:bCs/>
          <w:iCs/>
        </w:rPr>
      </w:pPr>
      <w:r w:rsidRPr="00421297">
        <w:rPr>
          <w:b w:val="0"/>
          <w:bCs/>
          <w:i w:val="0"/>
          <w:iCs/>
        </w:rPr>
        <w:t xml:space="preserve">Input voltage of 24V shall be applied to FLOW2_24V at J12-23 </w:t>
      </w:r>
    </w:p>
    <w:p w14:paraId="6308594F" w14:textId="67C93750" w:rsidR="004546ED" w:rsidRPr="001D38B9" w:rsidRDefault="00D35BF9" w:rsidP="00421297">
      <w:pPr>
        <w:pStyle w:val="3"/>
        <w:rPr>
          <w:bCs/>
          <w:iCs/>
        </w:rPr>
      </w:pPr>
      <w:r w:rsidRPr="00421297">
        <w:rPr>
          <w:b w:val="0"/>
          <w:bCs/>
          <w:i w:val="0"/>
          <w:iCs/>
        </w:rPr>
        <w:t xml:space="preserve">Input voltage of 0V shall be applied to FLOW3_24V at J22-9.  </w:t>
      </w:r>
    </w:p>
    <w:p w14:paraId="5257224F" w14:textId="022FA5A3" w:rsidR="004546ED" w:rsidRPr="001D38B9" w:rsidRDefault="00D35BF9" w:rsidP="00421297">
      <w:pPr>
        <w:pStyle w:val="3"/>
        <w:rPr>
          <w:bCs/>
          <w:iCs/>
        </w:rPr>
      </w:pPr>
      <w:r w:rsidRPr="00421297">
        <w:rPr>
          <w:b w:val="0"/>
          <w:bCs/>
          <w:i w:val="0"/>
          <w:iCs/>
        </w:rPr>
        <w:t xml:space="preserve">Input voltage of 24V shall be applied to FLOW4_24V at J22-3. </w:t>
      </w:r>
    </w:p>
    <w:p w14:paraId="73CC1F24" w14:textId="11319A0F" w:rsidR="004546ED" w:rsidRPr="001D38B9" w:rsidRDefault="00D35BF9" w:rsidP="00421297">
      <w:pPr>
        <w:pStyle w:val="3"/>
        <w:rPr>
          <w:bCs/>
          <w:iCs/>
        </w:rPr>
      </w:pPr>
      <w:r w:rsidRPr="00421297">
        <w:rPr>
          <w:b w:val="0"/>
          <w:bCs/>
          <w:i w:val="0"/>
          <w:iCs/>
        </w:rPr>
        <w:t xml:space="preserve">Input voltage of 0V shall be applied to FLOW5_24V at J22-12. </w:t>
      </w:r>
    </w:p>
    <w:p w14:paraId="78D39E3D" w14:textId="0B497E11" w:rsidR="004546ED" w:rsidRPr="001D38B9" w:rsidRDefault="00D35BF9" w:rsidP="00421297">
      <w:pPr>
        <w:pStyle w:val="3"/>
        <w:rPr>
          <w:bCs/>
          <w:iCs/>
        </w:rPr>
      </w:pPr>
      <w:r w:rsidRPr="00421297">
        <w:rPr>
          <w:b w:val="0"/>
          <w:bCs/>
          <w:i w:val="0"/>
          <w:iCs/>
        </w:rPr>
        <w:t xml:space="preserve">Input voltage of </w:t>
      </w:r>
      <w:r w:rsidR="00CC5BD1">
        <w:rPr>
          <w:b w:val="0"/>
          <w:bCs/>
          <w:i w:val="0"/>
          <w:iCs/>
        </w:rPr>
        <w:t>12</w:t>
      </w:r>
      <w:r w:rsidRPr="00421297">
        <w:rPr>
          <w:b w:val="0"/>
          <w:bCs/>
          <w:i w:val="0"/>
          <w:iCs/>
        </w:rPr>
        <w:t xml:space="preserve">V shall be applied to PUMP_FLT_IN at J12-14. </w:t>
      </w:r>
    </w:p>
    <w:p w14:paraId="696A753B" w14:textId="25C4B393" w:rsidR="004546ED" w:rsidRPr="001D38B9" w:rsidRDefault="00D35BF9" w:rsidP="00421297">
      <w:pPr>
        <w:pStyle w:val="3"/>
        <w:rPr>
          <w:bCs/>
          <w:iCs/>
        </w:rPr>
      </w:pPr>
      <w:r w:rsidRPr="00421297">
        <w:rPr>
          <w:rFonts w:ascii="Arial" w:eastAsia="Arial" w:hAnsi="Arial" w:cs="Arial"/>
          <w:b w:val="0"/>
          <w:bCs/>
          <w:i w:val="0"/>
          <w:iCs/>
        </w:rPr>
        <w:t xml:space="preserve"> </w:t>
      </w:r>
      <w:r w:rsidRPr="00421297">
        <w:rPr>
          <w:b w:val="0"/>
          <w:bCs/>
          <w:i w:val="0"/>
          <w:iCs/>
        </w:rPr>
        <w:t>A prompt will be displayed to the user querying whether the LEDs</w:t>
      </w:r>
      <w:r w:rsidR="003941BC" w:rsidRPr="00421297">
        <w:rPr>
          <w:b w:val="0"/>
          <w:bCs/>
          <w:i w:val="0"/>
          <w:iCs/>
        </w:rPr>
        <w:t xml:space="preserve"> D24</w:t>
      </w:r>
      <w:r w:rsidRPr="00421297">
        <w:rPr>
          <w:b w:val="0"/>
          <w:bCs/>
          <w:i w:val="0"/>
          <w:iCs/>
        </w:rPr>
        <w:t>,</w:t>
      </w:r>
      <w:r w:rsidR="003941BC" w:rsidRPr="00421297">
        <w:rPr>
          <w:b w:val="0"/>
          <w:bCs/>
          <w:i w:val="0"/>
          <w:iCs/>
        </w:rPr>
        <w:t xml:space="preserve"> D26</w:t>
      </w:r>
      <w:r w:rsidRPr="00421297">
        <w:rPr>
          <w:b w:val="0"/>
          <w:bCs/>
          <w:i w:val="0"/>
          <w:iCs/>
        </w:rPr>
        <w:t xml:space="preserve">, and </w:t>
      </w:r>
      <w:r w:rsidR="003941BC" w:rsidRPr="00421297">
        <w:rPr>
          <w:b w:val="0"/>
          <w:bCs/>
          <w:i w:val="0"/>
          <w:iCs/>
        </w:rPr>
        <w:t xml:space="preserve">D37 </w:t>
      </w:r>
      <w:r w:rsidRPr="00421297">
        <w:rPr>
          <w:b w:val="0"/>
          <w:bCs/>
          <w:i w:val="0"/>
          <w:iCs/>
        </w:rPr>
        <w:t>are ON and</w:t>
      </w:r>
      <w:r w:rsidR="003941BC" w:rsidRPr="00421297">
        <w:rPr>
          <w:b w:val="0"/>
          <w:bCs/>
          <w:i w:val="0"/>
          <w:iCs/>
        </w:rPr>
        <w:t xml:space="preserve"> D25</w:t>
      </w:r>
      <w:r w:rsidRPr="00421297">
        <w:rPr>
          <w:b w:val="0"/>
          <w:bCs/>
          <w:i w:val="0"/>
          <w:iCs/>
        </w:rPr>
        <w:t>,</w:t>
      </w:r>
      <w:r w:rsidR="003941BC" w:rsidRPr="00421297">
        <w:rPr>
          <w:b w:val="0"/>
          <w:bCs/>
          <w:i w:val="0"/>
          <w:iCs/>
        </w:rPr>
        <w:t xml:space="preserve"> D2</w:t>
      </w:r>
      <w:r w:rsidR="00CC5BD1">
        <w:rPr>
          <w:b w:val="0"/>
          <w:bCs/>
          <w:i w:val="0"/>
          <w:iCs/>
        </w:rPr>
        <w:t>7</w:t>
      </w:r>
      <w:r w:rsidRPr="00421297">
        <w:rPr>
          <w:b w:val="0"/>
          <w:bCs/>
          <w:i w:val="0"/>
          <w:iCs/>
        </w:rPr>
        <w:t>, and</w:t>
      </w:r>
      <w:r w:rsidR="003941BC" w:rsidRPr="00421297">
        <w:rPr>
          <w:b w:val="0"/>
          <w:bCs/>
          <w:i w:val="0"/>
          <w:iCs/>
        </w:rPr>
        <w:t xml:space="preserve"> D38</w:t>
      </w:r>
      <w:r w:rsidRPr="00421297">
        <w:rPr>
          <w:b w:val="0"/>
          <w:bCs/>
          <w:i w:val="0"/>
          <w:iCs/>
        </w:rPr>
        <w:t xml:space="preserve"> are OFF. A response of “Yes” is expected. </w:t>
      </w:r>
    </w:p>
    <w:p w14:paraId="55771399" w14:textId="4982A346" w:rsidR="004546ED" w:rsidRPr="001D38B9" w:rsidRDefault="00D35BF9" w:rsidP="00421297">
      <w:pPr>
        <w:pStyle w:val="3"/>
        <w:rPr>
          <w:bCs/>
          <w:iCs/>
        </w:rPr>
      </w:pPr>
      <w:r w:rsidRPr="00421297">
        <w:rPr>
          <w:b w:val="0"/>
          <w:bCs/>
          <w:i w:val="0"/>
          <w:iCs/>
        </w:rPr>
        <w:t xml:space="preserve">Signal FLOW [5:1] shall be read for a value of 0x15. </w:t>
      </w:r>
    </w:p>
    <w:p w14:paraId="5437A820" w14:textId="2A466FC7" w:rsidR="004546ED" w:rsidRPr="001D38B9" w:rsidRDefault="00D35BF9" w:rsidP="00421297">
      <w:pPr>
        <w:pStyle w:val="3"/>
        <w:rPr>
          <w:bCs/>
          <w:iCs/>
        </w:rPr>
      </w:pPr>
      <w:r w:rsidRPr="00421297">
        <w:rPr>
          <w:b w:val="0"/>
          <w:bCs/>
          <w:i w:val="0"/>
          <w:iCs/>
        </w:rPr>
        <w:t xml:space="preserve">Signal PUMP_FAULT shall be read for logic 1. </w:t>
      </w:r>
    </w:p>
    <w:p w14:paraId="7639C1C4" w14:textId="0E77A057" w:rsidR="004546ED" w:rsidRPr="001D38B9" w:rsidRDefault="00D35BF9" w:rsidP="00421297">
      <w:pPr>
        <w:pStyle w:val="3"/>
        <w:rPr>
          <w:bCs/>
          <w:iCs/>
        </w:rPr>
      </w:pPr>
      <w:r w:rsidRPr="00421297">
        <w:rPr>
          <w:b w:val="0"/>
          <w:bCs/>
          <w:i w:val="0"/>
          <w:iCs/>
        </w:rPr>
        <w:t xml:space="preserve">FLOW2_24V at J12-23 shall be disconnected. </w:t>
      </w:r>
    </w:p>
    <w:p w14:paraId="20CB7CDB" w14:textId="71C34C18" w:rsidR="004546ED" w:rsidRPr="001D38B9" w:rsidRDefault="00D35BF9" w:rsidP="00421297">
      <w:pPr>
        <w:pStyle w:val="3"/>
        <w:rPr>
          <w:bCs/>
          <w:iCs/>
        </w:rPr>
      </w:pPr>
      <w:r w:rsidRPr="00421297">
        <w:rPr>
          <w:b w:val="0"/>
          <w:bCs/>
          <w:i w:val="0"/>
          <w:iCs/>
        </w:rPr>
        <w:t xml:space="preserve">FLOW4_24V at J22-3 shall be disconnected. </w:t>
      </w:r>
    </w:p>
    <w:p w14:paraId="3981B2C1" w14:textId="5E0664BB" w:rsidR="004546ED" w:rsidRPr="001D38B9" w:rsidRDefault="00D35BF9" w:rsidP="00421297">
      <w:pPr>
        <w:pStyle w:val="3"/>
        <w:rPr>
          <w:bCs/>
          <w:iCs/>
        </w:rPr>
      </w:pPr>
      <w:r w:rsidRPr="00421297">
        <w:rPr>
          <w:b w:val="0"/>
          <w:bCs/>
          <w:i w:val="0"/>
          <w:iCs/>
        </w:rPr>
        <w:t xml:space="preserve">PUMP_FLT_IN at J12-14 shall be disconnected. </w:t>
      </w:r>
    </w:p>
    <w:p w14:paraId="5F2034BD" w14:textId="024A30FA" w:rsidR="004546ED" w:rsidRDefault="00D35BF9" w:rsidP="006A1252">
      <w:pPr>
        <w:spacing w:after="0" w:line="259" w:lineRule="auto"/>
        <w:ind w:left="0" w:firstLine="0"/>
        <w:jc w:val="left"/>
      </w:pPr>
      <w:r>
        <w:rPr>
          <w:sz w:val="24"/>
        </w:rPr>
        <w:t xml:space="preserve">  </w:t>
      </w:r>
    </w:p>
    <w:p w14:paraId="71941405" w14:textId="77777777" w:rsidR="004546ED" w:rsidRDefault="00D35BF9">
      <w:pPr>
        <w:pStyle w:val="2"/>
        <w:ind w:left="1209" w:right="4779" w:hanging="792"/>
      </w:pPr>
      <w:bookmarkStart w:id="53" w:name="_Toc199148202"/>
      <w:r>
        <w:t>Water Interface: Water IF Tests</w:t>
      </w:r>
      <w:bookmarkEnd w:id="53"/>
      <w:r>
        <w:t xml:space="preserve"> </w:t>
      </w:r>
    </w:p>
    <w:p w14:paraId="58D0EA18" w14:textId="77777777" w:rsidR="004546ED" w:rsidRDefault="00D35BF9">
      <w:pPr>
        <w:ind w:left="1234" w:right="56"/>
      </w:pPr>
      <w:r>
        <w:t xml:space="preserve">DESCRIPTION </w:t>
      </w:r>
    </w:p>
    <w:p w14:paraId="61B1724F" w14:textId="77777777" w:rsidR="004546ED" w:rsidRDefault="00D35BF9">
      <w:pPr>
        <w:spacing w:after="0" w:line="259" w:lineRule="auto"/>
        <w:ind w:left="1224" w:firstLine="0"/>
        <w:jc w:val="left"/>
      </w:pPr>
      <w:r>
        <w:t xml:space="preserve"> </w:t>
      </w:r>
    </w:p>
    <w:p w14:paraId="6F7B2780" w14:textId="77777777" w:rsidR="004546ED" w:rsidRDefault="00D35BF9">
      <w:pPr>
        <w:spacing w:after="0" w:line="259" w:lineRule="auto"/>
        <w:ind w:left="1234"/>
        <w:jc w:val="left"/>
      </w:pPr>
      <w:r>
        <w:rPr>
          <w:b/>
        </w:rPr>
        <w:t xml:space="preserve">Water IF:  </w:t>
      </w:r>
    </w:p>
    <w:p w14:paraId="62A73B6E" w14:textId="7849E934" w:rsidR="004546ED" w:rsidRDefault="00D35BF9">
      <w:pPr>
        <w:ind w:left="1234" w:right="56"/>
      </w:pPr>
      <w:r>
        <w:t xml:space="preserve">The Water Valve Position and Water Pump Speed signals are controlled by the Stand Controller DAC, </w:t>
      </w:r>
      <w:r w:rsidR="00FC4AA6">
        <w:t>U3</w:t>
      </w:r>
      <w:r>
        <w:t xml:space="preserve">. The DAC is controlled by the FPGA through a Serial Peripheral Interface (SPI) bus. To test the </w:t>
      </w:r>
      <w:r>
        <w:lastRenderedPageBreak/>
        <w:t xml:space="preserve">interface, the FPGA will use the SPI bus to generate output voltages of varying voltages between 0V and +2.5V. </w:t>
      </w:r>
      <w:r w:rsidR="006A7560">
        <w:t xml:space="preserve">to generate </w:t>
      </w:r>
      <w:r w:rsidR="006453C0">
        <w:t xml:space="preserve">20.91mA current by </w:t>
      </w:r>
      <w:r>
        <w:t>Voltage to Current converter circuits through op-amps ensures a current through the load that is independent of the load and dependent only on the variation of the input voltages from the DAC, WATER_VALVE_CMD and WATER_PUMP_CMD</w:t>
      </w:r>
      <w:r w:rsidR="00EB0F5D">
        <w:t>.</w:t>
      </w:r>
      <w:r w:rsidR="006A4468">
        <w:t xml:space="preserve"> </w:t>
      </w:r>
      <w:r>
        <w:t xml:space="preserve">100ohm </w:t>
      </w:r>
      <w:r w:rsidR="00BD5699">
        <w:t xml:space="preserve"> </w:t>
      </w:r>
      <w:r w:rsidR="00BD5699" w:rsidRPr="00475101">
        <w:rPr>
          <w:highlight w:val="yellow"/>
        </w:rPr>
        <w:t>and 250 ohms</w:t>
      </w:r>
      <w:r w:rsidR="009F6AB8">
        <w:t xml:space="preserve"> </w:t>
      </w:r>
      <w:r>
        <w:t xml:space="preserve">load resistors in the tester will be connected across VALVE_CONTROL+ and VALVE_CONTROL- and across PUMP_SPEED+ and PUMP_SPEED-. The resulting voltages will be read by the test system to measure the output value of the DAC on both the Valve and Pump control circuits. </w:t>
      </w:r>
    </w:p>
    <w:p w14:paraId="449FD463" w14:textId="77777777" w:rsidR="004546ED" w:rsidRDefault="00D35BF9">
      <w:pPr>
        <w:spacing w:after="0" w:line="259" w:lineRule="auto"/>
        <w:ind w:left="1224" w:firstLine="0"/>
        <w:jc w:val="left"/>
      </w:pPr>
      <w:r>
        <w:t xml:space="preserve"> </w:t>
      </w:r>
    </w:p>
    <w:p w14:paraId="42A3A33F" w14:textId="77777777" w:rsidR="004546ED" w:rsidRDefault="00D35BF9">
      <w:pPr>
        <w:ind w:left="1234" w:right="56"/>
      </w:pPr>
      <w:r>
        <w:t xml:space="preserve">The Water Valve Feedback circuit is a voltage follower which feeds the AD_IN37 input of the A/D converter. The tester will generate voltages between 2V and 10V and the A/D converter will read and verify the voltage generated by the tester. </w:t>
      </w:r>
    </w:p>
    <w:p w14:paraId="1ABA7417" w14:textId="77777777" w:rsidR="004546ED" w:rsidRDefault="00D35BF9">
      <w:pPr>
        <w:spacing w:after="0" w:line="259" w:lineRule="auto"/>
        <w:ind w:left="1224" w:firstLine="0"/>
        <w:jc w:val="left"/>
      </w:pPr>
      <w:r>
        <w:t xml:space="preserve"> </w:t>
      </w:r>
    </w:p>
    <w:p w14:paraId="7E0465C7" w14:textId="77777777" w:rsidR="004546ED" w:rsidRDefault="00D35BF9">
      <w:pPr>
        <w:spacing w:after="0" w:line="259" w:lineRule="auto"/>
        <w:ind w:left="1224" w:firstLine="0"/>
        <w:jc w:val="left"/>
      </w:pPr>
      <w:r>
        <w:rPr>
          <w:b/>
        </w:rPr>
        <w:t xml:space="preserve"> </w:t>
      </w:r>
    </w:p>
    <w:p w14:paraId="09C171D1" w14:textId="77777777" w:rsidR="004546ED" w:rsidRDefault="00D35BF9">
      <w:pPr>
        <w:spacing w:after="0" w:line="259" w:lineRule="auto"/>
        <w:ind w:left="1234"/>
        <w:jc w:val="left"/>
      </w:pPr>
      <w:r>
        <w:rPr>
          <w:b/>
        </w:rPr>
        <w:t xml:space="preserve">Water Level Sensors: </w:t>
      </w:r>
    </w:p>
    <w:p w14:paraId="5D380F67" w14:textId="6639E668" w:rsidR="004546ED" w:rsidRDefault="003C23C4">
      <w:pPr>
        <w:ind w:left="1234" w:right="56"/>
      </w:pPr>
      <w:r>
        <w:t>T</w:t>
      </w:r>
      <w:r w:rsidR="00D35BF9">
        <w:t xml:space="preserve">hree water level sensors, low warning, low error, high error, are sensed by the FPGA through Schmitt trigger inverters.  The input voltages to the Schmitt triggers are voltage divided to reduce their magnitude. To test the level sensors, the test system will generate voltages causing the Schmitt triggers to toggle and the FPGA will detect the change of state. </w:t>
      </w:r>
    </w:p>
    <w:p w14:paraId="4AB3D043" w14:textId="77777777" w:rsidR="004546ED" w:rsidRDefault="00D35BF9">
      <w:pPr>
        <w:spacing w:after="0" w:line="259" w:lineRule="auto"/>
        <w:ind w:left="1224" w:firstLine="0"/>
        <w:jc w:val="left"/>
      </w:pPr>
      <w:r>
        <w:t xml:space="preserve"> </w:t>
      </w:r>
    </w:p>
    <w:p w14:paraId="719E8780" w14:textId="27BB0FE2" w:rsidR="004546ED" w:rsidRDefault="00D35BF9" w:rsidP="003F71FA">
      <w:pPr>
        <w:ind w:left="1234" w:right="56"/>
      </w:pPr>
      <w:r>
        <w:t xml:space="preserve">Each sensor </w:t>
      </w:r>
      <w:r w:rsidR="00F32EC6">
        <w:t>generates</w:t>
      </w:r>
      <w:r>
        <w:t xml:space="preserve"> input</w:t>
      </w:r>
      <w:r w:rsidR="006A06DD">
        <w:t>s</w:t>
      </w:r>
      <w:r>
        <w:t xml:space="preserve"> to toggle LEDs. LEDs</w:t>
      </w:r>
      <w:r w:rsidR="00FC4AA6">
        <w:t xml:space="preserve"> D11</w:t>
      </w:r>
      <w:r>
        <w:t>,</w:t>
      </w:r>
      <w:r w:rsidR="00FC4AA6">
        <w:t xml:space="preserve"> D13</w:t>
      </w:r>
      <w:r>
        <w:t xml:space="preserve"> and</w:t>
      </w:r>
      <w:r w:rsidR="003F71FA">
        <w:t xml:space="preserve"> </w:t>
      </w:r>
      <w:r w:rsidR="00FC4AA6" w:rsidRPr="003F71FA">
        <w:t>D12</w:t>
      </w:r>
      <w:r>
        <w:t xml:space="preserve"> will light to reflect the state of the input signals. The operator will be asked to verify the state of these LEDs. </w:t>
      </w:r>
    </w:p>
    <w:p w14:paraId="69C11F07" w14:textId="77777777" w:rsidR="004546ED" w:rsidRDefault="00D35BF9">
      <w:pPr>
        <w:spacing w:after="0" w:line="259" w:lineRule="auto"/>
        <w:ind w:left="1224" w:firstLine="0"/>
        <w:jc w:val="left"/>
      </w:pPr>
      <w:r>
        <w:t xml:space="preserve"> </w:t>
      </w:r>
    </w:p>
    <w:p w14:paraId="30D02E2E" w14:textId="77777777" w:rsidR="004546ED" w:rsidRDefault="00D35BF9">
      <w:pPr>
        <w:spacing w:after="0" w:line="259" w:lineRule="auto"/>
        <w:ind w:left="1234"/>
        <w:jc w:val="left"/>
      </w:pPr>
      <w:r>
        <w:rPr>
          <w:b/>
        </w:rPr>
        <w:t xml:space="preserve">Water Temperature Sensors: </w:t>
      </w:r>
    </w:p>
    <w:p w14:paraId="3D885DFF" w14:textId="0D53527E" w:rsidR="004546ED" w:rsidRDefault="00D35BF9">
      <w:pPr>
        <w:ind w:left="1234" w:right="56"/>
      </w:pPr>
      <w:r>
        <w:t>There are 4 temperature sensor circuits on the Stand Controller. They work by detecting the variation of voltage resulting from the changes in resistance on RTDs (resistor temperature devices). The voltages are amplified through comparator op-amps (</w:t>
      </w:r>
      <w:r w:rsidR="00FC4AA6">
        <w:t>U36</w:t>
      </w:r>
      <w:r>
        <w:t xml:space="preserve">, </w:t>
      </w:r>
      <w:r w:rsidR="00FC4AA6">
        <w:t>U37</w:t>
      </w:r>
      <w:r>
        <w:t xml:space="preserve">, </w:t>
      </w:r>
      <w:r w:rsidR="00FC4AA6">
        <w:t>U38</w:t>
      </w:r>
      <w:r>
        <w:t xml:space="preserve">) and read by the Stand Controller A/D via channels AD_IN8, AD_IN9 and AD_IN10. At 0 degrees C, the input voltage will result in an output voltage read by the A/D converter as 0V. The RTD resistance is 1kohm at this temperature and the nominal input voltage is 1.25V, a result of a voltage divider between the RTD and 1kohm resistors </w:t>
      </w:r>
      <w:r w:rsidR="00D821A1">
        <w:t>R5</w:t>
      </w:r>
      <w:r w:rsidR="00437108">
        <w:t>11</w:t>
      </w:r>
      <w:r>
        <w:t xml:space="preserve">, </w:t>
      </w:r>
      <w:r w:rsidR="00D821A1">
        <w:t>R5</w:t>
      </w:r>
      <w:r w:rsidR="00437108">
        <w:t>12</w:t>
      </w:r>
      <w:r w:rsidR="003F71FA">
        <w:t xml:space="preserve"> </w:t>
      </w:r>
      <w:r>
        <w:t xml:space="preserve">and </w:t>
      </w:r>
      <w:r w:rsidR="00D821A1">
        <w:t>R5</w:t>
      </w:r>
      <w:r w:rsidR="00437108">
        <w:t>13</w:t>
      </w:r>
      <w:r>
        <w:t xml:space="preserve">. To test the sensor interface, 1.2KΩ resistors will be connected to the H2OxRTD and H2OxRTD_RTN. Read and verified by the A/D converter of the Stand Controller. </w:t>
      </w:r>
    </w:p>
    <w:p w14:paraId="338ADDD3" w14:textId="77777777" w:rsidR="004546ED" w:rsidRDefault="00D35BF9">
      <w:pPr>
        <w:spacing w:after="0" w:line="259" w:lineRule="auto"/>
        <w:ind w:left="1224" w:firstLine="0"/>
        <w:jc w:val="left"/>
      </w:pPr>
      <w:r>
        <w:t xml:space="preserve"> </w:t>
      </w:r>
    </w:p>
    <w:tbl>
      <w:tblPr>
        <w:tblStyle w:val="TableGrid"/>
        <w:tblW w:w="6050" w:type="dxa"/>
        <w:tblInd w:w="2088" w:type="dxa"/>
        <w:tblCellMar>
          <w:top w:w="45" w:type="dxa"/>
          <w:left w:w="108" w:type="dxa"/>
          <w:bottom w:w="6" w:type="dxa"/>
          <w:right w:w="50" w:type="dxa"/>
        </w:tblCellMar>
        <w:tblLook w:val="04A0" w:firstRow="1" w:lastRow="0" w:firstColumn="1" w:lastColumn="0" w:noHBand="0" w:noVBand="1"/>
      </w:tblPr>
      <w:tblGrid>
        <w:gridCol w:w="1166"/>
        <w:gridCol w:w="1382"/>
        <w:gridCol w:w="1181"/>
        <w:gridCol w:w="2321"/>
      </w:tblGrid>
      <w:tr w:rsidR="004546ED" w14:paraId="11E6787C" w14:textId="77777777">
        <w:trPr>
          <w:trHeight w:val="694"/>
        </w:trPr>
        <w:tc>
          <w:tcPr>
            <w:tcW w:w="1165" w:type="dxa"/>
            <w:tcBorders>
              <w:top w:val="single" w:sz="4" w:space="0" w:color="000000"/>
              <w:left w:val="single" w:sz="4" w:space="0" w:color="000000"/>
              <w:bottom w:val="single" w:sz="4" w:space="0" w:color="000000"/>
              <w:right w:val="single" w:sz="4" w:space="0" w:color="000000"/>
            </w:tcBorders>
            <w:vAlign w:val="bottom"/>
          </w:tcPr>
          <w:p w14:paraId="716CA77D" w14:textId="77777777" w:rsidR="004546ED" w:rsidRDefault="00D35BF9">
            <w:pPr>
              <w:spacing w:after="0" w:line="259" w:lineRule="auto"/>
              <w:ind w:left="0" w:firstLine="0"/>
              <w:jc w:val="left"/>
            </w:pPr>
            <w:proofErr w:type="spellStart"/>
            <w:r>
              <w:rPr>
                <w:rFonts w:ascii="Arial" w:eastAsia="Arial" w:hAnsi="Arial" w:cs="Arial"/>
                <w:sz w:val="20"/>
              </w:rPr>
              <w:t>Vrtd</w:t>
            </w:r>
            <w:proofErr w:type="spellEnd"/>
            <w:r>
              <w:rPr>
                <w:rFonts w:ascii="Arial" w:eastAsia="Arial" w:hAnsi="Arial" w:cs="Arial"/>
                <w:sz w:val="20"/>
              </w:rPr>
              <w:t xml:space="preserve"> (V) </w:t>
            </w:r>
          </w:p>
        </w:tc>
        <w:tc>
          <w:tcPr>
            <w:tcW w:w="1382" w:type="dxa"/>
            <w:tcBorders>
              <w:top w:val="single" w:sz="4" w:space="0" w:color="000000"/>
              <w:left w:val="single" w:sz="4" w:space="0" w:color="000000"/>
              <w:bottom w:val="single" w:sz="4" w:space="0" w:color="000000"/>
              <w:right w:val="single" w:sz="4" w:space="0" w:color="000000"/>
            </w:tcBorders>
            <w:vAlign w:val="bottom"/>
          </w:tcPr>
          <w:p w14:paraId="70625D52" w14:textId="77777777" w:rsidR="004546ED" w:rsidRDefault="00D35BF9">
            <w:pPr>
              <w:spacing w:after="0" w:line="259" w:lineRule="auto"/>
              <w:ind w:left="0" w:firstLine="0"/>
              <w:jc w:val="left"/>
            </w:pPr>
            <w:r>
              <w:rPr>
                <w:rFonts w:ascii="Arial" w:eastAsia="Arial" w:hAnsi="Arial" w:cs="Arial"/>
                <w:sz w:val="20"/>
              </w:rPr>
              <w:t xml:space="preserve">Amplifier Out (V) </w:t>
            </w:r>
          </w:p>
        </w:tc>
        <w:tc>
          <w:tcPr>
            <w:tcW w:w="1181" w:type="dxa"/>
            <w:tcBorders>
              <w:top w:val="single" w:sz="4" w:space="0" w:color="000000"/>
              <w:left w:val="single" w:sz="4" w:space="0" w:color="000000"/>
              <w:bottom w:val="single" w:sz="4" w:space="0" w:color="000000"/>
              <w:right w:val="single" w:sz="4" w:space="0" w:color="000000"/>
            </w:tcBorders>
          </w:tcPr>
          <w:p w14:paraId="08A2F6D2" w14:textId="77777777" w:rsidR="004546ED" w:rsidRDefault="00D35BF9">
            <w:pPr>
              <w:spacing w:after="0" w:line="259" w:lineRule="auto"/>
              <w:ind w:left="0" w:firstLine="0"/>
              <w:jc w:val="left"/>
            </w:pPr>
            <w:r>
              <w:rPr>
                <w:rFonts w:ascii="Arial" w:eastAsia="Arial" w:hAnsi="Arial" w:cs="Arial"/>
                <w:sz w:val="20"/>
              </w:rPr>
              <w:t xml:space="preserve">Equivalent </w:t>
            </w:r>
          </w:p>
          <w:p w14:paraId="6EE39CA5" w14:textId="77777777" w:rsidR="004546ED" w:rsidRDefault="00D35BF9">
            <w:pPr>
              <w:spacing w:after="0" w:line="259" w:lineRule="auto"/>
              <w:ind w:left="0" w:firstLine="0"/>
              <w:jc w:val="left"/>
            </w:pPr>
            <w:r>
              <w:rPr>
                <w:rFonts w:ascii="Arial" w:eastAsia="Arial" w:hAnsi="Arial" w:cs="Arial"/>
                <w:sz w:val="20"/>
              </w:rPr>
              <w:t xml:space="preserve">Temp </w:t>
            </w:r>
          </w:p>
          <w:p w14:paraId="2CFD5549" w14:textId="77777777" w:rsidR="004546ED" w:rsidRDefault="00D35BF9">
            <w:pPr>
              <w:spacing w:after="0" w:line="259" w:lineRule="auto"/>
              <w:ind w:left="0" w:firstLine="0"/>
              <w:jc w:val="left"/>
            </w:pPr>
            <w:r>
              <w:rPr>
                <w:rFonts w:ascii="Arial" w:eastAsia="Arial" w:hAnsi="Arial" w:cs="Arial"/>
                <w:sz w:val="20"/>
              </w:rPr>
              <w:t>(</w:t>
            </w:r>
            <w:proofErr w:type="spellStart"/>
            <w:r>
              <w:rPr>
                <w:rFonts w:ascii="Arial" w:eastAsia="Arial" w:hAnsi="Arial" w:cs="Arial"/>
                <w:sz w:val="20"/>
              </w:rPr>
              <w:t>degC</w:t>
            </w:r>
            <w:proofErr w:type="spellEnd"/>
            <w:r>
              <w:rPr>
                <w:rFonts w:ascii="Arial" w:eastAsia="Arial" w:hAnsi="Arial" w:cs="Arial"/>
                <w:sz w:val="20"/>
              </w:rPr>
              <w:t xml:space="preserve">) </w:t>
            </w:r>
          </w:p>
        </w:tc>
        <w:tc>
          <w:tcPr>
            <w:tcW w:w="2321" w:type="dxa"/>
            <w:tcBorders>
              <w:top w:val="single" w:sz="4" w:space="0" w:color="000000"/>
              <w:left w:val="single" w:sz="4" w:space="0" w:color="000000"/>
              <w:bottom w:val="single" w:sz="4" w:space="0" w:color="000000"/>
              <w:right w:val="single" w:sz="4" w:space="0" w:color="000000"/>
            </w:tcBorders>
            <w:vAlign w:val="bottom"/>
          </w:tcPr>
          <w:p w14:paraId="0DBDA85D" w14:textId="77777777" w:rsidR="004546ED" w:rsidRDefault="00D35BF9">
            <w:pPr>
              <w:spacing w:after="0" w:line="259" w:lineRule="auto"/>
              <w:ind w:left="0" w:firstLine="0"/>
              <w:jc w:val="left"/>
            </w:pPr>
            <w:r>
              <w:rPr>
                <w:rFonts w:ascii="Arial" w:eastAsia="Arial" w:hAnsi="Arial" w:cs="Arial"/>
                <w:sz w:val="20"/>
              </w:rPr>
              <w:t xml:space="preserve">Equivalent RTD </w:t>
            </w:r>
          </w:p>
          <w:p w14:paraId="3FF0BF44" w14:textId="77777777" w:rsidR="004546ED" w:rsidRDefault="00D35BF9">
            <w:pPr>
              <w:spacing w:after="0" w:line="259" w:lineRule="auto"/>
              <w:ind w:left="0" w:firstLine="0"/>
              <w:jc w:val="left"/>
            </w:pPr>
            <w:r>
              <w:rPr>
                <w:rFonts w:ascii="Arial" w:eastAsia="Arial" w:hAnsi="Arial" w:cs="Arial"/>
                <w:sz w:val="20"/>
              </w:rPr>
              <w:t xml:space="preserve">Resistance (ohms) </w:t>
            </w:r>
          </w:p>
        </w:tc>
      </w:tr>
      <w:tr w:rsidR="004546ED" w14:paraId="31ED9B08" w14:textId="77777777">
        <w:trPr>
          <w:trHeight w:val="264"/>
        </w:trPr>
        <w:tc>
          <w:tcPr>
            <w:tcW w:w="1165" w:type="dxa"/>
            <w:tcBorders>
              <w:top w:val="single" w:sz="4" w:space="0" w:color="000000"/>
              <w:left w:val="single" w:sz="4" w:space="0" w:color="000000"/>
              <w:bottom w:val="single" w:sz="4" w:space="0" w:color="000000"/>
              <w:right w:val="single" w:sz="4" w:space="0" w:color="000000"/>
            </w:tcBorders>
          </w:tcPr>
          <w:p w14:paraId="51A8EC49" w14:textId="77777777" w:rsidR="004546ED" w:rsidRDefault="00D35BF9">
            <w:pPr>
              <w:spacing w:after="0" w:line="259" w:lineRule="auto"/>
              <w:ind w:left="0" w:right="61" w:firstLine="0"/>
              <w:jc w:val="right"/>
            </w:pPr>
            <w:r>
              <w:rPr>
                <w:rFonts w:ascii="Arial" w:eastAsia="Arial" w:hAnsi="Arial" w:cs="Arial"/>
                <w:sz w:val="20"/>
              </w:rPr>
              <w:t xml:space="preserve">1.25 </w:t>
            </w:r>
          </w:p>
        </w:tc>
        <w:tc>
          <w:tcPr>
            <w:tcW w:w="1382" w:type="dxa"/>
            <w:tcBorders>
              <w:top w:val="single" w:sz="4" w:space="0" w:color="000000"/>
              <w:left w:val="single" w:sz="4" w:space="0" w:color="000000"/>
              <w:bottom w:val="single" w:sz="4" w:space="0" w:color="000000"/>
              <w:right w:val="single" w:sz="4" w:space="0" w:color="000000"/>
            </w:tcBorders>
          </w:tcPr>
          <w:p w14:paraId="587D920C" w14:textId="77777777" w:rsidR="004546ED" w:rsidRDefault="00D35BF9">
            <w:pPr>
              <w:spacing w:after="0" w:line="259" w:lineRule="auto"/>
              <w:ind w:left="0" w:right="55" w:firstLine="0"/>
              <w:jc w:val="right"/>
            </w:pPr>
            <w:r>
              <w:rPr>
                <w:rFonts w:ascii="Arial" w:eastAsia="Arial" w:hAnsi="Arial" w:cs="Arial"/>
                <w:sz w:val="20"/>
              </w:rPr>
              <w:t xml:space="preserve">0 </w:t>
            </w:r>
          </w:p>
        </w:tc>
        <w:tc>
          <w:tcPr>
            <w:tcW w:w="1181" w:type="dxa"/>
            <w:tcBorders>
              <w:top w:val="single" w:sz="4" w:space="0" w:color="000000"/>
              <w:left w:val="single" w:sz="4" w:space="0" w:color="000000"/>
              <w:bottom w:val="single" w:sz="4" w:space="0" w:color="000000"/>
              <w:right w:val="single" w:sz="4" w:space="0" w:color="000000"/>
            </w:tcBorders>
          </w:tcPr>
          <w:p w14:paraId="6458B4EB" w14:textId="77777777" w:rsidR="004546ED" w:rsidRDefault="00D35BF9">
            <w:pPr>
              <w:spacing w:after="0" w:line="259" w:lineRule="auto"/>
              <w:ind w:left="0" w:right="57" w:firstLine="0"/>
              <w:jc w:val="right"/>
            </w:pPr>
            <w:r>
              <w:rPr>
                <w:rFonts w:ascii="Arial" w:eastAsia="Arial" w:hAnsi="Arial" w:cs="Arial"/>
                <w:sz w:val="20"/>
              </w:rPr>
              <w:t xml:space="preserve">0 </w:t>
            </w:r>
          </w:p>
        </w:tc>
        <w:tc>
          <w:tcPr>
            <w:tcW w:w="2321" w:type="dxa"/>
            <w:tcBorders>
              <w:top w:val="single" w:sz="4" w:space="0" w:color="000000"/>
              <w:left w:val="single" w:sz="4" w:space="0" w:color="000000"/>
              <w:bottom w:val="single" w:sz="4" w:space="0" w:color="000000"/>
              <w:right w:val="single" w:sz="4" w:space="0" w:color="000000"/>
            </w:tcBorders>
          </w:tcPr>
          <w:p w14:paraId="3A217E0D" w14:textId="77777777" w:rsidR="004546ED" w:rsidRDefault="00D35BF9">
            <w:pPr>
              <w:spacing w:after="0" w:line="259" w:lineRule="auto"/>
              <w:ind w:left="0" w:right="58" w:firstLine="0"/>
              <w:jc w:val="right"/>
            </w:pPr>
            <w:r>
              <w:rPr>
                <w:rFonts w:ascii="Arial" w:eastAsia="Arial" w:hAnsi="Arial" w:cs="Arial"/>
                <w:sz w:val="20"/>
              </w:rPr>
              <w:t xml:space="preserve">1000 </w:t>
            </w:r>
          </w:p>
        </w:tc>
      </w:tr>
      <w:tr w:rsidR="004546ED" w14:paraId="30F1ECBF" w14:textId="77777777">
        <w:trPr>
          <w:trHeight w:val="264"/>
        </w:trPr>
        <w:tc>
          <w:tcPr>
            <w:tcW w:w="1165" w:type="dxa"/>
            <w:tcBorders>
              <w:top w:val="single" w:sz="4" w:space="0" w:color="000000"/>
              <w:left w:val="single" w:sz="4" w:space="0" w:color="000000"/>
              <w:bottom w:val="single" w:sz="4" w:space="0" w:color="000000"/>
              <w:right w:val="single" w:sz="4" w:space="0" w:color="000000"/>
            </w:tcBorders>
          </w:tcPr>
          <w:p w14:paraId="03614160" w14:textId="77777777" w:rsidR="004546ED" w:rsidRDefault="00D35BF9">
            <w:pPr>
              <w:spacing w:after="0" w:line="259" w:lineRule="auto"/>
              <w:ind w:left="0" w:right="61" w:firstLine="0"/>
              <w:jc w:val="right"/>
            </w:pPr>
            <w:r>
              <w:rPr>
                <w:rFonts w:ascii="Arial" w:eastAsia="Arial" w:hAnsi="Arial" w:cs="Arial"/>
                <w:sz w:val="20"/>
              </w:rPr>
              <w:t xml:space="preserve">1.273584 </w:t>
            </w:r>
          </w:p>
        </w:tc>
        <w:tc>
          <w:tcPr>
            <w:tcW w:w="1382" w:type="dxa"/>
            <w:tcBorders>
              <w:top w:val="single" w:sz="4" w:space="0" w:color="000000"/>
              <w:left w:val="single" w:sz="4" w:space="0" w:color="000000"/>
              <w:bottom w:val="single" w:sz="4" w:space="0" w:color="000000"/>
              <w:right w:val="single" w:sz="4" w:space="0" w:color="000000"/>
            </w:tcBorders>
          </w:tcPr>
          <w:p w14:paraId="4515AD95" w14:textId="77777777" w:rsidR="004546ED" w:rsidRDefault="00D35BF9">
            <w:pPr>
              <w:spacing w:after="0" w:line="259" w:lineRule="auto"/>
              <w:ind w:left="0" w:right="55" w:firstLine="0"/>
              <w:jc w:val="right"/>
            </w:pPr>
            <w:r>
              <w:rPr>
                <w:rFonts w:ascii="Arial" w:eastAsia="Arial" w:hAnsi="Arial" w:cs="Arial"/>
                <w:sz w:val="20"/>
              </w:rPr>
              <w:t xml:space="preserve">0.44 </w:t>
            </w:r>
          </w:p>
        </w:tc>
        <w:tc>
          <w:tcPr>
            <w:tcW w:w="1181" w:type="dxa"/>
            <w:tcBorders>
              <w:top w:val="single" w:sz="4" w:space="0" w:color="000000"/>
              <w:left w:val="single" w:sz="4" w:space="0" w:color="000000"/>
              <w:bottom w:val="single" w:sz="4" w:space="0" w:color="000000"/>
              <w:right w:val="single" w:sz="4" w:space="0" w:color="000000"/>
            </w:tcBorders>
          </w:tcPr>
          <w:p w14:paraId="6BB0FF53" w14:textId="77777777" w:rsidR="004546ED" w:rsidRDefault="00D35BF9">
            <w:pPr>
              <w:spacing w:after="0" w:line="259" w:lineRule="auto"/>
              <w:ind w:left="0" w:right="57" w:firstLine="0"/>
              <w:jc w:val="right"/>
            </w:pPr>
            <w:r>
              <w:rPr>
                <w:rFonts w:ascii="Arial" w:eastAsia="Arial" w:hAnsi="Arial" w:cs="Arial"/>
                <w:sz w:val="20"/>
              </w:rPr>
              <w:t xml:space="preserve">10 </w:t>
            </w:r>
          </w:p>
        </w:tc>
        <w:tc>
          <w:tcPr>
            <w:tcW w:w="2321" w:type="dxa"/>
            <w:tcBorders>
              <w:top w:val="single" w:sz="4" w:space="0" w:color="000000"/>
              <w:left w:val="single" w:sz="4" w:space="0" w:color="000000"/>
              <w:bottom w:val="single" w:sz="4" w:space="0" w:color="000000"/>
              <w:right w:val="single" w:sz="4" w:space="0" w:color="000000"/>
            </w:tcBorders>
          </w:tcPr>
          <w:p w14:paraId="003FF6F6" w14:textId="77777777" w:rsidR="004546ED" w:rsidRDefault="00D35BF9">
            <w:pPr>
              <w:spacing w:after="0" w:line="259" w:lineRule="auto"/>
              <w:ind w:left="0" w:right="58" w:firstLine="0"/>
              <w:jc w:val="right"/>
            </w:pPr>
            <w:r>
              <w:rPr>
                <w:rFonts w:ascii="Arial" w:eastAsia="Arial" w:hAnsi="Arial" w:cs="Arial"/>
                <w:sz w:val="20"/>
              </w:rPr>
              <w:t xml:space="preserve">1038 </w:t>
            </w:r>
          </w:p>
        </w:tc>
      </w:tr>
      <w:tr w:rsidR="004546ED" w14:paraId="1599889A" w14:textId="77777777">
        <w:trPr>
          <w:trHeight w:val="264"/>
        </w:trPr>
        <w:tc>
          <w:tcPr>
            <w:tcW w:w="1165" w:type="dxa"/>
            <w:tcBorders>
              <w:top w:val="single" w:sz="4" w:space="0" w:color="000000"/>
              <w:left w:val="single" w:sz="4" w:space="0" w:color="000000"/>
              <w:bottom w:val="single" w:sz="4" w:space="0" w:color="000000"/>
              <w:right w:val="single" w:sz="4" w:space="0" w:color="000000"/>
            </w:tcBorders>
          </w:tcPr>
          <w:p w14:paraId="4C1429C3" w14:textId="77777777" w:rsidR="004546ED" w:rsidRDefault="00D35BF9">
            <w:pPr>
              <w:spacing w:after="0" w:line="259" w:lineRule="auto"/>
              <w:ind w:left="0" w:right="61" w:firstLine="0"/>
              <w:jc w:val="right"/>
            </w:pPr>
            <w:r>
              <w:rPr>
                <w:rFonts w:ascii="Arial" w:eastAsia="Arial" w:hAnsi="Arial" w:cs="Arial"/>
                <w:sz w:val="20"/>
              </w:rPr>
              <w:t xml:space="preserve">1.296364 </w:t>
            </w:r>
          </w:p>
        </w:tc>
        <w:tc>
          <w:tcPr>
            <w:tcW w:w="1382" w:type="dxa"/>
            <w:tcBorders>
              <w:top w:val="single" w:sz="4" w:space="0" w:color="000000"/>
              <w:left w:val="single" w:sz="4" w:space="0" w:color="000000"/>
              <w:bottom w:val="single" w:sz="4" w:space="0" w:color="000000"/>
              <w:right w:val="single" w:sz="4" w:space="0" w:color="000000"/>
            </w:tcBorders>
          </w:tcPr>
          <w:p w14:paraId="3C9305EA" w14:textId="77777777" w:rsidR="004546ED" w:rsidRDefault="00D35BF9">
            <w:pPr>
              <w:spacing w:after="0" w:line="259" w:lineRule="auto"/>
              <w:ind w:left="0" w:right="55" w:firstLine="0"/>
              <w:jc w:val="right"/>
            </w:pPr>
            <w:r>
              <w:rPr>
                <w:rFonts w:ascii="Arial" w:eastAsia="Arial" w:hAnsi="Arial" w:cs="Arial"/>
                <w:sz w:val="20"/>
              </w:rPr>
              <w:t xml:space="preserve">0.865 </w:t>
            </w:r>
          </w:p>
        </w:tc>
        <w:tc>
          <w:tcPr>
            <w:tcW w:w="1181" w:type="dxa"/>
            <w:tcBorders>
              <w:top w:val="single" w:sz="4" w:space="0" w:color="000000"/>
              <w:left w:val="single" w:sz="4" w:space="0" w:color="000000"/>
              <w:bottom w:val="single" w:sz="4" w:space="0" w:color="000000"/>
              <w:right w:val="single" w:sz="4" w:space="0" w:color="000000"/>
            </w:tcBorders>
          </w:tcPr>
          <w:p w14:paraId="6F56C74F" w14:textId="77777777" w:rsidR="004546ED" w:rsidRDefault="00D35BF9">
            <w:pPr>
              <w:spacing w:after="0" w:line="259" w:lineRule="auto"/>
              <w:ind w:left="0" w:right="57" w:firstLine="0"/>
              <w:jc w:val="right"/>
            </w:pPr>
            <w:r>
              <w:rPr>
                <w:rFonts w:ascii="Arial" w:eastAsia="Arial" w:hAnsi="Arial" w:cs="Arial"/>
                <w:sz w:val="20"/>
              </w:rPr>
              <w:t xml:space="preserve">20 </w:t>
            </w:r>
          </w:p>
        </w:tc>
        <w:tc>
          <w:tcPr>
            <w:tcW w:w="2321" w:type="dxa"/>
            <w:tcBorders>
              <w:top w:val="single" w:sz="4" w:space="0" w:color="000000"/>
              <w:left w:val="single" w:sz="4" w:space="0" w:color="000000"/>
              <w:bottom w:val="single" w:sz="4" w:space="0" w:color="000000"/>
              <w:right w:val="single" w:sz="4" w:space="0" w:color="000000"/>
            </w:tcBorders>
          </w:tcPr>
          <w:p w14:paraId="6F2911B7" w14:textId="77777777" w:rsidR="004546ED" w:rsidRDefault="00D35BF9">
            <w:pPr>
              <w:spacing w:after="0" w:line="259" w:lineRule="auto"/>
              <w:ind w:left="0" w:right="58" w:firstLine="0"/>
              <w:jc w:val="right"/>
            </w:pPr>
            <w:r>
              <w:rPr>
                <w:rFonts w:ascii="Arial" w:eastAsia="Arial" w:hAnsi="Arial" w:cs="Arial"/>
                <w:sz w:val="20"/>
              </w:rPr>
              <w:t xml:space="preserve">1077 </w:t>
            </w:r>
          </w:p>
        </w:tc>
      </w:tr>
      <w:tr w:rsidR="004546ED" w14:paraId="18EB00B8" w14:textId="77777777">
        <w:trPr>
          <w:trHeight w:val="264"/>
        </w:trPr>
        <w:tc>
          <w:tcPr>
            <w:tcW w:w="1165" w:type="dxa"/>
            <w:tcBorders>
              <w:top w:val="single" w:sz="4" w:space="0" w:color="000000"/>
              <w:left w:val="single" w:sz="4" w:space="0" w:color="000000"/>
              <w:bottom w:val="single" w:sz="4" w:space="0" w:color="000000"/>
              <w:right w:val="single" w:sz="4" w:space="0" w:color="000000"/>
            </w:tcBorders>
          </w:tcPr>
          <w:p w14:paraId="3E1A3DCF" w14:textId="77777777" w:rsidR="004546ED" w:rsidRDefault="00D35BF9">
            <w:pPr>
              <w:spacing w:after="0" w:line="259" w:lineRule="auto"/>
              <w:ind w:left="7" w:firstLine="0"/>
              <w:jc w:val="left"/>
            </w:pPr>
            <w:r>
              <w:rPr>
                <w:rFonts w:ascii="Arial" w:eastAsia="Arial" w:hAnsi="Arial" w:cs="Arial"/>
                <w:sz w:val="20"/>
              </w:rPr>
              <w:t xml:space="preserve">1.3182328 </w:t>
            </w:r>
          </w:p>
        </w:tc>
        <w:tc>
          <w:tcPr>
            <w:tcW w:w="1382" w:type="dxa"/>
            <w:tcBorders>
              <w:top w:val="single" w:sz="4" w:space="0" w:color="000000"/>
              <w:left w:val="single" w:sz="4" w:space="0" w:color="000000"/>
              <w:bottom w:val="single" w:sz="4" w:space="0" w:color="000000"/>
              <w:right w:val="single" w:sz="4" w:space="0" w:color="000000"/>
            </w:tcBorders>
          </w:tcPr>
          <w:p w14:paraId="0FC1FB14" w14:textId="77777777" w:rsidR="004546ED" w:rsidRDefault="00D35BF9">
            <w:pPr>
              <w:spacing w:after="0" w:line="259" w:lineRule="auto"/>
              <w:ind w:left="0" w:right="55" w:firstLine="0"/>
              <w:jc w:val="right"/>
            </w:pPr>
            <w:r>
              <w:rPr>
                <w:rFonts w:ascii="Arial" w:eastAsia="Arial" w:hAnsi="Arial" w:cs="Arial"/>
                <w:sz w:val="20"/>
              </w:rPr>
              <w:t xml:space="preserve">1.273 </w:t>
            </w:r>
          </w:p>
        </w:tc>
        <w:tc>
          <w:tcPr>
            <w:tcW w:w="1181" w:type="dxa"/>
            <w:tcBorders>
              <w:top w:val="single" w:sz="4" w:space="0" w:color="000000"/>
              <w:left w:val="single" w:sz="4" w:space="0" w:color="000000"/>
              <w:bottom w:val="single" w:sz="4" w:space="0" w:color="000000"/>
              <w:right w:val="single" w:sz="4" w:space="0" w:color="000000"/>
            </w:tcBorders>
          </w:tcPr>
          <w:p w14:paraId="1FC9EFAE" w14:textId="77777777" w:rsidR="004546ED" w:rsidRDefault="00D35BF9">
            <w:pPr>
              <w:spacing w:after="0" w:line="259" w:lineRule="auto"/>
              <w:ind w:left="0" w:right="57" w:firstLine="0"/>
              <w:jc w:val="right"/>
            </w:pPr>
            <w:r>
              <w:rPr>
                <w:rFonts w:ascii="Arial" w:eastAsia="Arial" w:hAnsi="Arial" w:cs="Arial"/>
                <w:sz w:val="20"/>
              </w:rPr>
              <w:t xml:space="preserve">30 </w:t>
            </w:r>
          </w:p>
        </w:tc>
        <w:tc>
          <w:tcPr>
            <w:tcW w:w="2321" w:type="dxa"/>
            <w:tcBorders>
              <w:top w:val="single" w:sz="4" w:space="0" w:color="000000"/>
              <w:left w:val="single" w:sz="4" w:space="0" w:color="000000"/>
              <w:bottom w:val="single" w:sz="4" w:space="0" w:color="000000"/>
              <w:right w:val="single" w:sz="4" w:space="0" w:color="000000"/>
            </w:tcBorders>
          </w:tcPr>
          <w:p w14:paraId="20FCAFA5" w14:textId="77777777" w:rsidR="004546ED" w:rsidRDefault="00D35BF9">
            <w:pPr>
              <w:spacing w:after="0" w:line="259" w:lineRule="auto"/>
              <w:ind w:left="0" w:right="58" w:firstLine="0"/>
              <w:jc w:val="right"/>
            </w:pPr>
            <w:r>
              <w:rPr>
                <w:rFonts w:ascii="Arial" w:eastAsia="Arial" w:hAnsi="Arial" w:cs="Arial"/>
                <w:sz w:val="20"/>
              </w:rPr>
              <w:t xml:space="preserve">1115 </w:t>
            </w:r>
          </w:p>
        </w:tc>
      </w:tr>
      <w:tr w:rsidR="004546ED" w14:paraId="188CF7B1" w14:textId="77777777">
        <w:trPr>
          <w:trHeight w:val="264"/>
        </w:trPr>
        <w:tc>
          <w:tcPr>
            <w:tcW w:w="1165" w:type="dxa"/>
            <w:tcBorders>
              <w:top w:val="single" w:sz="4" w:space="0" w:color="000000"/>
              <w:left w:val="single" w:sz="4" w:space="0" w:color="000000"/>
              <w:bottom w:val="single" w:sz="4" w:space="0" w:color="000000"/>
              <w:right w:val="single" w:sz="4" w:space="0" w:color="000000"/>
            </w:tcBorders>
          </w:tcPr>
          <w:p w14:paraId="0A875A07" w14:textId="77777777" w:rsidR="004546ED" w:rsidRDefault="00D35BF9">
            <w:pPr>
              <w:spacing w:after="0" w:line="259" w:lineRule="auto"/>
              <w:ind w:left="7" w:firstLine="0"/>
              <w:jc w:val="left"/>
            </w:pPr>
            <w:r>
              <w:rPr>
                <w:rFonts w:ascii="Arial" w:eastAsia="Arial" w:hAnsi="Arial" w:cs="Arial"/>
                <w:sz w:val="20"/>
              </w:rPr>
              <w:t xml:space="preserve">1.3393512 </w:t>
            </w:r>
          </w:p>
        </w:tc>
        <w:tc>
          <w:tcPr>
            <w:tcW w:w="1382" w:type="dxa"/>
            <w:tcBorders>
              <w:top w:val="single" w:sz="4" w:space="0" w:color="000000"/>
              <w:left w:val="single" w:sz="4" w:space="0" w:color="000000"/>
              <w:bottom w:val="single" w:sz="4" w:space="0" w:color="000000"/>
              <w:right w:val="single" w:sz="4" w:space="0" w:color="000000"/>
            </w:tcBorders>
          </w:tcPr>
          <w:p w14:paraId="05958774" w14:textId="77777777" w:rsidR="004546ED" w:rsidRDefault="00D35BF9">
            <w:pPr>
              <w:spacing w:after="0" w:line="259" w:lineRule="auto"/>
              <w:ind w:left="0" w:right="55" w:firstLine="0"/>
              <w:jc w:val="right"/>
            </w:pPr>
            <w:r>
              <w:rPr>
                <w:rFonts w:ascii="Arial" w:eastAsia="Arial" w:hAnsi="Arial" w:cs="Arial"/>
                <w:sz w:val="20"/>
              </w:rPr>
              <w:t xml:space="preserve">1.667 </w:t>
            </w:r>
          </w:p>
        </w:tc>
        <w:tc>
          <w:tcPr>
            <w:tcW w:w="1181" w:type="dxa"/>
            <w:tcBorders>
              <w:top w:val="single" w:sz="4" w:space="0" w:color="000000"/>
              <w:left w:val="single" w:sz="4" w:space="0" w:color="000000"/>
              <w:bottom w:val="single" w:sz="4" w:space="0" w:color="000000"/>
              <w:right w:val="single" w:sz="4" w:space="0" w:color="000000"/>
            </w:tcBorders>
          </w:tcPr>
          <w:p w14:paraId="547A1680" w14:textId="77777777" w:rsidR="004546ED" w:rsidRDefault="00D35BF9">
            <w:pPr>
              <w:spacing w:after="0" w:line="259" w:lineRule="auto"/>
              <w:ind w:left="0" w:right="57" w:firstLine="0"/>
              <w:jc w:val="right"/>
            </w:pPr>
            <w:r>
              <w:rPr>
                <w:rFonts w:ascii="Arial" w:eastAsia="Arial" w:hAnsi="Arial" w:cs="Arial"/>
                <w:sz w:val="20"/>
              </w:rPr>
              <w:t xml:space="preserve">40 </w:t>
            </w:r>
          </w:p>
        </w:tc>
        <w:tc>
          <w:tcPr>
            <w:tcW w:w="2321" w:type="dxa"/>
            <w:tcBorders>
              <w:top w:val="single" w:sz="4" w:space="0" w:color="000000"/>
              <w:left w:val="single" w:sz="4" w:space="0" w:color="000000"/>
              <w:bottom w:val="single" w:sz="4" w:space="0" w:color="000000"/>
              <w:right w:val="single" w:sz="4" w:space="0" w:color="000000"/>
            </w:tcBorders>
          </w:tcPr>
          <w:p w14:paraId="6ABE1087" w14:textId="77777777" w:rsidR="004546ED" w:rsidRDefault="00D35BF9">
            <w:pPr>
              <w:spacing w:after="0" w:line="259" w:lineRule="auto"/>
              <w:ind w:left="0" w:right="58" w:firstLine="0"/>
              <w:jc w:val="right"/>
            </w:pPr>
            <w:r>
              <w:rPr>
                <w:rFonts w:ascii="Arial" w:eastAsia="Arial" w:hAnsi="Arial" w:cs="Arial"/>
                <w:sz w:val="20"/>
              </w:rPr>
              <w:t xml:space="preserve">1154 </w:t>
            </w:r>
          </w:p>
        </w:tc>
      </w:tr>
      <w:tr w:rsidR="004546ED" w14:paraId="7FC44B9D" w14:textId="77777777">
        <w:trPr>
          <w:trHeight w:val="264"/>
        </w:trPr>
        <w:tc>
          <w:tcPr>
            <w:tcW w:w="1165" w:type="dxa"/>
            <w:tcBorders>
              <w:top w:val="single" w:sz="4" w:space="0" w:color="000000"/>
              <w:left w:val="single" w:sz="4" w:space="0" w:color="000000"/>
              <w:bottom w:val="single" w:sz="4" w:space="0" w:color="000000"/>
              <w:right w:val="single" w:sz="4" w:space="0" w:color="000000"/>
            </w:tcBorders>
          </w:tcPr>
          <w:p w14:paraId="7307034F" w14:textId="77777777" w:rsidR="004546ED" w:rsidRDefault="00D35BF9">
            <w:pPr>
              <w:spacing w:after="0" w:line="259" w:lineRule="auto"/>
              <w:ind w:left="7" w:firstLine="0"/>
              <w:jc w:val="left"/>
            </w:pPr>
            <w:r>
              <w:rPr>
                <w:rFonts w:ascii="Arial" w:eastAsia="Arial" w:hAnsi="Arial" w:cs="Arial"/>
                <w:sz w:val="20"/>
              </w:rPr>
              <w:t xml:space="preserve">1.3597728 </w:t>
            </w:r>
          </w:p>
        </w:tc>
        <w:tc>
          <w:tcPr>
            <w:tcW w:w="1382" w:type="dxa"/>
            <w:tcBorders>
              <w:top w:val="single" w:sz="4" w:space="0" w:color="000000"/>
              <w:left w:val="single" w:sz="4" w:space="0" w:color="000000"/>
              <w:bottom w:val="single" w:sz="4" w:space="0" w:color="000000"/>
              <w:right w:val="single" w:sz="4" w:space="0" w:color="000000"/>
            </w:tcBorders>
          </w:tcPr>
          <w:p w14:paraId="6F16EEDF" w14:textId="77777777" w:rsidR="004546ED" w:rsidRDefault="00D35BF9">
            <w:pPr>
              <w:spacing w:after="0" w:line="259" w:lineRule="auto"/>
              <w:ind w:left="0" w:right="55" w:firstLine="0"/>
              <w:jc w:val="right"/>
            </w:pPr>
            <w:r>
              <w:rPr>
                <w:rFonts w:ascii="Arial" w:eastAsia="Arial" w:hAnsi="Arial" w:cs="Arial"/>
                <w:sz w:val="20"/>
              </w:rPr>
              <w:t xml:space="preserve">2.048 </w:t>
            </w:r>
          </w:p>
        </w:tc>
        <w:tc>
          <w:tcPr>
            <w:tcW w:w="1181" w:type="dxa"/>
            <w:tcBorders>
              <w:top w:val="single" w:sz="4" w:space="0" w:color="000000"/>
              <w:left w:val="single" w:sz="4" w:space="0" w:color="000000"/>
              <w:bottom w:val="single" w:sz="4" w:space="0" w:color="000000"/>
              <w:right w:val="single" w:sz="4" w:space="0" w:color="000000"/>
            </w:tcBorders>
          </w:tcPr>
          <w:p w14:paraId="5DD6E6E8" w14:textId="77777777" w:rsidR="004546ED" w:rsidRDefault="00D35BF9">
            <w:pPr>
              <w:spacing w:after="0" w:line="259" w:lineRule="auto"/>
              <w:ind w:left="0" w:right="57" w:firstLine="0"/>
              <w:jc w:val="right"/>
            </w:pPr>
            <w:r>
              <w:rPr>
                <w:rFonts w:ascii="Arial" w:eastAsia="Arial" w:hAnsi="Arial" w:cs="Arial"/>
                <w:sz w:val="20"/>
              </w:rPr>
              <w:t xml:space="preserve">50 </w:t>
            </w:r>
          </w:p>
        </w:tc>
        <w:tc>
          <w:tcPr>
            <w:tcW w:w="2321" w:type="dxa"/>
            <w:tcBorders>
              <w:top w:val="single" w:sz="4" w:space="0" w:color="000000"/>
              <w:left w:val="single" w:sz="4" w:space="0" w:color="000000"/>
              <w:bottom w:val="single" w:sz="4" w:space="0" w:color="000000"/>
              <w:right w:val="single" w:sz="4" w:space="0" w:color="000000"/>
            </w:tcBorders>
          </w:tcPr>
          <w:p w14:paraId="186542E7" w14:textId="77777777" w:rsidR="004546ED" w:rsidRDefault="00D35BF9">
            <w:pPr>
              <w:spacing w:after="0" w:line="259" w:lineRule="auto"/>
              <w:ind w:left="0" w:right="58" w:firstLine="0"/>
              <w:jc w:val="right"/>
            </w:pPr>
            <w:r>
              <w:rPr>
                <w:rFonts w:ascii="Arial" w:eastAsia="Arial" w:hAnsi="Arial" w:cs="Arial"/>
                <w:sz w:val="20"/>
              </w:rPr>
              <w:t xml:space="preserve">1192 </w:t>
            </w:r>
          </w:p>
        </w:tc>
      </w:tr>
      <w:tr w:rsidR="004546ED" w14:paraId="0D99066F" w14:textId="77777777">
        <w:trPr>
          <w:trHeight w:val="264"/>
        </w:trPr>
        <w:tc>
          <w:tcPr>
            <w:tcW w:w="1165" w:type="dxa"/>
            <w:tcBorders>
              <w:top w:val="single" w:sz="4" w:space="0" w:color="000000"/>
              <w:left w:val="single" w:sz="4" w:space="0" w:color="000000"/>
              <w:bottom w:val="single" w:sz="4" w:space="0" w:color="000000"/>
              <w:right w:val="single" w:sz="4" w:space="0" w:color="000000"/>
            </w:tcBorders>
          </w:tcPr>
          <w:p w14:paraId="2895D2FA" w14:textId="77777777" w:rsidR="004546ED" w:rsidRDefault="00D35BF9">
            <w:pPr>
              <w:spacing w:after="0" w:line="259" w:lineRule="auto"/>
              <w:ind w:left="0" w:right="61" w:firstLine="0"/>
              <w:jc w:val="right"/>
            </w:pPr>
            <w:r>
              <w:rPr>
                <w:rFonts w:ascii="Arial" w:eastAsia="Arial" w:hAnsi="Arial" w:cs="Arial"/>
                <w:sz w:val="20"/>
              </w:rPr>
              <w:t xml:space="preserve">1.379444 </w:t>
            </w:r>
          </w:p>
        </w:tc>
        <w:tc>
          <w:tcPr>
            <w:tcW w:w="1382" w:type="dxa"/>
            <w:tcBorders>
              <w:top w:val="single" w:sz="4" w:space="0" w:color="000000"/>
              <w:left w:val="single" w:sz="4" w:space="0" w:color="000000"/>
              <w:bottom w:val="single" w:sz="4" w:space="0" w:color="000000"/>
              <w:right w:val="single" w:sz="4" w:space="0" w:color="000000"/>
            </w:tcBorders>
          </w:tcPr>
          <w:p w14:paraId="16CB8DED" w14:textId="77777777" w:rsidR="004546ED" w:rsidRDefault="00D35BF9">
            <w:pPr>
              <w:spacing w:after="0" w:line="259" w:lineRule="auto"/>
              <w:ind w:left="0" w:right="55" w:firstLine="0"/>
              <w:jc w:val="right"/>
            </w:pPr>
            <w:r>
              <w:rPr>
                <w:rFonts w:ascii="Arial" w:eastAsia="Arial" w:hAnsi="Arial" w:cs="Arial"/>
                <w:sz w:val="20"/>
              </w:rPr>
              <w:t xml:space="preserve">2.415 </w:t>
            </w:r>
          </w:p>
        </w:tc>
        <w:tc>
          <w:tcPr>
            <w:tcW w:w="1181" w:type="dxa"/>
            <w:tcBorders>
              <w:top w:val="single" w:sz="4" w:space="0" w:color="000000"/>
              <w:left w:val="single" w:sz="4" w:space="0" w:color="000000"/>
              <w:bottom w:val="single" w:sz="4" w:space="0" w:color="000000"/>
              <w:right w:val="single" w:sz="4" w:space="0" w:color="000000"/>
            </w:tcBorders>
          </w:tcPr>
          <w:p w14:paraId="1A106D0E" w14:textId="77777777" w:rsidR="004546ED" w:rsidRDefault="00D35BF9">
            <w:pPr>
              <w:spacing w:after="0" w:line="259" w:lineRule="auto"/>
              <w:ind w:left="0" w:right="57" w:firstLine="0"/>
              <w:jc w:val="right"/>
            </w:pPr>
            <w:r>
              <w:rPr>
                <w:rFonts w:ascii="Arial" w:eastAsia="Arial" w:hAnsi="Arial" w:cs="Arial"/>
                <w:sz w:val="20"/>
              </w:rPr>
              <w:t xml:space="preserve">60 </w:t>
            </w:r>
          </w:p>
        </w:tc>
        <w:tc>
          <w:tcPr>
            <w:tcW w:w="2321" w:type="dxa"/>
            <w:tcBorders>
              <w:top w:val="single" w:sz="4" w:space="0" w:color="000000"/>
              <w:left w:val="single" w:sz="4" w:space="0" w:color="000000"/>
              <w:bottom w:val="single" w:sz="4" w:space="0" w:color="000000"/>
              <w:right w:val="single" w:sz="4" w:space="0" w:color="000000"/>
            </w:tcBorders>
          </w:tcPr>
          <w:p w14:paraId="03346F28" w14:textId="77777777" w:rsidR="004546ED" w:rsidRDefault="00D35BF9">
            <w:pPr>
              <w:spacing w:after="0" w:line="259" w:lineRule="auto"/>
              <w:ind w:left="0" w:right="58" w:firstLine="0"/>
              <w:jc w:val="right"/>
            </w:pPr>
            <w:r>
              <w:rPr>
                <w:rFonts w:ascii="Arial" w:eastAsia="Arial" w:hAnsi="Arial" w:cs="Arial"/>
                <w:sz w:val="20"/>
              </w:rPr>
              <w:t xml:space="preserve">1231 </w:t>
            </w:r>
          </w:p>
        </w:tc>
      </w:tr>
    </w:tbl>
    <w:p w14:paraId="42988CF2" w14:textId="509076C7" w:rsidR="004546ED" w:rsidRDefault="00D35BF9">
      <w:pPr>
        <w:ind w:left="1234" w:right="56"/>
      </w:pPr>
      <w:r>
        <w:t>Added 2.5V_VREF_BUF and 1.25V_VREF_BUF to ADC as AD_IN26 and AD_IN40</w:t>
      </w:r>
      <w:r w:rsidR="003F71FA">
        <w:t>.</w:t>
      </w:r>
      <w:r>
        <w:t xml:space="preserve"> </w:t>
      </w:r>
    </w:p>
    <w:p w14:paraId="7163E85E" w14:textId="77777777" w:rsidR="004546ED" w:rsidRDefault="00D35BF9">
      <w:pPr>
        <w:spacing w:after="2" w:line="259" w:lineRule="auto"/>
        <w:ind w:left="1224" w:firstLine="0"/>
        <w:jc w:val="left"/>
      </w:pPr>
      <w:r>
        <w:t xml:space="preserve"> </w:t>
      </w:r>
    </w:p>
    <w:p w14:paraId="20D650CA" w14:textId="77777777" w:rsidR="004546ED" w:rsidRDefault="00D35BF9">
      <w:pPr>
        <w:spacing w:after="0" w:line="259" w:lineRule="auto"/>
        <w:ind w:left="1224" w:firstLine="0"/>
        <w:jc w:val="left"/>
      </w:pPr>
      <w:r>
        <w:rPr>
          <w:sz w:val="24"/>
        </w:rPr>
        <w:lastRenderedPageBreak/>
        <w:t xml:space="preserve"> </w:t>
      </w:r>
    </w:p>
    <w:p w14:paraId="58E62BEC" w14:textId="77777777" w:rsidR="004546ED" w:rsidRDefault="00D35BF9">
      <w:pPr>
        <w:spacing w:line="254" w:lineRule="auto"/>
        <w:ind w:left="1219" w:right="50"/>
      </w:pPr>
      <w:r>
        <w:rPr>
          <w:sz w:val="24"/>
        </w:rPr>
        <w:t xml:space="preserve">PROCEDURE: </w:t>
      </w:r>
    </w:p>
    <w:p w14:paraId="112FF513" w14:textId="77777777" w:rsidR="004546ED" w:rsidRDefault="00D35BF9">
      <w:pPr>
        <w:spacing w:after="0" w:line="259" w:lineRule="auto"/>
        <w:ind w:left="1224" w:firstLine="0"/>
        <w:jc w:val="left"/>
      </w:pPr>
      <w:r>
        <w:rPr>
          <w:sz w:val="24"/>
        </w:rPr>
        <w:t xml:space="preserve"> </w:t>
      </w:r>
    </w:p>
    <w:p w14:paraId="77D9826F" w14:textId="77777777" w:rsidR="004546ED" w:rsidRDefault="00D35BF9">
      <w:pPr>
        <w:spacing w:after="0" w:line="259" w:lineRule="auto"/>
        <w:ind w:left="1234"/>
        <w:jc w:val="left"/>
      </w:pPr>
      <w:r>
        <w:rPr>
          <w:b/>
        </w:rPr>
        <w:t>Water IF:</w:t>
      </w:r>
      <w:r>
        <w:rPr>
          <w:sz w:val="24"/>
        </w:rPr>
        <w:t xml:space="preserve"> </w:t>
      </w:r>
    </w:p>
    <w:p w14:paraId="6E6DE6CA" w14:textId="4518EC2B" w:rsidR="004546ED" w:rsidRPr="001D38B9" w:rsidRDefault="00D35BF9" w:rsidP="0099014E">
      <w:pPr>
        <w:pStyle w:val="3"/>
        <w:rPr>
          <w:bCs/>
          <w:iCs/>
        </w:rPr>
      </w:pPr>
      <w:r w:rsidRPr="0099014E">
        <w:rPr>
          <w:b w:val="0"/>
          <w:bCs/>
          <w:i w:val="0"/>
          <w:iCs/>
        </w:rPr>
        <w:t xml:space="preserve">With DAC voltage set to 0V through the SPI bus, an output voltage at VALVE_CONTROL J12-10 shall be measured for 0V +/-100mV. </w:t>
      </w:r>
    </w:p>
    <w:p w14:paraId="093BC700" w14:textId="0638CC43" w:rsidR="004546ED" w:rsidRPr="001D38B9" w:rsidRDefault="00D35BF9" w:rsidP="0099014E">
      <w:pPr>
        <w:pStyle w:val="3"/>
        <w:rPr>
          <w:bCs/>
          <w:iCs/>
        </w:rPr>
      </w:pPr>
      <w:r w:rsidRPr="0099014E">
        <w:rPr>
          <w:b w:val="0"/>
          <w:bCs/>
          <w:i w:val="0"/>
          <w:iCs/>
        </w:rPr>
        <w:t>With DAC voltage set to 0.5V through the SPI bus, an output voltage at VALVE_</w:t>
      </w:r>
      <w:r w:rsidR="00E76A7F" w:rsidRPr="00E76A7F">
        <w:rPr>
          <w:b w:val="0"/>
          <w:bCs/>
          <w:i w:val="0"/>
          <w:iCs/>
        </w:rPr>
        <w:t>CONTROL J</w:t>
      </w:r>
      <w:r w:rsidRPr="0099014E">
        <w:rPr>
          <w:b w:val="0"/>
          <w:bCs/>
          <w:i w:val="0"/>
          <w:iCs/>
        </w:rPr>
        <w:t xml:space="preserve">12-10 shall be measured for (0.313V, 0.513V) </w:t>
      </w:r>
    </w:p>
    <w:p w14:paraId="554E08F7" w14:textId="58A54D9B" w:rsidR="004546ED" w:rsidRPr="001D38B9" w:rsidRDefault="00D35BF9" w:rsidP="0099014E">
      <w:pPr>
        <w:pStyle w:val="3"/>
        <w:rPr>
          <w:bCs/>
          <w:iCs/>
        </w:rPr>
      </w:pPr>
      <w:r w:rsidRPr="0099014E">
        <w:rPr>
          <w:b w:val="0"/>
          <w:bCs/>
          <w:i w:val="0"/>
          <w:iCs/>
        </w:rPr>
        <w:t>With DAC voltage set to 1.0V through the SPI bus, an output voltage at VALVE_</w:t>
      </w:r>
      <w:r w:rsidR="00E76A7F" w:rsidRPr="00E76A7F">
        <w:rPr>
          <w:b w:val="0"/>
          <w:bCs/>
          <w:i w:val="0"/>
          <w:iCs/>
        </w:rPr>
        <w:t>CONTROL J</w:t>
      </w:r>
      <w:r w:rsidRPr="0099014E">
        <w:rPr>
          <w:b w:val="0"/>
          <w:bCs/>
          <w:i w:val="0"/>
          <w:iCs/>
        </w:rPr>
        <w:t xml:space="preserve">12-10 shall be measured for (0.726V, 0.926V) </w:t>
      </w:r>
    </w:p>
    <w:p w14:paraId="2DBACDE3" w14:textId="67F665EA" w:rsidR="004546ED" w:rsidRPr="001D38B9" w:rsidRDefault="00D35BF9" w:rsidP="0099014E">
      <w:pPr>
        <w:pStyle w:val="3"/>
        <w:rPr>
          <w:bCs/>
          <w:iCs/>
        </w:rPr>
      </w:pPr>
      <w:r w:rsidRPr="0099014E">
        <w:rPr>
          <w:b w:val="0"/>
          <w:bCs/>
          <w:i w:val="0"/>
          <w:iCs/>
        </w:rPr>
        <w:t>With DAC voltage set to 1.5V through the SPI bus, an output voltage at VALVE_C</w:t>
      </w:r>
      <w:r w:rsidR="00E76A7F" w:rsidRPr="00E76A7F">
        <w:rPr>
          <w:b w:val="0"/>
          <w:bCs/>
          <w:i w:val="0"/>
          <w:iCs/>
        </w:rPr>
        <w:t>ONTROL J</w:t>
      </w:r>
      <w:r w:rsidRPr="0099014E">
        <w:rPr>
          <w:b w:val="0"/>
          <w:bCs/>
          <w:i w:val="0"/>
          <w:iCs/>
        </w:rPr>
        <w:t xml:space="preserve">12-10 shall be measured for (1.14V, 1.34V) </w:t>
      </w:r>
    </w:p>
    <w:p w14:paraId="7279555A" w14:textId="011D4E8B" w:rsidR="004546ED" w:rsidRPr="001D38B9" w:rsidRDefault="00D35BF9" w:rsidP="0099014E">
      <w:pPr>
        <w:pStyle w:val="3"/>
        <w:rPr>
          <w:bCs/>
          <w:iCs/>
        </w:rPr>
      </w:pPr>
      <w:r w:rsidRPr="0099014E">
        <w:rPr>
          <w:b w:val="0"/>
          <w:bCs/>
          <w:i w:val="0"/>
          <w:iCs/>
        </w:rPr>
        <w:t>With DAC voltage set to 2.0V through the SPI bus, an output voltage at VALVE_</w:t>
      </w:r>
      <w:r w:rsidR="00E76A7F" w:rsidRPr="00E76A7F">
        <w:rPr>
          <w:b w:val="0"/>
          <w:bCs/>
          <w:i w:val="0"/>
          <w:iCs/>
        </w:rPr>
        <w:t>CONTROL J</w:t>
      </w:r>
      <w:r w:rsidRPr="0099014E">
        <w:rPr>
          <w:b w:val="0"/>
          <w:bCs/>
          <w:i w:val="0"/>
          <w:iCs/>
        </w:rPr>
        <w:t xml:space="preserve">12-10 shall be measured for (1.553V, 1.753V) </w:t>
      </w:r>
    </w:p>
    <w:p w14:paraId="33CC605F" w14:textId="26F0D4E3" w:rsidR="004546ED" w:rsidRPr="001D38B9" w:rsidRDefault="00D35BF9" w:rsidP="0099014E">
      <w:pPr>
        <w:pStyle w:val="3"/>
        <w:rPr>
          <w:bCs/>
          <w:iCs/>
        </w:rPr>
      </w:pPr>
      <w:r w:rsidRPr="0099014E">
        <w:rPr>
          <w:b w:val="0"/>
          <w:bCs/>
          <w:i w:val="0"/>
          <w:iCs/>
        </w:rPr>
        <w:t>With DAC voltage set to 2.5V through the SPI bus, an output voltage at VALVE_</w:t>
      </w:r>
      <w:r w:rsidR="00E76A7F" w:rsidRPr="00E76A7F">
        <w:rPr>
          <w:b w:val="0"/>
          <w:bCs/>
          <w:i w:val="0"/>
          <w:iCs/>
        </w:rPr>
        <w:t>CONTROL J</w:t>
      </w:r>
      <w:r w:rsidRPr="0099014E">
        <w:rPr>
          <w:b w:val="0"/>
          <w:bCs/>
          <w:i w:val="0"/>
          <w:iCs/>
        </w:rPr>
        <w:t xml:space="preserve">12-10 shall be measured for (1.966V, 2.166V)  </w:t>
      </w:r>
    </w:p>
    <w:p w14:paraId="4299EDF5" w14:textId="7A96C88D" w:rsidR="004546ED" w:rsidRPr="001D38B9" w:rsidRDefault="00D35BF9" w:rsidP="0099014E">
      <w:pPr>
        <w:pStyle w:val="3"/>
        <w:rPr>
          <w:bCs/>
          <w:iCs/>
        </w:rPr>
      </w:pPr>
      <w:r w:rsidRPr="0099014E">
        <w:rPr>
          <w:b w:val="0"/>
          <w:bCs/>
          <w:i w:val="0"/>
          <w:iCs/>
        </w:rPr>
        <w:t xml:space="preserve">With DAC voltage set to 0V through the SPI bus, an output voltage at PUMP_SPEED J12-12 shall be measured for 0V +/-100mV. </w:t>
      </w:r>
    </w:p>
    <w:p w14:paraId="264ABADB" w14:textId="4E0D41D7" w:rsidR="004546ED" w:rsidRPr="001D38B9" w:rsidRDefault="00D35BF9" w:rsidP="0099014E">
      <w:pPr>
        <w:pStyle w:val="3"/>
        <w:rPr>
          <w:bCs/>
          <w:iCs/>
        </w:rPr>
      </w:pPr>
      <w:r w:rsidRPr="0099014E">
        <w:rPr>
          <w:b w:val="0"/>
          <w:bCs/>
          <w:i w:val="0"/>
          <w:iCs/>
        </w:rPr>
        <w:t>With DAC voltage set to 0.5V through the SPI bus, an output voltage at PUMP_SPEED J12-12 shall be measured for (0.</w:t>
      </w:r>
      <w:r w:rsidR="009E2CE3">
        <w:rPr>
          <w:b w:val="0"/>
          <w:bCs/>
          <w:i w:val="0"/>
          <w:iCs/>
        </w:rPr>
        <w:t>9</w:t>
      </w:r>
      <w:r w:rsidR="005611F8">
        <w:rPr>
          <w:b w:val="0"/>
          <w:bCs/>
          <w:i w:val="0"/>
          <w:iCs/>
        </w:rPr>
        <w:t>33</w:t>
      </w:r>
      <w:r w:rsidRPr="0099014E">
        <w:rPr>
          <w:b w:val="0"/>
          <w:bCs/>
          <w:i w:val="0"/>
          <w:iCs/>
        </w:rPr>
        <w:t xml:space="preserve">V, </w:t>
      </w:r>
      <w:r w:rsidR="009E2CE3">
        <w:rPr>
          <w:b w:val="0"/>
          <w:bCs/>
          <w:i w:val="0"/>
          <w:iCs/>
        </w:rPr>
        <w:t>1.1</w:t>
      </w:r>
      <w:r w:rsidR="005611F8">
        <w:rPr>
          <w:b w:val="0"/>
          <w:bCs/>
          <w:i w:val="0"/>
          <w:iCs/>
        </w:rPr>
        <w:t>3</w:t>
      </w:r>
      <w:r w:rsidR="009E2CE3">
        <w:rPr>
          <w:b w:val="0"/>
          <w:bCs/>
          <w:i w:val="0"/>
          <w:iCs/>
        </w:rPr>
        <w:t>3</w:t>
      </w:r>
      <w:r w:rsidRPr="0099014E">
        <w:rPr>
          <w:b w:val="0"/>
          <w:bCs/>
          <w:i w:val="0"/>
          <w:iCs/>
        </w:rPr>
        <w:t xml:space="preserve">V) </w:t>
      </w:r>
    </w:p>
    <w:p w14:paraId="1BEF17C9" w14:textId="3DD9D04C" w:rsidR="004546ED" w:rsidRPr="001D38B9" w:rsidRDefault="00D35BF9" w:rsidP="0099014E">
      <w:pPr>
        <w:pStyle w:val="3"/>
        <w:rPr>
          <w:bCs/>
          <w:iCs/>
        </w:rPr>
      </w:pPr>
      <w:r w:rsidRPr="0099014E">
        <w:rPr>
          <w:b w:val="0"/>
          <w:bCs/>
          <w:i w:val="0"/>
          <w:iCs/>
        </w:rPr>
        <w:t>With DAC voltage set to 1.0V through the SPI bus, an output voltage at PUMP_SPEED J12-12 shall be measured for (</w:t>
      </w:r>
      <w:r w:rsidR="00731737">
        <w:rPr>
          <w:b w:val="0"/>
          <w:bCs/>
          <w:i w:val="0"/>
          <w:iCs/>
        </w:rPr>
        <w:t>1.966</w:t>
      </w:r>
      <w:r w:rsidRPr="0099014E">
        <w:rPr>
          <w:b w:val="0"/>
          <w:bCs/>
          <w:i w:val="0"/>
          <w:iCs/>
        </w:rPr>
        <w:t xml:space="preserve">V, </w:t>
      </w:r>
      <w:r w:rsidR="00731737">
        <w:rPr>
          <w:b w:val="0"/>
          <w:bCs/>
          <w:i w:val="0"/>
          <w:iCs/>
        </w:rPr>
        <w:t>2.16</w:t>
      </w:r>
      <w:r w:rsidRPr="0099014E">
        <w:rPr>
          <w:b w:val="0"/>
          <w:bCs/>
          <w:i w:val="0"/>
          <w:iCs/>
        </w:rPr>
        <w:t xml:space="preserve">6V) </w:t>
      </w:r>
    </w:p>
    <w:p w14:paraId="3E7044A6" w14:textId="36676F06" w:rsidR="004546ED" w:rsidRPr="001D38B9" w:rsidRDefault="00D35BF9" w:rsidP="0099014E">
      <w:pPr>
        <w:pStyle w:val="3"/>
        <w:rPr>
          <w:bCs/>
          <w:iCs/>
        </w:rPr>
      </w:pPr>
      <w:r w:rsidRPr="0099014E">
        <w:rPr>
          <w:b w:val="0"/>
          <w:bCs/>
          <w:i w:val="0"/>
          <w:iCs/>
        </w:rPr>
        <w:t>With DAC voltage set to 1.5V through the SPI bus, an output voltage at PUMP_SPEED J12-12 shall be measured for (</w:t>
      </w:r>
      <w:r w:rsidR="00731737">
        <w:rPr>
          <w:b w:val="0"/>
          <w:bCs/>
          <w:i w:val="0"/>
          <w:iCs/>
        </w:rPr>
        <w:t>2.999</w:t>
      </w:r>
      <w:r w:rsidRPr="0099014E">
        <w:rPr>
          <w:b w:val="0"/>
          <w:bCs/>
          <w:i w:val="0"/>
          <w:iCs/>
        </w:rPr>
        <w:t xml:space="preserve">V, </w:t>
      </w:r>
      <w:r w:rsidR="00731737">
        <w:rPr>
          <w:b w:val="0"/>
          <w:bCs/>
          <w:i w:val="0"/>
          <w:iCs/>
        </w:rPr>
        <w:t>3.199</w:t>
      </w:r>
      <w:r w:rsidRPr="0099014E">
        <w:rPr>
          <w:b w:val="0"/>
          <w:bCs/>
          <w:i w:val="0"/>
          <w:iCs/>
        </w:rPr>
        <w:t xml:space="preserve">V) </w:t>
      </w:r>
    </w:p>
    <w:p w14:paraId="74066AD8" w14:textId="1C701882" w:rsidR="004546ED" w:rsidRPr="001D38B9" w:rsidRDefault="00D35BF9" w:rsidP="0099014E">
      <w:pPr>
        <w:pStyle w:val="3"/>
        <w:rPr>
          <w:bCs/>
          <w:iCs/>
        </w:rPr>
      </w:pPr>
      <w:r w:rsidRPr="0099014E">
        <w:rPr>
          <w:b w:val="0"/>
          <w:bCs/>
          <w:i w:val="0"/>
          <w:iCs/>
        </w:rPr>
        <w:t>With DAC voltage set to 2.0V through the SPI bus, an output voltage at PUMP_SPEED J12-12 shall be measured for (</w:t>
      </w:r>
      <w:r w:rsidR="00731737">
        <w:rPr>
          <w:b w:val="0"/>
          <w:bCs/>
          <w:i w:val="0"/>
          <w:iCs/>
        </w:rPr>
        <w:t>4.032</w:t>
      </w:r>
      <w:r w:rsidRPr="0099014E">
        <w:rPr>
          <w:b w:val="0"/>
          <w:bCs/>
          <w:i w:val="0"/>
          <w:iCs/>
        </w:rPr>
        <w:t xml:space="preserve">V, </w:t>
      </w:r>
      <w:r w:rsidR="003C1E59">
        <w:rPr>
          <w:b w:val="0"/>
          <w:bCs/>
          <w:i w:val="0"/>
          <w:iCs/>
        </w:rPr>
        <w:t>4</w:t>
      </w:r>
      <w:r w:rsidRPr="0099014E">
        <w:rPr>
          <w:b w:val="0"/>
          <w:bCs/>
          <w:i w:val="0"/>
          <w:iCs/>
        </w:rPr>
        <w:t>.</w:t>
      </w:r>
      <w:r w:rsidR="003C1E59">
        <w:rPr>
          <w:b w:val="0"/>
          <w:bCs/>
          <w:i w:val="0"/>
          <w:iCs/>
        </w:rPr>
        <w:t>232</w:t>
      </w:r>
      <w:r w:rsidRPr="0099014E">
        <w:rPr>
          <w:b w:val="0"/>
          <w:bCs/>
          <w:i w:val="0"/>
          <w:iCs/>
        </w:rPr>
        <w:t xml:space="preserve">V) </w:t>
      </w:r>
    </w:p>
    <w:p w14:paraId="353DD8CE" w14:textId="391B18A4" w:rsidR="004546ED" w:rsidRPr="001D38B9" w:rsidRDefault="00D35BF9" w:rsidP="0099014E">
      <w:pPr>
        <w:pStyle w:val="3"/>
        <w:rPr>
          <w:bCs/>
          <w:iCs/>
        </w:rPr>
      </w:pPr>
      <w:r w:rsidRPr="0099014E">
        <w:rPr>
          <w:b w:val="0"/>
          <w:bCs/>
          <w:i w:val="0"/>
          <w:iCs/>
        </w:rPr>
        <w:t>With DAC voltage set to 2.5V through the SPI bus, an output voltage at PUMP_SPEED J12-12 shall be measured for (</w:t>
      </w:r>
      <w:r w:rsidR="003C1E59">
        <w:rPr>
          <w:b w:val="0"/>
          <w:bCs/>
          <w:i w:val="0"/>
          <w:iCs/>
        </w:rPr>
        <w:t>5.065</w:t>
      </w:r>
      <w:r w:rsidRPr="0099014E">
        <w:rPr>
          <w:b w:val="0"/>
          <w:bCs/>
          <w:i w:val="0"/>
          <w:iCs/>
        </w:rPr>
        <w:t xml:space="preserve">V, </w:t>
      </w:r>
      <w:r w:rsidR="003C1E59">
        <w:rPr>
          <w:b w:val="0"/>
          <w:bCs/>
          <w:i w:val="0"/>
          <w:iCs/>
        </w:rPr>
        <w:t>5.265</w:t>
      </w:r>
      <w:r w:rsidRPr="0099014E">
        <w:rPr>
          <w:b w:val="0"/>
          <w:bCs/>
          <w:i w:val="0"/>
          <w:iCs/>
        </w:rPr>
        <w:t xml:space="preserve">V) </w:t>
      </w:r>
    </w:p>
    <w:p w14:paraId="20B325E3" w14:textId="5F8D25CA" w:rsidR="004546ED" w:rsidRPr="001D38B9" w:rsidRDefault="00D35BF9" w:rsidP="0099014E">
      <w:pPr>
        <w:pStyle w:val="3"/>
        <w:rPr>
          <w:bCs/>
          <w:iCs/>
        </w:rPr>
      </w:pPr>
      <w:r w:rsidRPr="0099014E">
        <w:rPr>
          <w:b w:val="0"/>
          <w:bCs/>
          <w:i w:val="0"/>
          <w:iCs/>
        </w:rPr>
        <w:t xml:space="preserve">With DAC voltage at J12-20 (WATER_VALVE_FB) set to 2.0V, WATER_VALVE_POS shall be read for (0.375V, 0.414V) through A/D converter channel AD_IN37.     </w:t>
      </w:r>
    </w:p>
    <w:p w14:paraId="13C14125" w14:textId="44EFAAE5" w:rsidR="004546ED" w:rsidRPr="001D38B9" w:rsidRDefault="00D35BF9" w:rsidP="0099014E">
      <w:pPr>
        <w:pStyle w:val="3"/>
        <w:rPr>
          <w:bCs/>
          <w:iCs/>
        </w:rPr>
      </w:pPr>
      <w:r w:rsidRPr="0099014E">
        <w:rPr>
          <w:b w:val="0"/>
          <w:bCs/>
          <w:i w:val="0"/>
          <w:iCs/>
        </w:rPr>
        <w:t xml:space="preserve">With DAC voltage at J12-20 (WATER_VALVE_FB) set to 10.0V, WATER_VALVE_POS shall be read for (1.873V, 2.072V) through A/D converter channel AD_IN37. </w:t>
      </w:r>
    </w:p>
    <w:p w14:paraId="77ECED73" w14:textId="77777777" w:rsidR="004546ED" w:rsidRDefault="00D35BF9">
      <w:pPr>
        <w:spacing w:after="0" w:line="259" w:lineRule="auto"/>
        <w:ind w:left="1224" w:firstLine="0"/>
        <w:jc w:val="left"/>
      </w:pPr>
      <w:r>
        <w:rPr>
          <w:b/>
        </w:rPr>
        <w:t xml:space="preserve"> </w:t>
      </w:r>
    </w:p>
    <w:p w14:paraId="575E39C8" w14:textId="77777777" w:rsidR="004546ED" w:rsidRDefault="00D35BF9">
      <w:pPr>
        <w:spacing w:after="0" w:line="259" w:lineRule="auto"/>
        <w:ind w:left="1234"/>
        <w:jc w:val="left"/>
      </w:pPr>
      <w:r>
        <w:rPr>
          <w:b/>
        </w:rPr>
        <w:t>Water Level Sensors:</w:t>
      </w:r>
      <w:r>
        <w:rPr>
          <w:sz w:val="24"/>
        </w:rPr>
        <w:t xml:space="preserve"> </w:t>
      </w:r>
    </w:p>
    <w:p w14:paraId="54DB81CD" w14:textId="6A3A7193" w:rsidR="004546ED" w:rsidRPr="001D38B9" w:rsidRDefault="00D35BF9" w:rsidP="006E69EA">
      <w:pPr>
        <w:pStyle w:val="3"/>
        <w:rPr>
          <w:bCs/>
          <w:iCs/>
        </w:rPr>
      </w:pPr>
      <w:r w:rsidRPr="006E69EA">
        <w:rPr>
          <w:b w:val="0"/>
          <w:bCs/>
          <w:i w:val="0"/>
          <w:iCs/>
        </w:rPr>
        <w:lastRenderedPageBreak/>
        <w:t xml:space="preserve">An Input voltage of 24V shall be applied to WATER_LOW_WARN_SW at J12-25. </w:t>
      </w:r>
    </w:p>
    <w:p w14:paraId="040F6EA4" w14:textId="354B205F" w:rsidR="004546ED" w:rsidRPr="001D38B9" w:rsidRDefault="00D35BF9" w:rsidP="006E69EA">
      <w:pPr>
        <w:pStyle w:val="3"/>
        <w:rPr>
          <w:bCs/>
          <w:iCs/>
        </w:rPr>
      </w:pPr>
      <w:r w:rsidRPr="006E69EA">
        <w:rPr>
          <w:b w:val="0"/>
          <w:bCs/>
          <w:i w:val="0"/>
          <w:iCs/>
        </w:rPr>
        <w:t xml:space="preserve">An Input voltage of 0V shall be applied to WATER_LOW_ERR_SW at J12-24. </w:t>
      </w:r>
    </w:p>
    <w:p w14:paraId="5F1442E6" w14:textId="44003CB1" w:rsidR="004546ED" w:rsidRPr="001D38B9" w:rsidRDefault="00D35BF9" w:rsidP="006E69EA">
      <w:pPr>
        <w:pStyle w:val="3"/>
        <w:rPr>
          <w:bCs/>
          <w:iCs/>
        </w:rPr>
      </w:pPr>
      <w:r w:rsidRPr="006E69EA">
        <w:rPr>
          <w:b w:val="0"/>
          <w:bCs/>
          <w:i w:val="0"/>
          <w:iCs/>
        </w:rPr>
        <w:t xml:space="preserve">An Input voltage of 24V shall be applied to WATER_HIGH_ERR_SW at J12-26. </w:t>
      </w:r>
    </w:p>
    <w:p w14:paraId="275749AC" w14:textId="05E4773F" w:rsidR="004546ED" w:rsidRPr="001D38B9" w:rsidRDefault="00D35BF9" w:rsidP="006E69EA">
      <w:pPr>
        <w:pStyle w:val="3"/>
        <w:rPr>
          <w:bCs/>
          <w:iCs/>
        </w:rPr>
      </w:pPr>
      <w:r w:rsidRPr="006E69EA">
        <w:rPr>
          <w:b w:val="0"/>
          <w:bCs/>
          <w:i w:val="0"/>
          <w:iCs/>
        </w:rPr>
        <w:t>A prompt will be displayed to the user querying whether the LED</w:t>
      </w:r>
      <w:r w:rsidR="006C54F3" w:rsidRPr="006E69EA">
        <w:rPr>
          <w:b w:val="0"/>
          <w:bCs/>
          <w:i w:val="0"/>
          <w:iCs/>
        </w:rPr>
        <w:t xml:space="preserve"> D12</w:t>
      </w:r>
      <w:r w:rsidRPr="006E69EA">
        <w:rPr>
          <w:b w:val="0"/>
          <w:bCs/>
          <w:i w:val="0"/>
          <w:iCs/>
        </w:rPr>
        <w:t xml:space="preserve"> is ON and</w:t>
      </w:r>
      <w:r w:rsidR="00A24963" w:rsidRPr="006E69EA">
        <w:rPr>
          <w:b w:val="0"/>
          <w:bCs/>
          <w:i w:val="0"/>
          <w:iCs/>
        </w:rPr>
        <w:t xml:space="preserve"> D11</w:t>
      </w:r>
      <w:r w:rsidRPr="006E69EA">
        <w:rPr>
          <w:b w:val="0"/>
          <w:bCs/>
          <w:i w:val="0"/>
          <w:iCs/>
        </w:rPr>
        <w:t xml:space="preserve"> and </w:t>
      </w:r>
      <w:r w:rsidR="00A24963" w:rsidRPr="006E69EA">
        <w:rPr>
          <w:b w:val="0"/>
          <w:bCs/>
          <w:i w:val="0"/>
          <w:iCs/>
        </w:rPr>
        <w:t xml:space="preserve">D13 </w:t>
      </w:r>
      <w:r w:rsidRPr="006E69EA">
        <w:rPr>
          <w:b w:val="0"/>
          <w:bCs/>
          <w:i w:val="0"/>
          <w:iCs/>
        </w:rPr>
        <w:t xml:space="preserve">is OFF.  A response of “Yes” is expected. </w:t>
      </w:r>
    </w:p>
    <w:p w14:paraId="622C67E8" w14:textId="15DBE3F8" w:rsidR="004546ED" w:rsidRPr="001D38B9" w:rsidRDefault="00D35BF9" w:rsidP="006E69EA">
      <w:pPr>
        <w:pStyle w:val="3"/>
        <w:rPr>
          <w:bCs/>
          <w:iCs/>
        </w:rPr>
      </w:pPr>
      <w:r w:rsidRPr="006E69EA">
        <w:rPr>
          <w:b w:val="0"/>
          <w:bCs/>
          <w:i w:val="0"/>
          <w:iCs/>
        </w:rPr>
        <w:t xml:space="preserve">Signal WATER_LOW_WARNING shall be read for logic 0. </w:t>
      </w:r>
    </w:p>
    <w:p w14:paraId="5C9B25BE" w14:textId="1500709E" w:rsidR="004546ED" w:rsidRPr="001D38B9" w:rsidRDefault="00D35BF9" w:rsidP="006E69EA">
      <w:pPr>
        <w:pStyle w:val="3"/>
        <w:rPr>
          <w:bCs/>
          <w:iCs/>
        </w:rPr>
      </w:pPr>
      <w:r w:rsidRPr="006E69EA">
        <w:rPr>
          <w:b w:val="0"/>
          <w:bCs/>
          <w:i w:val="0"/>
          <w:iCs/>
        </w:rPr>
        <w:t xml:space="preserve">Signal WATER_LOW_ERROR shall be read for logic 1. </w:t>
      </w:r>
    </w:p>
    <w:p w14:paraId="4703CA88" w14:textId="53C8372D" w:rsidR="004546ED" w:rsidRPr="001D38B9" w:rsidRDefault="00D35BF9" w:rsidP="006E69EA">
      <w:pPr>
        <w:pStyle w:val="3"/>
        <w:rPr>
          <w:bCs/>
          <w:iCs/>
        </w:rPr>
      </w:pPr>
      <w:r w:rsidRPr="006E69EA">
        <w:rPr>
          <w:b w:val="0"/>
          <w:bCs/>
          <w:i w:val="0"/>
          <w:iCs/>
        </w:rPr>
        <w:t xml:space="preserve">Signal WATER_HIGH_ERROR shall be read for logic 0. </w:t>
      </w:r>
    </w:p>
    <w:p w14:paraId="777D9B72" w14:textId="24F9DCA2" w:rsidR="004546ED" w:rsidRPr="001D38B9" w:rsidRDefault="00D35BF9" w:rsidP="006E69EA">
      <w:pPr>
        <w:pStyle w:val="3"/>
        <w:rPr>
          <w:bCs/>
          <w:iCs/>
        </w:rPr>
      </w:pPr>
      <w:r w:rsidRPr="006E69EA">
        <w:rPr>
          <w:b w:val="0"/>
          <w:bCs/>
          <w:i w:val="0"/>
          <w:iCs/>
        </w:rPr>
        <w:t xml:space="preserve">An Input voltage of 0V shall be applied to WATER_LOW_WARN_SW at J12-25. </w:t>
      </w:r>
    </w:p>
    <w:p w14:paraId="28C14EAA" w14:textId="4A7A7900" w:rsidR="004546ED" w:rsidRPr="001D38B9" w:rsidRDefault="00D35BF9" w:rsidP="006E69EA">
      <w:pPr>
        <w:pStyle w:val="3"/>
        <w:rPr>
          <w:bCs/>
          <w:iCs/>
        </w:rPr>
      </w:pPr>
      <w:r w:rsidRPr="006E69EA">
        <w:rPr>
          <w:b w:val="0"/>
          <w:bCs/>
          <w:i w:val="0"/>
          <w:iCs/>
        </w:rPr>
        <w:t xml:space="preserve">An Input voltage of 24V shall be applied to WATER_LOW_ERR_SW at J12-24. </w:t>
      </w:r>
    </w:p>
    <w:p w14:paraId="1AF3991D" w14:textId="1803C26D" w:rsidR="004546ED" w:rsidRPr="001D38B9" w:rsidRDefault="00D35BF9" w:rsidP="006E69EA">
      <w:pPr>
        <w:pStyle w:val="3"/>
        <w:rPr>
          <w:bCs/>
          <w:iCs/>
        </w:rPr>
      </w:pPr>
      <w:r w:rsidRPr="006E69EA">
        <w:rPr>
          <w:b w:val="0"/>
          <w:bCs/>
          <w:i w:val="0"/>
          <w:iCs/>
        </w:rPr>
        <w:t xml:space="preserve">An Input voltage of 0V shall be applied to WATER_HIGH_ERR_SW at J12-26. </w:t>
      </w:r>
    </w:p>
    <w:p w14:paraId="0E45C0B5" w14:textId="5FD3BA27" w:rsidR="004546ED" w:rsidRPr="001D38B9" w:rsidRDefault="00D35BF9" w:rsidP="006E69EA">
      <w:pPr>
        <w:pStyle w:val="3"/>
        <w:rPr>
          <w:bCs/>
          <w:iCs/>
        </w:rPr>
      </w:pPr>
      <w:r w:rsidRPr="006E69EA">
        <w:rPr>
          <w:b w:val="0"/>
          <w:bCs/>
          <w:i w:val="0"/>
          <w:iCs/>
        </w:rPr>
        <w:t>A prompt will be displayed to the user querying whether the LED</w:t>
      </w:r>
      <w:r w:rsidR="00A24963" w:rsidRPr="006E69EA">
        <w:rPr>
          <w:b w:val="0"/>
          <w:bCs/>
          <w:i w:val="0"/>
          <w:iCs/>
        </w:rPr>
        <w:t xml:space="preserve"> D11</w:t>
      </w:r>
      <w:r w:rsidRPr="006E69EA">
        <w:rPr>
          <w:b w:val="0"/>
          <w:bCs/>
          <w:i w:val="0"/>
          <w:iCs/>
        </w:rPr>
        <w:t xml:space="preserve"> and </w:t>
      </w:r>
      <w:r w:rsidR="00A24963" w:rsidRPr="006E69EA">
        <w:rPr>
          <w:b w:val="0"/>
          <w:bCs/>
          <w:i w:val="0"/>
          <w:iCs/>
        </w:rPr>
        <w:t xml:space="preserve">D13 </w:t>
      </w:r>
      <w:r w:rsidRPr="006E69EA">
        <w:rPr>
          <w:b w:val="0"/>
          <w:bCs/>
          <w:i w:val="0"/>
          <w:iCs/>
        </w:rPr>
        <w:t>are ON and</w:t>
      </w:r>
      <w:r w:rsidR="006E69EA">
        <w:rPr>
          <w:b w:val="0"/>
          <w:bCs/>
          <w:i w:val="0"/>
          <w:iCs/>
        </w:rPr>
        <w:t xml:space="preserve"> </w:t>
      </w:r>
      <w:r w:rsidR="006E69EA" w:rsidRPr="006E69EA">
        <w:rPr>
          <w:b w:val="0"/>
          <w:bCs/>
          <w:i w:val="0"/>
          <w:iCs/>
        </w:rPr>
        <w:t>D12 is OFF.  A response of “Yes” is expected.</w:t>
      </w:r>
    </w:p>
    <w:p w14:paraId="2898D43C" w14:textId="7AEB29F3" w:rsidR="004546ED" w:rsidRPr="001D38B9" w:rsidRDefault="00D35BF9" w:rsidP="006E69EA">
      <w:pPr>
        <w:pStyle w:val="3"/>
        <w:rPr>
          <w:bCs/>
          <w:iCs/>
        </w:rPr>
      </w:pPr>
      <w:r w:rsidRPr="006E69EA">
        <w:rPr>
          <w:b w:val="0"/>
          <w:bCs/>
          <w:i w:val="0"/>
          <w:iCs/>
        </w:rPr>
        <w:t xml:space="preserve">Signal WATER_LOW_WARNING shall be read for logic 1. </w:t>
      </w:r>
    </w:p>
    <w:p w14:paraId="0A12C636" w14:textId="3ADF195A" w:rsidR="004546ED" w:rsidRPr="001D38B9" w:rsidRDefault="00D35BF9" w:rsidP="006E69EA">
      <w:pPr>
        <w:pStyle w:val="3"/>
        <w:rPr>
          <w:bCs/>
          <w:iCs/>
        </w:rPr>
      </w:pPr>
      <w:r w:rsidRPr="006E69EA">
        <w:rPr>
          <w:b w:val="0"/>
          <w:bCs/>
          <w:i w:val="0"/>
          <w:iCs/>
        </w:rPr>
        <w:t xml:space="preserve">Signal WATER_LOW_ERROR shall be read for logic 0. </w:t>
      </w:r>
    </w:p>
    <w:p w14:paraId="0D4AB2E1" w14:textId="5B28CA4A" w:rsidR="004546ED" w:rsidRPr="001D38B9" w:rsidRDefault="00D35BF9" w:rsidP="006E69EA">
      <w:pPr>
        <w:pStyle w:val="3"/>
        <w:rPr>
          <w:bCs/>
          <w:iCs/>
        </w:rPr>
      </w:pPr>
      <w:r w:rsidRPr="006E69EA">
        <w:rPr>
          <w:b w:val="0"/>
          <w:bCs/>
          <w:i w:val="0"/>
          <w:iCs/>
        </w:rPr>
        <w:t xml:space="preserve">Signal WATER_HIGH_ERROR shall be read for logic 1. </w:t>
      </w:r>
    </w:p>
    <w:p w14:paraId="05BD0A21" w14:textId="4817EB32" w:rsidR="004546ED" w:rsidRPr="001D38B9" w:rsidRDefault="00D35BF9" w:rsidP="006E69EA">
      <w:pPr>
        <w:pStyle w:val="3"/>
        <w:rPr>
          <w:bCs/>
          <w:iCs/>
        </w:rPr>
      </w:pPr>
      <w:r w:rsidRPr="006E69EA">
        <w:rPr>
          <w:b w:val="0"/>
          <w:bCs/>
          <w:i w:val="0"/>
          <w:iCs/>
        </w:rPr>
        <w:t xml:space="preserve">An Input voltage of 0V shall be applied to WATER_LOW_ERR_SW at J12-24. </w:t>
      </w:r>
    </w:p>
    <w:p w14:paraId="403A43CB" w14:textId="77777777" w:rsidR="004546ED" w:rsidRDefault="00D35BF9">
      <w:pPr>
        <w:spacing w:after="0" w:line="259" w:lineRule="auto"/>
        <w:ind w:left="0" w:firstLine="0"/>
        <w:jc w:val="left"/>
      </w:pPr>
      <w:r>
        <w:rPr>
          <w:sz w:val="24"/>
        </w:rPr>
        <w:t xml:space="preserve"> </w:t>
      </w:r>
    </w:p>
    <w:p w14:paraId="1647983E" w14:textId="77777777" w:rsidR="004546ED" w:rsidRDefault="00D35BF9">
      <w:pPr>
        <w:spacing w:after="0" w:line="259" w:lineRule="auto"/>
        <w:ind w:left="1234"/>
        <w:jc w:val="left"/>
      </w:pPr>
      <w:r>
        <w:rPr>
          <w:b/>
        </w:rPr>
        <w:t>Water Temperature Sensors:</w:t>
      </w:r>
      <w:r>
        <w:rPr>
          <w:sz w:val="24"/>
        </w:rPr>
        <w:t xml:space="preserve"> </w:t>
      </w:r>
    </w:p>
    <w:p w14:paraId="53A83FAA" w14:textId="07F5D53B" w:rsidR="004546ED" w:rsidRPr="001D38B9" w:rsidRDefault="00D35BF9" w:rsidP="003F71FA">
      <w:pPr>
        <w:pStyle w:val="3"/>
        <w:rPr>
          <w:bCs/>
          <w:iCs/>
        </w:rPr>
      </w:pPr>
      <w:r w:rsidRPr="003F71FA">
        <w:rPr>
          <w:b w:val="0"/>
          <w:bCs/>
          <w:i w:val="0"/>
          <w:iCs/>
        </w:rPr>
        <w:t xml:space="preserve">Read 2.5V_REF_BUF at AD_IN26 and verify it’s 1.25V ±0.1V </w:t>
      </w:r>
    </w:p>
    <w:p w14:paraId="789F3EFC" w14:textId="77E78568" w:rsidR="004546ED" w:rsidRPr="001D38B9" w:rsidRDefault="00D35BF9" w:rsidP="003F71FA">
      <w:pPr>
        <w:pStyle w:val="3"/>
        <w:rPr>
          <w:bCs/>
          <w:iCs/>
        </w:rPr>
      </w:pPr>
      <w:r w:rsidRPr="003F71FA">
        <w:rPr>
          <w:b w:val="0"/>
          <w:bCs/>
          <w:i w:val="0"/>
          <w:iCs/>
        </w:rPr>
        <w:t xml:space="preserve">Read 1.25V_REF_BUF at AD_IN40 and verify it’s 1.25V ±0.1V </w:t>
      </w:r>
    </w:p>
    <w:p w14:paraId="10404EC6" w14:textId="0AFC538C" w:rsidR="004546ED" w:rsidRPr="001D38B9" w:rsidRDefault="00D35BF9" w:rsidP="003F71FA">
      <w:pPr>
        <w:pStyle w:val="3"/>
        <w:rPr>
          <w:bCs/>
          <w:iCs/>
        </w:rPr>
      </w:pPr>
      <w:r w:rsidRPr="003F71FA">
        <w:rPr>
          <w:b w:val="0"/>
          <w:bCs/>
          <w:i w:val="0"/>
          <w:iCs/>
        </w:rPr>
        <w:t xml:space="preserve">H2O_TEMP1 shall be measured to be between </w:t>
      </w:r>
      <w:commentRangeStart w:id="54"/>
      <w:commentRangeStart w:id="55"/>
      <w:commentRangeStart w:id="56"/>
      <w:r w:rsidRPr="003F71FA">
        <w:rPr>
          <w:b w:val="0"/>
          <w:bCs/>
          <w:i w:val="0"/>
          <w:iCs/>
        </w:rPr>
        <w:t>0</w:t>
      </w:r>
      <w:r w:rsidR="000C3626">
        <w:rPr>
          <w:b w:val="0"/>
          <w:bCs/>
          <w:i w:val="0"/>
          <w:iCs/>
        </w:rPr>
        <w:t>.958</w:t>
      </w:r>
      <w:r w:rsidRPr="003F71FA">
        <w:rPr>
          <w:b w:val="0"/>
          <w:bCs/>
          <w:i w:val="0"/>
          <w:iCs/>
        </w:rPr>
        <w:t xml:space="preserve">V and </w:t>
      </w:r>
      <w:r w:rsidR="000C3626">
        <w:rPr>
          <w:b w:val="0"/>
          <w:bCs/>
          <w:i w:val="0"/>
          <w:iCs/>
        </w:rPr>
        <w:t>1</w:t>
      </w:r>
      <w:r w:rsidRPr="003F71FA">
        <w:rPr>
          <w:b w:val="0"/>
          <w:bCs/>
          <w:i w:val="0"/>
          <w:iCs/>
        </w:rPr>
        <w:t>.</w:t>
      </w:r>
      <w:r w:rsidR="000C3626">
        <w:rPr>
          <w:b w:val="0"/>
          <w:bCs/>
          <w:i w:val="0"/>
          <w:iCs/>
        </w:rPr>
        <w:t>164</w:t>
      </w:r>
      <w:r w:rsidRPr="003F71FA">
        <w:rPr>
          <w:b w:val="0"/>
          <w:bCs/>
          <w:i w:val="0"/>
          <w:iCs/>
        </w:rPr>
        <w:t xml:space="preserve">V </w:t>
      </w:r>
      <w:commentRangeEnd w:id="54"/>
      <w:r w:rsidR="007E16D9" w:rsidRPr="003F71FA">
        <w:rPr>
          <w:rStyle w:val="a4"/>
          <w:b w:val="0"/>
          <w:bCs/>
          <w:i w:val="0"/>
          <w:iCs/>
        </w:rPr>
        <w:commentReference w:id="54"/>
      </w:r>
      <w:commentRangeEnd w:id="55"/>
      <w:r w:rsidR="003F71FA">
        <w:rPr>
          <w:rStyle w:val="a4"/>
          <w:b w:val="0"/>
          <w:i w:val="0"/>
        </w:rPr>
        <w:commentReference w:id="55"/>
      </w:r>
      <w:commentRangeEnd w:id="56"/>
      <w:r w:rsidR="00EC165C">
        <w:rPr>
          <w:rStyle w:val="a4"/>
          <w:b w:val="0"/>
          <w:i w:val="0"/>
        </w:rPr>
        <w:commentReference w:id="56"/>
      </w:r>
      <w:r w:rsidRPr="003F71FA">
        <w:rPr>
          <w:b w:val="0"/>
          <w:bCs/>
          <w:i w:val="0"/>
          <w:iCs/>
        </w:rPr>
        <w:t xml:space="preserve">through the A/D converter at channel AD_IN8. </w:t>
      </w:r>
    </w:p>
    <w:p w14:paraId="0E1AB3E9" w14:textId="2FC294C7" w:rsidR="004546ED" w:rsidRPr="001D38B9" w:rsidRDefault="00D35BF9" w:rsidP="003F71FA">
      <w:pPr>
        <w:pStyle w:val="3"/>
        <w:rPr>
          <w:bCs/>
          <w:iCs/>
        </w:rPr>
      </w:pPr>
      <w:r w:rsidRPr="003F71FA">
        <w:rPr>
          <w:b w:val="0"/>
          <w:bCs/>
          <w:i w:val="0"/>
          <w:iCs/>
        </w:rPr>
        <w:t xml:space="preserve">H2O_TEMP2 shall be measured to be between </w:t>
      </w:r>
      <w:r w:rsidR="000C3626">
        <w:rPr>
          <w:b w:val="0"/>
          <w:bCs/>
          <w:i w:val="0"/>
          <w:iCs/>
        </w:rPr>
        <w:t>0</w:t>
      </w:r>
      <w:r w:rsidRPr="003F71FA">
        <w:rPr>
          <w:b w:val="0"/>
          <w:bCs/>
          <w:i w:val="0"/>
          <w:iCs/>
        </w:rPr>
        <w:t>.</w:t>
      </w:r>
      <w:r w:rsidR="000C3626">
        <w:rPr>
          <w:b w:val="0"/>
          <w:bCs/>
          <w:i w:val="0"/>
          <w:iCs/>
        </w:rPr>
        <w:t>958</w:t>
      </w:r>
      <w:r w:rsidRPr="003F71FA">
        <w:rPr>
          <w:b w:val="0"/>
          <w:bCs/>
          <w:i w:val="0"/>
          <w:iCs/>
        </w:rPr>
        <w:t xml:space="preserve">V and </w:t>
      </w:r>
      <w:r w:rsidR="000C3626">
        <w:rPr>
          <w:b w:val="0"/>
          <w:bCs/>
          <w:i w:val="0"/>
          <w:iCs/>
        </w:rPr>
        <w:t>1</w:t>
      </w:r>
      <w:r w:rsidRPr="003F71FA">
        <w:rPr>
          <w:b w:val="0"/>
          <w:bCs/>
          <w:i w:val="0"/>
          <w:iCs/>
        </w:rPr>
        <w:t>.</w:t>
      </w:r>
      <w:r w:rsidR="000C3626">
        <w:rPr>
          <w:b w:val="0"/>
          <w:bCs/>
          <w:i w:val="0"/>
          <w:iCs/>
        </w:rPr>
        <w:t>164</w:t>
      </w:r>
      <w:r w:rsidRPr="003F71FA">
        <w:rPr>
          <w:b w:val="0"/>
          <w:bCs/>
          <w:i w:val="0"/>
          <w:iCs/>
        </w:rPr>
        <w:t xml:space="preserve">V through the A/D converter at channel AD_IN9. </w:t>
      </w:r>
    </w:p>
    <w:p w14:paraId="3174AB0A" w14:textId="69F7FD55" w:rsidR="004546ED" w:rsidRPr="001D38B9" w:rsidRDefault="00D35BF9" w:rsidP="003F71FA">
      <w:pPr>
        <w:pStyle w:val="3"/>
        <w:rPr>
          <w:bCs/>
          <w:iCs/>
        </w:rPr>
      </w:pPr>
      <w:r w:rsidRPr="003F71FA">
        <w:rPr>
          <w:b w:val="0"/>
          <w:bCs/>
          <w:i w:val="0"/>
          <w:iCs/>
        </w:rPr>
        <w:t xml:space="preserve">H2O_TEMP3 shall be measured to be between </w:t>
      </w:r>
      <w:r w:rsidR="000C3626" w:rsidRPr="000C3626">
        <w:rPr>
          <w:b w:val="0"/>
          <w:bCs/>
          <w:i w:val="0"/>
          <w:iCs/>
        </w:rPr>
        <w:t>0.958V and 1.164V</w:t>
      </w:r>
      <w:r w:rsidR="000C3626" w:rsidRPr="000C3626">
        <w:rPr>
          <w:bCs/>
          <w:iCs/>
        </w:rPr>
        <w:t xml:space="preserve"> </w:t>
      </w:r>
      <w:r w:rsidRPr="003F71FA">
        <w:rPr>
          <w:b w:val="0"/>
          <w:bCs/>
          <w:i w:val="0"/>
          <w:iCs/>
        </w:rPr>
        <w:t xml:space="preserve">through the A/D converter at channel AD_IN10. </w:t>
      </w:r>
    </w:p>
    <w:p w14:paraId="63D27DB7" w14:textId="77777777" w:rsidR="004546ED" w:rsidRDefault="00D35BF9">
      <w:pPr>
        <w:spacing w:after="0" w:line="259" w:lineRule="auto"/>
        <w:ind w:left="0" w:firstLine="0"/>
        <w:jc w:val="left"/>
      </w:pPr>
      <w:r>
        <w:rPr>
          <w:sz w:val="24"/>
        </w:rPr>
        <w:t xml:space="preserve"> </w:t>
      </w:r>
    </w:p>
    <w:p w14:paraId="1D2DC294" w14:textId="77777777" w:rsidR="004546ED" w:rsidRDefault="00D35BF9">
      <w:pPr>
        <w:spacing w:after="0" w:line="259" w:lineRule="auto"/>
        <w:ind w:left="0" w:firstLine="0"/>
        <w:jc w:val="left"/>
      </w:pPr>
      <w:r>
        <w:rPr>
          <w:sz w:val="24"/>
        </w:rPr>
        <w:t xml:space="preserve"> </w:t>
      </w:r>
    </w:p>
    <w:p w14:paraId="7F8E6D38" w14:textId="77777777" w:rsidR="004546ED" w:rsidRDefault="00D35BF9">
      <w:pPr>
        <w:spacing w:after="0" w:line="259" w:lineRule="auto"/>
        <w:ind w:left="0" w:firstLine="0"/>
        <w:jc w:val="left"/>
      </w:pPr>
      <w:r>
        <w:rPr>
          <w:sz w:val="24"/>
        </w:rPr>
        <w:t xml:space="preserve"> </w:t>
      </w:r>
    </w:p>
    <w:p w14:paraId="16010C29" w14:textId="77777777" w:rsidR="004546ED" w:rsidRDefault="00D35BF9">
      <w:pPr>
        <w:spacing w:after="89" w:line="259" w:lineRule="auto"/>
        <w:ind w:left="0" w:firstLine="0"/>
        <w:jc w:val="left"/>
      </w:pPr>
      <w:r>
        <w:rPr>
          <w:sz w:val="24"/>
        </w:rPr>
        <w:t xml:space="preserve"> </w:t>
      </w:r>
    </w:p>
    <w:p w14:paraId="413C3C76" w14:textId="77777777" w:rsidR="004546ED" w:rsidRPr="00EB1136" w:rsidRDefault="00D35BF9">
      <w:pPr>
        <w:pStyle w:val="2"/>
        <w:ind w:left="1209" w:right="4779" w:hanging="792"/>
      </w:pPr>
      <w:bookmarkStart w:id="57" w:name="_Toc199148203"/>
      <w:r w:rsidRPr="00EB1136">
        <w:t>Network Interface: SP485</w:t>
      </w:r>
      <w:bookmarkEnd w:id="57"/>
      <w:r w:rsidRPr="00EB1136">
        <w:t xml:space="preserve"> </w:t>
      </w:r>
    </w:p>
    <w:p w14:paraId="541A3C5E" w14:textId="77777777" w:rsidR="00A97700" w:rsidRDefault="00A97700" w:rsidP="00A97700">
      <w:pPr>
        <w:spacing w:after="160" w:line="259" w:lineRule="auto"/>
      </w:pPr>
      <w:r>
        <w:t>The Stand Controller includes several RS422/RS485 interfaces.  RS485 is half-duplex, and RS422 is point-to-point in one direction only.</w:t>
      </w:r>
    </w:p>
    <w:p w14:paraId="0D8ABEB0" w14:textId="2EB75E52" w:rsidR="00A97700" w:rsidRDefault="00A97700" w:rsidP="00A97700">
      <w:pPr>
        <w:spacing w:after="160" w:line="259" w:lineRule="auto"/>
      </w:pPr>
      <w:r>
        <w:t xml:space="preserve">To test, RS422 outputs can be looped-back to RS422 inputs, and RS485 outputs can be connected to each other.  Connections are as shown in </w:t>
      </w:r>
      <w:r>
        <w:fldChar w:fldCharType="begin"/>
      </w:r>
      <w:r>
        <w:instrText xml:space="preserve"> REF _Ref157095000 \h </w:instrText>
      </w:r>
      <w:r>
        <w:fldChar w:fldCharType="separate"/>
      </w:r>
      <w:r w:rsidR="00987AD4">
        <w:t xml:space="preserve">Table </w:t>
      </w:r>
      <w:r w:rsidR="00987AD4">
        <w:rPr>
          <w:noProof/>
        </w:rPr>
        <w:t>1</w:t>
      </w:r>
      <w:r>
        <w:fldChar w:fldCharType="end"/>
      </w:r>
      <w:r>
        <w:t>.  Directions are shown as input, output, or bidirectional.</w:t>
      </w:r>
    </w:p>
    <w:p w14:paraId="1EC225EE" w14:textId="5A730857" w:rsidR="00A97700" w:rsidRDefault="00A97700" w:rsidP="00A97700">
      <w:pPr>
        <w:pStyle w:val="ae"/>
        <w:keepNext/>
        <w:spacing w:after="0"/>
        <w:jc w:val="center"/>
      </w:pPr>
      <w:bookmarkStart w:id="58" w:name="_Ref157095000"/>
      <w:r>
        <w:lastRenderedPageBreak/>
        <w:t xml:space="preserve">Table </w:t>
      </w:r>
      <w:fldSimple w:instr=" SEQ Table \* ARABIC ">
        <w:r w:rsidR="00670A6D">
          <w:rPr>
            <w:noProof/>
          </w:rPr>
          <w:t>1</w:t>
        </w:r>
      </w:fldSimple>
      <w:bookmarkEnd w:id="58"/>
      <w:r>
        <w:t>:  RS422/485 Loopback</w:t>
      </w:r>
    </w:p>
    <w:tbl>
      <w:tblPr>
        <w:tblW w:w="10440" w:type="dxa"/>
        <w:tblLook w:val="04A0" w:firstRow="1" w:lastRow="0" w:firstColumn="1" w:lastColumn="0" w:noHBand="0" w:noVBand="1"/>
      </w:tblPr>
      <w:tblGrid>
        <w:gridCol w:w="1822"/>
        <w:gridCol w:w="764"/>
        <w:gridCol w:w="1173"/>
        <w:gridCol w:w="1831"/>
        <w:gridCol w:w="1164"/>
        <w:gridCol w:w="1155"/>
        <w:gridCol w:w="1102"/>
        <w:gridCol w:w="1680"/>
      </w:tblGrid>
      <w:tr w:rsidR="003B340F" w:rsidRPr="00A573CB" w14:paraId="1AB8611C" w14:textId="77777777" w:rsidTr="003B340F">
        <w:trPr>
          <w:trHeight w:val="271"/>
        </w:trPr>
        <w:tc>
          <w:tcPr>
            <w:tcW w:w="1822" w:type="dxa"/>
            <w:tcBorders>
              <w:top w:val="nil"/>
              <w:left w:val="nil"/>
              <w:bottom w:val="nil"/>
              <w:right w:val="nil"/>
            </w:tcBorders>
            <w:shd w:val="clear" w:color="auto" w:fill="auto"/>
            <w:noWrap/>
            <w:vAlign w:val="bottom"/>
            <w:hideMark/>
          </w:tcPr>
          <w:p w14:paraId="1935D396" w14:textId="77777777" w:rsidR="00A97700" w:rsidRPr="003B340F" w:rsidRDefault="00A97700" w:rsidP="00C82B37">
            <w:pPr>
              <w:rPr>
                <w:sz w:val="16"/>
                <w:szCs w:val="16"/>
              </w:rPr>
            </w:pPr>
          </w:p>
        </w:tc>
        <w:tc>
          <w:tcPr>
            <w:tcW w:w="764" w:type="dxa"/>
            <w:tcBorders>
              <w:top w:val="nil"/>
              <w:left w:val="nil"/>
              <w:bottom w:val="nil"/>
              <w:right w:val="nil"/>
            </w:tcBorders>
            <w:shd w:val="clear" w:color="auto" w:fill="auto"/>
            <w:noWrap/>
            <w:vAlign w:val="bottom"/>
            <w:hideMark/>
          </w:tcPr>
          <w:p w14:paraId="4102D6D7" w14:textId="77777777" w:rsidR="00A97700" w:rsidRPr="003B340F" w:rsidRDefault="00A97700" w:rsidP="00C82B37">
            <w:pPr>
              <w:rPr>
                <w:sz w:val="16"/>
                <w:szCs w:val="16"/>
              </w:rPr>
            </w:pPr>
          </w:p>
        </w:tc>
        <w:tc>
          <w:tcPr>
            <w:tcW w:w="1173"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hideMark/>
          </w:tcPr>
          <w:p w14:paraId="24F8DC89" w14:textId="77777777" w:rsidR="00A97700" w:rsidRPr="003B340F" w:rsidRDefault="00A97700" w:rsidP="00C82B37">
            <w:pPr>
              <w:jc w:val="center"/>
              <w:rPr>
                <w:sz w:val="16"/>
                <w:szCs w:val="16"/>
              </w:rPr>
            </w:pPr>
            <w:r w:rsidRPr="003B340F">
              <w:rPr>
                <w:sz w:val="16"/>
                <w:szCs w:val="16"/>
              </w:rPr>
              <w:t>BMPLS</w:t>
            </w:r>
          </w:p>
        </w:tc>
        <w:tc>
          <w:tcPr>
            <w:tcW w:w="1831" w:type="dxa"/>
            <w:tcBorders>
              <w:top w:val="single" w:sz="4" w:space="0" w:color="auto"/>
              <w:left w:val="nil"/>
              <w:bottom w:val="single" w:sz="4" w:space="0" w:color="auto"/>
              <w:right w:val="single" w:sz="4" w:space="0" w:color="auto"/>
            </w:tcBorders>
            <w:shd w:val="clear" w:color="auto" w:fill="D5DCE4" w:themeFill="text2" w:themeFillTint="33"/>
            <w:noWrap/>
            <w:vAlign w:val="bottom"/>
            <w:hideMark/>
          </w:tcPr>
          <w:p w14:paraId="7A3132DB" w14:textId="77777777" w:rsidR="00A97700" w:rsidRPr="003B340F" w:rsidRDefault="00A97700" w:rsidP="00C82B37">
            <w:pPr>
              <w:jc w:val="center"/>
              <w:rPr>
                <w:sz w:val="16"/>
                <w:szCs w:val="16"/>
              </w:rPr>
            </w:pPr>
            <w:r w:rsidRPr="003B340F">
              <w:rPr>
                <w:sz w:val="16"/>
                <w:szCs w:val="16"/>
              </w:rPr>
              <w:t>DMD_MSSB_RX</w:t>
            </w:r>
          </w:p>
        </w:tc>
        <w:tc>
          <w:tcPr>
            <w:tcW w:w="1164" w:type="dxa"/>
            <w:tcBorders>
              <w:top w:val="single" w:sz="4" w:space="0" w:color="auto"/>
              <w:left w:val="nil"/>
              <w:bottom w:val="single" w:sz="4" w:space="0" w:color="auto"/>
              <w:right w:val="single" w:sz="4" w:space="0" w:color="auto"/>
            </w:tcBorders>
            <w:shd w:val="clear" w:color="auto" w:fill="D5DCE4" w:themeFill="text2" w:themeFillTint="33"/>
            <w:noWrap/>
            <w:vAlign w:val="bottom"/>
            <w:hideMark/>
          </w:tcPr>
          <w:p w14:paraId="4C78F983" w14:textId="77777777" w:rsidR="00A97700" w:rsidRPr="003B340F" w:rsidRDefault="00A97700" w:rsidP="00C82B37">
            <w:pPr>
              <w:jc w:val="center"/>
              <w:rPr>
                <w:sz w:val="16"/>
                <w:szCs w:val="16"/>
              </w:rPr>
            </w:pPr>
            <w:r w:rsidRPr="003B340F">
              <w:rPr>
                <w:sz w:val="16"/>
                <w:szCs w:val="16"/>
              </w:rPr>
              <w:t>ENC_A</w:t>
            </w:r>
          </w:p>
        </w:tc>
        <w:tc>
          <w:tcPr>
            <w:tcW w:w="1155" w:type="dxa"/>
            <w:tcBorders>
              <w:top w:val="single" w:sz="4" w:space="0" w:color="auto"/>
              <w:left w:val="nil"/>
              <w:bottom w:val="single" w:sz="4" w:space="0" w:color="auto"/>
              <w:right w:val="single" w:sz="4" w:space="0" w:color="auto"/>
            </w:tcBorders>
            <w:shd w:val="clear" w:color="auto" w:fill="D5DCE4" w:themeFill="text2" w:themeFillTint="33"/>
            <w:noWrap/>
            <w:vAlign w:val="bottom"/>
            <w:hideMark/>
          </w:tcPr>
          <w:p w14:paraId="5808FD77" w14:textId="77777777" w:rsidR="00A97700" w:rsidRPr="003B340F" w:rsidRDefault="00A97700" w:rsidP="00C82B37">
            <w:pPr>
              <w:jc w:val="center"/>
              <w:rPr>
                <w:sz w:val="16"/>
                <w:szCs w:val="16"/>
              </w:rPr>
            </w:pPr>
            <w:r w:rsidRPr="003B340F">
              <w:rPr>
                <w:sz w:val="16"/>
                <w:szCs w:val="16"/>
              </w:rPr>
              <w:t>ENC_B</w:t>
            </w:r>
          </w:p>
        </w:tc>
        <w:tc>
          <w:tcPr>
            <w:tcW w:w="1102" w:type="dxa"/>
            <w:tcBorders>
              <w:top w:val="single" w:sz="4" w:space="0" w:color="auto"/>
              <w:left w:val="nil"/>
              <w:bottom w:val="single" w:sz="4" w:space="0" w:color="auto"/>
              <w:right w:val="single" w:sz="4" w:space="0" w:color="auto"/>
            </w:tcBorders>
            <w:shd w:val="clear" w:color="auto" w:fill="D5DCE4" w:themeFill="text2" w:themeFillTint="33"/>
            <w:noWrap/>
            <w:vAlign w:val="bottom"/>
            <w:hideMark/>
          </w:tcPr>
          <w:p w14:paraId="6BF0A721" w14:textId="77777777" w:rsidR="00A97700" w:rsidRPr="003B340F" w:rsidRDefault="00A97700" w:rsidP="00C82B37">
            <w:pPr>
              <w:jc w:val="center"/>
              <w:rPr>
                <w:sz w:val="16"/>
                <w:szCs w:val="16"/>
              </w:rPr>
            </w:pPr>
            <w:r w:rsidRPr="003B340F">
              <w:rPr>
                <w:sz w:val="16"/>
                <w:szCs w:val="16"/>
              </w:rPr>
              <w:t>ENC_I</w:t>
            </w:r>
          </w:p>
        </w:tc>
        <w:tc>
          <w:tcPr>
            <w:tcW w:w="1429" w:type="dxa"/>
            <w:tcBorders>
              <w:top w:val="single" w:sz="4" w:space="0" w:color="auto"/>
              <w:left w:val="nil"/>
              <w:bottom w:val="single" w:sz="4" w:space="0" w:color="auto"/>
              <w:right w:val="single" w:sz="4" w:space="0" w:color="auto"/>
            </w:tcBorders>
            <w:shd w:val="clear" w:color="auto" w:fill="D5DCE4" w:themeFill="text2" w:themeFillTint="33"/>
            <w:noWrap/>
            <w:vAlign w:val="bottom"/>
            <w:hideMark/>
          </w:tcPr>
          <w:p w14:paraId="0A488238" w14:textId="77777777" w:rsidR="00A97700" w:rsidRPr="003B340F" w:rsidRDefault="00A97700" w:rsidP="00C82B37">
            <w:pPr>
              <w:jc w:val="center"/>
              <w:rPr>
                <w:sz w:val="16"/>
                <w:szCs w:val="16"/>
              </w:rPr>
            </w:pPr>
            <w:r w:rsidRPr="003B340F">
              <w:rPr>
                <w:sz w:val="16"/>
                <w:szCs w:val="16"/>
              </w:rPr>
              <w:t>ENCODER_D2</w:t>
            </w:r>
          </w:p>
        </w:tc>
      </w:tr>
      <w:tr w:rsidR="003B340F" w:rsidRPr="00A573CB" w14:paraId="615FE932" w14:textId="77777777" w:rsidTr="003B340F">
        <w:trPr>
          <w:trHeight w:val="271"/>
        </w:trPr>
        <w:tc>
          <w:tcPr>
            <w:tcW w:w="1822" w:type="dxa"/>
            <w:tcBorders>
              <w:top w:val="nil"/>
              <w:left w:val="nil"/>
              <w:bottom w:val="nil"/>
              <w:right w:val="nil"/>
            </w:tcBorders>
            <w:shd w:val="clear" w:color="auto" w:fill="auto"/>
            <w:noWrap/>
            <w:vAlign w:val="bottom"/>
            <w:hideMark/>
          </w:tcPr>
          <w:p w14:paraId="2E721C94" w14:textId="77777777" w:rsidR="00A97700" w:rsidRPr="003B340F" w:rsidRDefault="00A97700" w:rsidP="00C82B37">
            <w:pPr>
              <w:jc w:val="center"/>
              <w:rPr>
                <w:sz w:val="16"/>
                <w:szCs w:val="16"/>
              </w:rPr>
            </w:pPr>
          </w:p>
        </w:tc>
        <w:tc>
          <w:tcPr>
            <w:tcW w:w="764" w:type="dxa"/>
            <w:tcBorders>
              <w:top w:val="nil"/>
              <w:left w:val="nil"/>
              <w:bottom w:val="nil"/>
              <w:right w:val="nil"/>
            </w:tcBorders>
            <w:shd w:val="clear" w:color="auto" w:fill="auto"/>
            <w:noWrap/>
            <w:vAlign w:val="bottom"/>
            <w:hideMark/>
          </w:tcPr>
          <w:p w14:paraId="6ABF3673" w14:textId="77777777" w:rsidR="00A97700" w:rsidRPr="003B340F" w:rsidRDefault="00A97700" w:rsidP="00C82B37">
            <w:pPr>
              <w:rPr>
                <w:sz w:val="16"/>
                <w:szCs w:val="16"/>
              </w:rPr>
            </w:pPr>
          </w:p>
        </w:tc>
        <w:tc>
          <w:tcPr>
            <w:tcW w:w="1173" w:type="dxa"/>
            <w:tcBorders>
              <w:top w:val="nil"/>
              <w:left w:val="single" w:sz="4" w:space="0" w:color="auto"/>
              <w:bottom w:val="single" w:sz="4" w:space="0" w:color="auto"/>
              <w:right w:val="single" w:sz="4" w:space="0" w:color="auto"/>
            </w:tcBorders>
            <w:shd w:val="clear" w:color="auto" w:fill="D5DCE4" w:themeFill="text2" w:themeFillTint="33"/>
            <w:noWrap/>
            <w:vAlign w:val="bottom"/>
            <w:hideMark/>
          </w:tcPr>
          <w:p w14:paraId="4498CE11" w14:textId="77777777" w:rsidR="00A97700" w:rsidRPr="003B340F" w:rsidRDefault="00A97700" w:rsidP="00C82B37">
            <w:pPr>
              <w:jc w:val="center"/>
              <w:rPr>
                <w:sz w:val="16"/>
                <w:szCs w:val="16"/>
              </w:rPr>
            </w:pPr>
            <w:r w:rsidRPr="003B340F">
              <w:rPr>
                <w:sz w:val="16"/>
                <w:szCs w:val="16"/>
              </w:rPr>
              <w:t>I</w:t>
            </w:r>
          </w:p>
        </w:tc>
        <w:tc>
          <w:tcPr>
            <w:tcW w:w="1831" w:type="dxa"/>
            <w:tcBorders>
              <w:top w:val="nil"/>
              <w:left w:val="nil"/>
              <w:bottom w:val="single" w:sz="4" w:space="0" w:color="auto"/>
              <w:right w:val="single" w:sz="4" w:space="0" w:color="auto"/>
            </w:tcBorders>
            <w:shd w:val="clear" w:color="auto" w:fill="D5DCE4" w:themeFill="text2" w:themeFillTint="33"/>
            <w:noWrap/>
            <w:vAlign w:val="bottom"/>
            <w:hideMark/>
          </w:tcPr>
          <w:p w14:paraId="3526386B" w14:textId="77777777" w:rsidR="00A97700" w:rsidRPr="003B340F" w:rsidRDefault="00A97700" w:rsidP="00C82B37">
            <w:pPr>
              <w:jc w:val="center"/>
              <w:rPr>
                <w:sz w:val="16"/>
                <w:szCs w:val="16"/>
              </w:rPr>
            </w:pPr>
            <w:r w:rsidRPr="003B340F">
              <w:rPr>
                <w:sz w:val="16"/>
                <w:szCs w:val="16"/>
              </w:rPr>
              <w:t>I</w:t>
            </w:r>
          </w:p>
        </w:tc>
        <w:tc>
          <w:tcPr>
            <w:tcW w:w="1164" w:type="dxa"/>
            <w:tcBorders>
              <w:top w:val="nil"/>
              <w:left w:val="nil"/>
              <w:bottom w:val="single" w:sz="4" w:space="0" w:color="auto"/>
              <w:right w:val="single" w:sz="4" w:space="0" w:color="auto"/>
            </w:tcBorders>
            <w:shd w:val="clear" w:color="auto" w:fill="D5DCE4" w:themeFill="text2" w:themeFillTint="33"/>
            <w:noWrap/>
            <w:vAlign w:val="bottom"/>
            <w:hideMark/>
          </w:tcPr>
          <w:p w14:paraId="164F3D56" w14:textId="77777777" w:rsidR="00A97700" w:rsidRPr="003B340F" w:rsidRDefault="00A97700" w:rsidP="00C82B37">
            <w:pPr>
              <w:jc w:val="center"/>
              <w:rPr>
                <w:sz w:val="16"/>
                <w:szCs w:val="16"/>
              </w:rPr>
            </w:pPr>
            <w:r w:rsidRPr="003B340F">
              <w:rPr>
                <w:sz w:val="16"/>
                <w:szCs w:val="16"/>
              </w:rPr>
              <w:t>I</w:t>
            </w:r>
          </w:p>
        </w:tc>
        <w:tc>
          <w:tcPr>
            <w:tcW w:w="1155" w:type="dxa"/>
            <w:tcBorders>
              <w:top w:val="nil"/>
              <w:left w:val="nil"/>
              <w:bottom w:val="single" w:sz="4" w:space="0" w:color="auto"/>
              <w:right w:val="single" w:sz="4" w:space="0" w:color="auto"/>
            </w:tcBorders>
            <w:shd w:val="clear" w:color="auto" w:fill="D5DCE4" w:themeFill="text2" w:themeFillTint="33"/>
            <w:noWrap/>
            <w:vAlign w:val="bottom"/>
            <w:hideMark/>
          </w:tcPr>
          <w:p w14:paraId="78F0C542" w14:textId="77777777" w:rsidR="00A97700" w:rsidRPr="003B340F" w:rsidRDefault="00A97700" w:rsidP="00C82B37">
            <w:pPr>
              <w:jc w:val="center"/>
              <w:rPr>
                <w:sz w:val="16"/>
                <w:szCs w:val="16"/>
              </w:rPr>
            </w:pPr>
            <w:r w:rsidRPr="003B340F">
              <w:rPr>
                <w:sz w:val="16"/>
                <w:szCs w:val="16"/>
              </w:rPr>
              <w:t>I</w:t>
            </w:r>
          </w:p>
        </w:tc>
        <w:tc>
          <w:tcPr>
            <w:tcW w:w="1102" w:type="dxa"/>
            <w:tcBorders>
              <w:top w:val="nil"/>
              <w:left w:val="nil"/>
              <w:bottom w:val="single" w:sz="4" w:space="0" w:color="auto"/>
              <w:right w:val="single" w:sz="4" w:space="0" w:color="auto"/>
            </w:tcBorders>
            <w:shd w:val="clear" w:color="auto" w:fill="D5DCE4" w:themeFill="text2" w:themeFillTint="33"/>
            <w:noWrap/>
            <w:vAlign w:val="bottom"/>
            <w:hideMark/>
          </w:tcPr>
          <w:p w14:paraId="47CC7DF2" w14:textId="77777777" w:rsidR="00A97700" w:rsidRPr="003B340F" w:rsidRDefault="00A97700" w:rsidP="00C82B37">
            <w:pPr>
              <w:jc w:val="center"/>
              <w:rPr>
                <w:sz w:val="16"/>
                <w:szCs w:val="16"/>
              </w:rPr>
            </w:pPr>
            <w:r w:rsidRPr="003B340F">
              <w:rPr>
                <w:sz w:val="16"/>
                <w:szCs w:val="16"/>
              </w:rPr>
              <w:t>I</w:t>
            </w:r>
          </w:p>
        </w:tc>
        <w:tc>
          <w:tcPr>
            <w:tcW w:w="1429" w:type="dxa"/>
            <w:tcBorders>
              <w:top w:val="nil"/>
              <w:left w:val="nil"/>
              <w:bottom w:val="single" w:sz="4" w:space="0" w:color="auto"/>
              <w:right w:val="single" w:sz="4" w:space="0" w:color="auto"/>
            </w:tcBorders>
            <w:shd w:val="clear" w:color="auto" w:fill="D5DCE4" w:themeFill="text2" w:themeFillTint="33"/>
            <w:noWrap/>
            <w:vAlign w:val="bottom"/>
            <w:hideMark/>
          </w:tcPr>
          <w:p w14:paraId="0B088841" w14:textId="77777777" w:rsidR="00A97700" w:rsidRPr="003B340F" w:rsidRDefault="00A97700" w:rsidP="00C82B37">
            <w:pPr>
              <w:jc w:val="center"/>
              <w:rPr>
                <w:sz w:val="16"/>
                <w:szCs w:val="16"/>
              </w:rPr>
            </w:pPr>
            <w:r w:rsidRPr="003B340F">
              <w:rPr>
                <w:sz w:val="16"/>
                <w:szCs w:val="16"/>
              </w:rPr>
              <w:t>B</w:t>
            </w:r>
          </w:p>
        </w:tc>
      </w:tr>
      <w:tr w:rsidR="003B340F" w:rsidRPr="00A573CB" w14:paraId="04A6B720" w14:textId="77777777" w:rsidTr="003B340F">
        <w:trPr>
          <w:trHeight w:val="271"/>
        </w:trPr>
        <w:tc>
          <w:tcPr>
            <w:tcW w:w="1822"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hideMark/>
          </w:tcPr>
          <w:p w14:paraId="37821D39" w14:textId="77777777" w:rsidR="00A97700" w:rsidRPr="003B340F" w:rsidRDefault="00A97700" w:rsidP="00C82B37">
            <w:pPr>
              <w:rPr>
                <w:sz w:val="16"/>
                <w:szCs w:val="16"/>
              </w:rPr>
            </w:pPr>
            <w:r w:rsidRPr="003B340F">
              <w:rPr>
                <w:sz w:val="16"/>
                <w:szCs w:val="16"/>
              </w:rPr>
              <w:t>SYNC_LOC</w:t>
            </w:r>
          </w:p>
        </w:tc>
        <w:tc>
          <w:tcPr>
            <w:tcW w:w="764" w:type="dxa"/>
            <w:tcBorders>
              <w:top w:val="single" w:sz="4" w:space="0" w:color="auto"/>
              <w:left w:val="nil"/>
              <w:bottom w:val="single" w:sz="4" w:space="0" w:color="auto"/>
              <w:right w:val="single" w:sz="4" w:space="0" w:color="auto"/>
            </w:tcBorders>
            <w:shd w:val="clear" w:color="auto" w:fill="D5DCE4" w:themeFill="text2" w:themeFillTint="33"/>
            <w:noWrap/>
            <w:vAlign w:val="bottom"/>
            <w:hideMark/>
          </w:tcPr>
          <w:p w14:paraId="15A7E96E" w14:textId="77777777" w:rsidR="00A97700" w:rsidRPr="003B340F" w:rsidRDefault="00A97700" w:rsidP="00C82B37">
            <w:pPr>
              <w:rPr>
                <w:sz w:val="16"/>
                <w:szCs w:val="16"/>
              </w:rPr>
            </w:pPr>
            <w:r w:rsidRPr="003B340F">
              <w:rPr>
                <w:sz w:val="16"/>
                <w:szCs w:val="16"/>
              </w:rPr>
              <w:t>O</w:t>
            </w:r>
          </w:p>
        </w:tc>
        <w:tc>
          <w:tcPr>
            <w:tcW w:w="1173" w:type="dxa"/>
            <w:tcBorders>
              <w:top w:val="nil"/>
              <w:left w:val="nil"/>
              <w:bottom w:val="single" w:sz="4" w:space="0" w:color="auto"/>
              <w:right w:val="single" w:sz="4" w:space="0" w:color="auto"/>
            </w:tcBorders>
            <w:shd w:val="clear" w:color="auto" w:fill="auto"/>
            <w:noWrap/>
            <w:vAlign w:val="bottom"/>
            <w:hideMark/>
          </w:tcPr>
          <w:p w14:paraId="65B2CCA4" w14:textId="77777777" w:rsidR="00A97700" w:rsidRPr="003B340F" w:rsidRDefault="00A97700" w:rsidP="00C82B37">
            <w:pPr>
              <w:jc w:val="center"/>
              <w:rPr>
                <w:sz w:val="16"/>
                <w:szCs w:val="16"/>
              </w:rPr>
            </w:pPr>
            <w:r w:rsidRPr="003B340F">
              <w:rPr>
                <w:sz w:val="16"/>
                <w:szCs w:val="16"/>
              </w:rPr>
              <w:t>X</w:t>
            </w:r>
          </w:p>
        </w:tc>
        <w:tc>
          <w:tcPr>
            <w:tcW w:w="1831" w:type="dxa"/>
            <w:tcBorders>
              <w:top w:val="nil"/>
              <w:left w:val="nil"/>
              <w:bottom w:val="single" w:sz="4" w:space="0" w:color="auto"/>
              <w:right w:val="single" w:sz="4" w:space="0" w:color="auto"/>
            </w:tcBorders>
            <w:shd w:val="clear" w:color="auto" w:fill="auto"/>
            <w:noWrap/>
            <w:vAlign w:val="bottom"/>
            <w:hideMark/>
          </w:tcPr>
          <w:p w14:paraId="1761ABD0" w14:textId="77777777" w:rsidR="00A97700" w:rsidRPr="003B340F" w:rsidRDefault="00A97700" w:rsidP="00C82B37">
            <w:pPr>
              <w:jc w:val="center"/>
              <w:rPr>
                <w:sz w:val="16"/>
                <w:szCs w:val="16"/>
              </w:rPr>
            </w:pPr>
            <w:r w:rsidRPr="003B340F">
              <w:rPr>
                <w:sz w:val="16"/>
                <w:szCs w:val="16"/>
              </w:rPr>
              <w:t> </w:t>
            </w:r>
          </w:p>
        </w:tc>
        <w:tc>
          <w:tcPr>
            <w:tcW w:w="1164" w:type="dxa"/>
            <w:tcBorders>
              <w:top w:val="nil"/>
              <w:left w:val="nil"/>
              <w:bottom w:val="single" w:sz="4" w:space="0" w:color="auto"/>
              <w:right w:val="single" w:sz="4" w:space="0" w:color="auto"/>
            </w:tcBorders>
            <w:shd w:val="clear" w:color="auto" w:fill="auto"/>
            <w:noWrap/>
            <w:vAlign w:val="bottom"/>
            <w:hideMark/>
          </w:tcPr>
          <w:p w14:paraId="1909042F" w14:textId="77777777" w:rsidR="00A97700" w:rsidRPr="003B340F" w:rsidRDefault="00A97700" w:rsidP="00C82B37">
            <w:pPr>
              <w:jc w:val="center"/>
              <w:rPr>
                <w:sz w:val="16"/>
                <w:szCs w:val="16"/>
              </w:rPr>
            </w:pPr>
            <w:r w:rsidRPr="003B340F">
              <w:rPr>
                <w:sz w:val="16"/>
                <w:szCs w:val="16"/>
              </w:rPr>
              <w:t> </w:t>
            </w:r>
          </w:p>
        </w:tc>
        <w:tc>
          <w:tcPr>
            <w:tcW w:w="1155" w:type="dxa"/>
            <w:tcBorders>
              <w:top w:val="nil"/>
              <w:left w:val="nil"/>
              <w:bottom w:val="single" w:sz="4" w:space="0" w:color="auto"/>
              <w:right w:val="single" w:sz="4" w:space="0" w:color="auto"/>
            </w:tcBorders>
            <w:shd w:val="clear" w:color="auto" w:fill="auto"/>
            <w:noWrap/>
            <w:vAlign w:val="bottom"/>
            <w:hideMark/>
          </w:tcPr>
          <w:p w14:paraId="09F24CB4" w14:textId="77777777" w:rsidR="00A97700" w:rsidRPr="003B340F" w:rsidRDefault="00A97700" w:rsidP="00C82B37">
            <w:pPr>
              <w:jc w:val="center"/>
              <w:rPr>
                <w:sz w:val="16"/>
                <w:szCs w:val="16"/>
              </w:rPr>
            </w:pPr>
            <w:r w:rsidRPr="003B340F">
              <w:rPr>
                <w:sz w:val="16"/>
                <w:szCs w:val="16"/>
              </w:rPr>
              <w:t>X</w:t>
            </w:r>
          </w:p>
        </w:tc>
        <w:tc>
          <w:tcPr>
            <w:tcW w:w="1102" w:type="dxa"/>
            <w:tcBorders>
              <w:top w:val="nil"/>
              <w:left w:val="nil"/>
              <w:bottom w:val="single" w:sz="4" w:space="0" w:color="auto"/>
              <w:right w:val="single" w:sz="4" w:space="0" w:color="auto"/>
            </w:tcBorders>
            <w:shd w:val="clear" w:color="auto" w:fill="auto"/>
            <w:noWrap/>
            <w:vAlign w:val="bottom"/>
            <w:hideMark/>
          </w:tcPr>
          <w:p w14:paraId="2F754FC3" w14:textId="77777777" w:rsidR="00A97700" w:rsidRPr="003B340F" w:rsidRDefault="00A97700" w:rsidP="00C82B37">
            <w:pPr>
              <w:jc w:val="center"/>
              <w:rPr>
                <w:sz w:val="16"/>
                <w:szCs w:val="16"/>
              </w:rPr>
            </w:pPr>
            <w:r w:rsidRPr="003B340F">
              <w:rPr>
                <w:sz w:val="16"/>
                <w:szCs w:val="16"/>
              </w:rPr>
              <w:t> </w:t>
            </w:r>
          </w:p>
        </w:tc>
        <w:tc>
          <w:tcPr>
            <w:tcW w:w="1429" w:type="dxa"/>
            <w:tcBorders>
              <w:top w:val="nil"/>
              <w:left w:val="nil"/>
              <w:bottom w:val="single" w:sz="4" w:space="0" w:color="auto"/>
              <w:right w:val="single" w:sz="4" w:space="0" w:color="auto"/>
            </w:tcBorders>
            <w:shd w:val="clear" w:color="auto" w:fill="auto"/>
            <w:noWrap/>
            <w:vAlign w:val="bottom"/>
            <w:hideMark/>
          </w:tcPr>
          <w:p w14:paraId="4281B26C" w14:textId="77777777" w:rsidR="00A97700" w:rsidRPr="003B340F" w:rsidRDefault="00A97700" w:rsidP="00C82B37">
            <w:pPr>
              <w:jc w:val="center"/>
              <w:rPr>
                <w:sz w:val="16"/>
                <w:szCs w:val="16"/>
              </w:rPr>
            </w:pPr>
            <w:r w:rsidRPr="003B340F">
              <w:rPr>
                <w:sz w:val="16"/>
                <w:szCs w:val="16"/>
              </w:rPr>
              <w:t> </w:t>
            </w:r>
          </w:p>
        </w:tc>
      </w:tr>
      <w:tr w:rsidR="003B340F" w:rsidRPr="00A573CB" w14:paraId="39452EA0" w14:textId="77777777" w:rsidTr="003B340F">
        <w:trPr>
          <w:trHeight w:val="271"/>
        </w:trPr>
        <w:tc>
          <w:tcPr>
            <w:tcW w:w="1822" w:type="dxa"/>
            <w:tcBorders>
              <w:top w:val="nil"/>
              <w:left w:val="single" w:sz="4" w:space="0" w:color="auto"/>
              <w:bottom w:val="single" w:sz="4" w:space="0" w:color="auto"/>
              <w:right w:val="single" w:sz="4" w:space="0" w:color="auto"/>
            </w:tcBorders>
            <w:shd w:val="clear" w:color="auto" w:fill="D5DCE4" w:themeFill="text2" w:themeFillTint="33"/>
            <w:noWrap/>
            <w:vAlign w:val="bottom"/>
            <w:hideMark/>
          </w:tcPr>
          <w:p w14:paraId="0ACBEA98" w14:textId="77777777" w:rsidR="00A97700" w:rsidRPr="003B340F" w:rsidRDefault="00A97700" w:rsidP="00C82B37">
            <w:pPr>
              <w:rPr>
                <w:sz w:val="16"/>
                <w:szCs w:val="16"/>
              </w:rPr>
            </w:pPr>
            <w:r w:rsidRPr="003B340F">
              <w:rPr>
                <w:sz w:val="16"/>
                <w:szCs w:val="16"/>
              </w:rPr>
              <w:t>SYNC</w:t>
            </w:r>
          </w:p>
        </w:tc>
        <w:tc>
          <w:tcPr>
            <w:tcW w:w="764" w:type="dxa"/>
            <w:tcBorders>
              <w:top w:val="nil"/>
              <w:left w:val="nil"/>
              <w:bottom w:val="single" w:sz="4" w:space="0" w:color="auto"/>
              <w:right w:val="single" w:sz="4" w:space="0" w:color="auto"/>
            </w:tcBorders>
            <w:shd w:val="clear" w:color="auto" w:fill="D5DCE4" w:themeFill="text2" w:themeFillTint="33"/>
            <w:noWrap/>
            <w:vAlign w:val="bottom"/>
            <w:hideMark/>
          </w:tcPr>
          <w:p w14:paraId="4BF383E3" w14:textId="77777777" w:rsidR="00A97700" w:rsidRPr="003B340F" w:rsidRDefault="00A97700" w:rsidP="00C82B37">
            <w:pPr>
              <w:rPr>
                <w:sz w:val="16"/>
                <w:szCs w:val="16"/>
              </w:rPr>
            </w:pPr>
            <w:r w:rsidRPr="003B340F">
              <w:rPr>
                <w:sz w:val="16"/>
                <w:szCs w:val="16"/>
              </w:rPr>
              <w:t>O</w:t>
            </w:r>
          </w:p>
        </w:tc>
        <w:tc>
          <w:tcPr>
            <w:tcW w:w="1173" w:type="dxa"/>
            <w:tcBorders>
              <w:top w:val="nil"/>
              <w:left w:val="nil"/>
              <w:bottom w:val="single" w:sz="4" w:space="0" w:color="auto"/>
              <w:right w:val="single" w:sz="4" w:space="0" w:color="auto"/>
            </w:tcBorders>
            <w:shd w:val="clear" w:color="auto" w:fill="auto"/>
            <w:noWrap/>
            <w:vAlign w:val="bottom"/>
            <w:hideMark/>
          </w:tcPr>
          <w:p w14:paraId="58177DEB" w14:textId="77777777" w:rsidR="00A97700" w:rsidRPr="003B340F" w:rsidRDefault="00A97700" w:rsidP="00C82B37">
            <w:pPr>
              <w:jc w:val="center"/>
              <w:rPr>
                <w:sz w:val="16"/>
                <w:szCs w:val="16"/>
              </w:rPr>
            </w:pPr>
            <w:r w:rsidRPr="003B340F">
              <w:rPr>
                <w:sz w:val="16"/>
                <w:szCs w:val="16"/>
              </w:rPr>
              <w:t> </w:t>
            </w:r>
          </w:p>
        </w:tc>
        <w:tc>
          <w:tcPr>
            <w:tcW w:w="1831" w:type="dxa"/>
            <w:tcBorders>
              <w:top w:val="nil"/>
              <w:left w:val="nil"/>
              <w:bottom w:val="single" w:sz="4" w:space="0" w:color="auto"/>
              <w:right w:val="single" w:sz="4" w:space="0" w:color="auto"/>
            </w:tcBorders>
            <w:shd w:val="clear" w:color="auto" w:fill="auto"/>
            <w:noWrap/>
            <w:vAlign w:val="bottom"/>
            <w:hideMark/>
          </w:tcPr>
          <w:p w14:paraId="18469423" w14:textId="77777777" w:rsidR="00A97700" w:rsidRPr="003B340F" w:rsidRDefault="00A97700" w:rsidP="00C82B37">
            <w:pPr>
              <w:jc w:val="center"/>
              <w:rPr>
                <w:sz w:val="16"/>
                <w:szCs w:val="16"/>
              </w:rPr>
            </w:pPr>
            <w:r w:rsidRPr="003B340F">
              <w:rPr>
                <w:sz w:val="16"/>
                <w:szCs w:val="16"/>
              </w:rPr>
              <w:t> </w:t>
            </w:r>
          </w:p>
        </w:tc>
        <w:tc>
          <w:tcPr>
            <w:tcW w:w="1164" w:type="dxa"/>
            <w:tcBorders>
              <w:top w:val="nil"/>
              <w:left w:val="nil"/>
              <w:bottom w:val="single" w:sz="4" w:space="0" w:color="auto"/>
              <w:right w:val="single" w:sz="4" w:space="0" w:color="auto"/>
            </w:tcBorders>
            <w:shd w:val="clear" w:color="auto" w:fill="auto"/>
            <w:noWrap/>
            <w:vAlign w:val="bottom"/>
            <w:hideMark/>
          </w:tcPr>
          <w:p w14:paraId="66ADCE8A" w14:textId="77777777" w:rsidR="00A97700" w:rsidRPr="003B340F" w:rsidRDefault="00A97700" w:rsidP="00C82B37">
            <w:pPr>
              <w:jc w:val="center"/>
              <w:rPr>
                <w:sz w:val="16"/>
                <w:szCs w:val="16"/>
              </w:rPr>
            </w:pPr>
            <w:r w:rsidRPr="003B340F">
              <w:rPr>
                <w:sz w:val="16"/>
                <w:szCs w:val="16"/>
              </w:rPr>
              <w:t>X</w:t>
            </w:r>
          </w:p>
        </w:tc>
        <w:tc>
          <w:tcPr>
            <w:tcW w:w="1155" w:type="dxa"/>
            <w:tcBorders>
              <w:top w:val="nil"/>
              <w:left w:val="nil"/>
              <w:bottom w:val="single" w:sz="4" w:space="0" w:color="auto"/>
              <w:right w:val="single" w:sz="4" w:space="0" w:color="auto"/>
            </w:tcBorders>
            <w:shd w:val="clear" w:color="auto" w:fill="auto"/>
            <w:noWrap/>
            <w:vAlign w:val="bottom"/>
            <w:hideMark/>
          </w:tcPr>
          <w:p w14:paraId="34D97D71" w14:textId="77777777" w:rsidR="00A97700" w:rsidRPr="003B340F" w:rsidRDefault="00A97700" w:rsidP="00C82B37">
            <w:pPr>
              <w:jc w:val="center"/>
              <w:rPr>
                <w:sz w:val="16"/>
                <w:szCs w:val="16"/>
              </w:rPr>
            </w:pPr>
            <w:r w:rsidRPr="003B340F">
              <w:rPr>
                <w:sz w:val="16"/>
                <w:szCs w:val="16"/>
              </w:rPr>
              <w:t> </w:t>
            </w:r>
          </w:p>
        </w:tc>
        <w:tc>
          <w:tcPr>
            <w:tcW w:w="1102" w:type="dxa"/>
            <w:tcBorders>
              <w:top w:val="nil"/>
              <w:left w:val="nil"/>
              <w:bottom w:val="single" w:sz="4" w:space="0" w:color="auto"/>
              <w:right w:val="single" w:sz="4" w:space="0" w:color="auto"/>
            </w:tcBorders>
            <w:shd w:val="clear" w:color="auto" w:fill="auto"/>
            <w:noWrap/>
            <w:vAlign w:val="bottom"/>
            <w:hideMark/>
          </w:tcPr>
          <w:p w14:paraId="16AE34D1" w14:textId="77777777" w:rsidR="00A97700" w:rsidRPr="003B340F" w:rsidRDefault="00A97700" w:rsidP="00C82B37">
            <w:pPr>
              <w:jc w:val="center"/>
              <w:rPr>
                <w:sz w:val="16"/>
                <w:szCs w:val="16"/>
              </w:rPr>
            </w:pPr>
            <w:r w:rsidRPr="003B340F">
              <w:rPr>
                <w:sz w:val="16"/>
                <w:szCs w:val="16"/>
              </w:rPr>
              <w:t>X</w:t>
            </w:r>
          </w:p>
        </w:tc>
        <w:tc>
          <w:tcPr>
            <w:tcW w:w="1429" w:type="dxa"/>
            <w:tcBorders>
              <w:top w:val="nil"/>
              <w:left w:val="nil"/>
              <w:bottom w:val="single" w:sz="4" w:space="0" w:color="auto"/>
              <w:right w:val="single" w:sz="4" w:space="0" w:color="auto"/>
            </w:tcBorders>
            <w:shd w:val="clear" w:color="auto" w:fill="auto"/>
            <w:noWrap/>
            <w:vAlign w:val="bottom"/>
            <w:hideMark/>
          </w:tcPr>
          <w:p w14:paraId="342CE475" w14:textId="77777777" w:rsidR="00A97700" w:rsidRPr="003B340F" w:rsidRDefault="00A97700" w:rsidP="00C82B37">
            <w:pPr>
              <w:jc w:val="center"/>
              <w:rPr>
                <w:sz w:val="16"/>
                <w:szCs w:val="16"/>
              </w:rPr>
            </w:pPr>
            <w:r w:rsidRPr="003B340F">
              <w:rPr>
                <w:sz w:val="16"/>
                <w:szCs w:val="16"/>
              </w:rPr>
              <w:t> </w:t>
            </w:r>
          </w:p>
        </w:tc>
      </w:tr>
      <w:tr w:rsidR="003B340F" w:rsidRPr="00A573CB" w14:paraId="7F86D8AC" w14:textId="77777777" w:rsidTr="003B340F">
        <w:trPr>
          <w:trHeight w:val="271"/>
        </w:trPr>
        <w:tc>
          <w:tcPr>
            <w:tcW w:w="1822" w:type="dxa"/>
            <w:tcBorders>
              <w:top w:val="nil"/>
              <w:left w:val="single" w:sz="4" w:space="0" w:color="auto"/>
              <w:bottom w:val="single" w:sz="4" w:space="0" w:color="auto"/>
              <w:right w:val="single" w:sz="4" w:space="0" w:color="auto"/>
            </w:tcBorders>
            <w:shd w:val="clear" w:color="auto" w:fill="D5DCE4" w:themeFill="text2" w:themeFillTint="33"/>
            <w:noWrap/>
            <w:vAlign w:val="bottom"/>
            <w:hideMark/>
          </w:tcPr>
          <w:p w14:paraId="2E1A8CF6" w14:textId="77777777" w:rsidR="00A97700" w:rsidRPr="003B340F" w:rsidRDefault="00A97700" w:rsidP="003B340F">
            <w:pPr>
              <w:rPr>
                <w:sz w:val="16"/>
                <w:szCs w:val="16"/>
              </w:rPr>
            </w:pPr>
            <w:bookmarkStart w:id="59" w:name="_Hlk157095565"/>
            <w:r w:rsidRPr="003B340F">
              <w:rPr>
                <w:sz w:val="16"/>
                <w:szCs w:val="16"/>
              </w:rPr>
              <w:t>DMD_MSSB_TX</w:t>
            </w:r>
            <w:bookmarkEnd w:id="59"/>
          </w:p>
        </w:tc>
        <w:tc>
          <w:tcPr>
            <w:tcW w:w="764" w:type="dxa"/>
            <w:tcBorders>
              <w:top w:val="nil"/>
              <w:left w:val="nil"/>
              <w:bottom w:val="single" w:sz="4" w:space="0" w:color="auto"/>
              <w:right w:val="single" w:sz="4" w:space="0" w:color="auto"/>
            </w:tcBorders>
            <w:shd w:val="clear" w:color="auto" w:fill="D5DCE4" w:themeFill="text2" w:themeFillTint="33"/>
            <w:noWrap/>
            <w:vAlign w:val="bottom"/>
            <w:hideMark/>
          </w:tcPr>
          <w:p w14:paraId="4B9E953B" w14:textId="77777777" w:rsidR="00A97700" w:rsidRPr="003B340F" w:rsidRDefault="00A97700" w:rsidP="00C82B37">
            <w:pPr>
              <w:rPr>
                <w:sz w:val="16"/>
                <w:szCs w:val="16"/>
              </w:rPr>
            </w:pPr>
            <w:r w:rsidRPr="003B340F">
              <w:rPr>
                <w:sz w:val="16"/>
                <w:szCs w:val="16"/>
              </w:rPr>
              <w:t>O</w:t>
            </w:r>
          </w:p>
        </w:tc>
        <w:tc>
          <w:tcPr>
            <w:tcW w:w="1173" w:type="dxa"/>
            <w:tcBorders>
              <w:top w:val="nil"/>
              <w:left w:val="nil"/>
              <w:bottom w:val="single" w:sz="4" w:space="0" w:color="auto"/>
              <w:right w:val="single" w:sz="4" w:space="0" w:color="auto"/>
            </w:tcBorders>
            <w:shd w:val="clear" w:color="auto" w:fill="auto"/>
            <w:noWrap/>
            <w:vAlign w:val="bottom"/>
            <w:hideMark/>
          </w:tcPr>
          <w:p w14:paraId="1DCFC670" w14:textId="77777777" w:rsidR="00A97700" w:rsidRPr="003B340F" w:rsidRDefault="00A97700" w:rsidP="00C82B37">
            <w:pPr>
              <w:jc w:val="center"/>
              <w:rPr>
                <w:sz w:val="16"/>
                <w:szCs w:val="16"/>
              </w:rPr>
            </w:pPr>
            <w:r w:rsidRPr="003B340F">
              <w:rPr>
                <w:sz w:val="16"/>
                <w:szCs w:val="16"/>
              </w:rPr>
              <w:t> </w:t>
            </w:r>
          </w:p>
        </w:tc>
        <w:tc>
          <w:tcPr>
            <w:tcW w:w="1831" w:type="dxa"/>
            <w:tcBorders>
              <w:top w:val="nil"/>
              <w:left w:val="nil"/>
              <w:bottom w:val="single" w:sz="4" w:space="0" w:color="auto"/>
              <w:right w:val="single" w:sz="4" w:space="0" w:color="auto"/>
            </w:tcBorders>
            <w:shd w:val="clear" w:color="auto" w:fill="auto"/>
            <w:noWrap/>
            <w:vAlign w:val="bottom"/>
            <w:hideMark/>
          </w:tcPr>
          <w:p w14:paraId="46FC6D89" w14:textId="77777777" w:rsidR="00A97700" w:rsidRPr="003B340F" w:rsidRDefault="00A97700" w:rsidP="00C82B37">
            <w:pPr>
              <w:jc w:val="center"/>
              <w:rPr>
                <w:sz w:val="16"/>
                <w:szCs w:val="16"/>
              </w:rPr>
            </w:pPr>
            <w:r w:rsidRPr="003B340F">
              <w:rPr>
                <w:sz w:val="16"/>
                <w:szCs w:val="16"/>
              </w:rPr>
              <w:t>X</w:t>
            </w:r>
          </w:p>
        </w:tc>
        <w:tc>
          <w:tcPr>
            <w:tcW w:w="1164" w:type="dxa"/>
            <w:tcBorders>
              <w:top w:val="nil"/>
              <w:left w:val="nil"/>
              <w:bottom w:val="single" w:sz="4" w:space="0" w:color="auto"/>
              <w:right w:val="single" w:sz="4" w:space="0" w:color="auto"/>
            </w:tcBorders>
            <w:shd w:val="clear" w:color="auto" w:fill="auto"/>
            <w:noWrap/>
            <w:vAlign w:val="bottom"/>
            <w:hideMark/>
          </w:tcPr>
          <w:p w14:paraId="5D02F91C" w14:textId="77777777" w:rsidR="00A97700" w:rsidRPr="003B340F" w:rsidRDefault="00A97700" w:rsidP="00C82B37">
            <w:pPr>
              <w:jc w:val="center"/>
              <w:rPr>
                <w:sz w:val="16"/>
                <w:szCs w:val="16"/>
              </w:rPr>
            </w:pPr>
            <w:r w:rsidRPr="003B340F">
              <w:rPr>
                <w:sz w:val="16"/>
                <w:szCs w:val="16"/>
              </w:rPr>
              <w:t> </w:t>
            </w:r>
          </w:p>
        </w:tc>
        <w:tc>
          <w:tcPr>
            <w:tcW w:w="1155" w:type="dxa"/>
            <w:tcBorders>
              <w:top w:val="nil"/>
              <w:left w:val="nil"/>
              <w:bottom w:val="single" w:sz="4" w:space="0" w:color="auto"/>
              <w:right w:val="single" w:sz="4" w:space="0" w:color="auto"/>
            </w:tcBorders>
            <w:shd w:val="clear" w:color="auto" w:fill="auto"/>
            <w:noWrap/>
            <w:vAlign w:val="bottom"/>
            <w:hideMark/>
          </w:tcPr>
          <w:p w14:paraId="561B86EE" w14:textId="77777777" w:rsidR="00A97700" w:rsidRPr="003B340F" w:rsidRDefault="00A97700" w:rsidP="00C82B37">
            <w:pPr>
              <w:jc w:val="center"/>
              <w:rPr>
                <w:sz w:val="16"/>
                <w:szCs w:val="16"/>
              </w:rPr>
            </w:pPr>
            <w:r w:rsidRPr="003B340F">
              <w:rPr>
                <w:sz w:val="16"/>
                <w:szCs w:val="16"/>
              </w:rPr>
              <w:t> </w:t>
            </w:r>
          </w:p>
        </w:tc>
        <w:tc>
          <w:tcPr>
            <w:tcW w:w="1102" w:type="dxa"/>
            <w:tcBorders>
              <w:top w:val="nil"/>
              <w:left w:val="nil"/>
              <w:bottom w:val="single" w:sz="4" w:space="0" w:color="auto"/>
              <w:right w:val="single" w:sz="4" w:space="0" w:color="auto"/>
            </w:tcBorders>
            <w:shd w:val="clear" w:color="auto" w:fill="auto"/>
            <w:noWrap/>
            <w:vAlign w:val="bottom"/>
            <w:hideMark/>
          </w:tcPr>
          <w:p w14:paraId="7914378B" w14:textId="77777777" w:rsidR="00A97700" w:rsidRPr="003B340F" w:rsidRDefault="00A97700" w:rsidP="00C82B37">
            <w:pPr>
              <w:jc w:val="center"/>
              <w:rPr>
                <w:sz w:val="16"/>
                <w:szCs w:val="16"/>
              </w:rPr>
            </w:pPr>
            <w:r w:rsidRPr="003B340F">
              <w:rPr>
                <w:sz w:val="16"/>
                <w:szCs w:val="16"/>
              </w:rPr>
              <w:t> </w:t>
            </w:r>
          </w:p>
        </w:tc>
        <w:tc>
          <w:tcPr>
            <w:tcW w:w="1429" w:type="dxa"/>
            <w:tcBorders>
              <w:top w:val="nil"/>
              <w:left w:val="nil"/>
              <w:bottom w:val="single" w:sz="4" w:space="0" w:color="auto"/>
              <w:right w:val="single" w:sz="4" w:space="0" w:color="auto"/>
            </w:tcBorders>
            <w:shd w:val="clear" w:color="auto" w:fill="auto"/>
            <w:noWrap/>
            <w:vAlign w:val="bottom"/>
            <w:hideMark/>
          </w:tcPr>
          <w:p w14:paraId="17A3BC98" w14:textId="77777777" w:rsidR="00A97700" w:rsidRPr="003B340F" w:rsidRDefault="00A97700" w:rsidP="00C82B37">
            <w:pPr>
              <w:jc w:val="center"/>
              <w:rPr>
                <w:sz w:val="16"/>
                <w:szCs w:val="16"/>
              </w:rPr>
            </w:pPr>
            <w:r w:rsidRPr="003B340F">
              <w:rPr>
                <w:sz w:val="16"/>
                <w:szCs w:val="16"/>
              </w:rPr>
              <w:t> </w:t>
            </w:r>
          </w:p>
        </w:tc>
      </w:tr>
      <w:tr w:rsidR="003B340F" w:rsidRPr="00A573CB" w14:paraId="5950D5B0" w14:textId="77777777" w:rsidTr="003B340F">
        <w:trPr>
          <w:trHeight w:val="271"/>
        </w:trPr>
        <w:tc>
          <w:tcPr>
            <w:tcW w:w="1822" w:type="dxa"/>
            <w:tcBorders>
              <w:top w:val="nil"/>
              <w:left w:val="single" w:sz="4" w:space="0" w:color="auto"/>
              <w:bottom w:val="single" w:sz="4" w:space="0" w:color="auto"/>
              <w:right w:val="single" w:sz="4" w:space="0" w:color="auto"/>
            </w:tcBorders>
            <w:shd w:val="clear" w:color="auto" w:fill="D5DCE4" w:themeFill="text2" w:themeFillTint="33"/>
            <w:noWrap/>
            <w:vAlign w:val="bottom"/>
            <w:hideMark/>
          </w:tcPr>
          <w:p w14:paraId="73334D4B" w14:textId="77777777" w:rsidR="00A97700" w:rsidRPr="003B340F" w:rsidRDefault="00A97700" w:rsidP="00C82B37">
            <w:pPr>
              <w:rPr>
                <w:sz w:val="16"/>
                <w:szCs w:val="16"/>
              </w:rPr>
            </w:pPr>
            <w:r w:rsidRPr="003B340F">
              <w:rPr>
                <w:sz w:val="16"/>
                <w:szCs w:val="16"/>
              </w:rPr>
              <w:t>ENCODER_D1</w:t>
            </w:r>
          </w:p>
        </w:tc>
        <w:tc>
          <w:tcPr>
            <w:tcW w:w="764" w:type="dxa"/>
            <w:tcBorders>
              <w:top w:val="nil"/>
              <w:left w:val="nil"/>
              <w:bottom w:val="single" w:sz="4" w:space="0" w:color="auto"/>
              <w:right w:val="single" w:sz="4" w:space="0" w:color="auto"/>
            </w:tcBorders>
            <w:shd w:val="clear" w:color="auto" w:fill="D5DCE4" w:themeFill="text2" w:themeFillTint="33"/>
            <w:noWrap/>
            <w:vAlign w:val="bottom"/>
            <w:hideMark/>
          </w:tcPr>
          <w:p w14:paraId="12293E8B" w14:textId="77777777" w:rsidR="00A97700" w:rsidRPr="003B340F" w:rsidRDefault="00A97700" w:rsidP="00C82B37">
            <w:pPr>
              <w:rPr>
                <w:sz w:val="16"/>
                <w:szCs w:val="16"/>
              </w:rPr>
            </w:pPr>
            <w:r w:rsidRPr="003B340F">
              <w:rPr>
                <w:sz w:val="16"/>
                <w:szCs w:val="16"/>
              </w:rPr>
              <w:t>B</w:t>
            </w:r>
          </w:p>
        </w:tc>
        <w:tc>
          <w:tcPr>
            <w:tcW w:w="1173" w:type="dxa"/>
            <w:tcBorders>
              <w:top w:val="nil"/>
              <w:left w:val="nil"/>
              <w:bottom w:val="single" w:sz="4" w:space="0" w:color="auto"/>
              <w:right w:val="single" w:sz="4" w:space="0" w:color="auto"/>
            </w:tcBorders>
            <w:shd w:val="clear" w:color="auto" w:fill="auto"/>
            <w:noWrap/>
            <w:vAlign w:val="bottom"/>
            <w:hideMark/>
          </w:tcPr>
          <w:p w14:paraId="53511D8E" w14:textId="77777777" w:rsidR="00A97700" w:rsidRPr="003B340F" w:rsidRDefault="00A97700" w:rsidP="00C82B37">
            <w:pPr>
              <w:jc w:val="center"/>
              <w:rPr>
                <w:sz w:val="16"/>
                <w:szCs w:val="16"/>
              </w:rPr>
            </w:pPr>
            <w:r w:rsidRPr="003B340F">
              <w:rPr>
                <w:sz w:val="16"/>
                <w:szCs w:val="16"/>
              </w:rPr>
              <w:t> </w:t>
            </w:r>
          </w:p>
        </w:tc>
        <w:tc>
          <w:tcPr>
            <w:tcW w:w="1831" w:type="dxa"/>
            <w:tcBorders>
              <w:top w:val="nil"/>
              <w:left w:val="nil"/>
              <w:bottom w:val="single" w:sz="4" w:space="0" w:color="auto"/>
              <w:right w:val="single" w:sz="4" w:space="0" w:color="auto"/>
            </w:tcBorders>
            <w:shd w:val="clear" w:color="auto" w:fill="auto"/>
            <w:noWrap/>
            <w:vAlign w:val="bottom"/>
            <w:hideMark/>
          </w:tcPr>
          <w:p w14:paraId="69E7C03A" w14:textId="77777777" w:rsidR="00A97700" w:rsidRPr="003B340F" w:rsidRDefault="00A97700" w:rsidP="00C82B37">
            <w:pPr>
              <w:jc w:val="center"/>
              <w:rPr>
                <w:sz w:val="16"/>
                <w:szCs w:val="16"/>
              </w:rPr>
            </w:pPr>
            <w:r w:rsidRPr="003B340F">
              <w:rPr>
                <w:sz w:val="16"/>
                <w:szCs w:val="16"/>
              </w:rPr>
              <w:t> </w:t>
            </w:r>
          </w:p>
        </w:tc>
        <w:tc>
          <w:tcPr>
            <w:tcW w:w="1164" w:type="dxa"/>
            <w:tcBorders>
              <w:top w:val="nil"/>
              <w:left w:val="nil"/>
              <w:bottom w:val="single" w:sz="4" w:space="0" w:color="auto"/>
              <w:right w:val="single" w:sz="4" w:space="0" w:color="auto"/>
            </w:tcBorders>
            <w:shd w:val="clear" w:color="auto" w:fill="auto"/>
            <w:noWrap/>
            <w:vAlign w:val="bottom"/>
            <w:hideMark/>
          </w:tcPr>
          <w:p w14:paraId="7AC663A2" w14:textId="77777777" w:rsidR="00A97700" w:rsidRPr="003B340F" w:rsidRDefault="00A97700" w:rsidP="00C82B37">
            <w:pPr>
              <w:jc w:val="center"/>
              <w:rPr>
                <w:sz w:val="16"/>
                <w:szCs w:val="16"/>
              </w:rPr>
            </w:pPr>
            <w:r w:rsidRPr="003B340F">
              <w:rPr>
                <w:sz w:val="16"/>
                <w:szCs w:val="16"/>
              </w:rPr>
              <w:t> </w:t>
            </w:r>
          </w:p>
        </w:tc>
        <w:tc>
          <w:tcPr>
            <w:tcW w:w="1155" w:type="dxa"/>
            <w:tcBorders>
              <w:top w:val="nil"/>
              <w:left w:val="nil"/>
              <w:bottom w:val="single" w:sz="4" w:space="0" w:color="auto"/>
              <w:right w:val="single" w:sz="4" w:space="0" w:color="auto"/>
            </w:tcBorders>
            <w:shd w:val="clear" w:color="auto" w:fill="auto"/>
            <w:noWrap/>
            <w:vAlign w:val="bottom"/>
            <w:hideMark/>
          </w:tcPr>
          <w:p w14:paraId="27E933A4" w14:textId="77777777" w:rsidR="00A97700" w:rsidRPr="003B340F" w:rsidRDefault="00A97700" w:rsidP="00C82B37">
            <w:pPr>
              <w:jc w:val="center"/>
              <w:rPr>
                <w:sz w:val="16"/>
                <w:szCs w:val="16"/>
              </w:rPr>
            </w:pPr>
            <w:r w:rsidRPr="003B340F">
              <w:rPr>
                <w:sz w:val="16"/>
                <w:szCs w:val="16"/>
              </w:rPr>
              <w:t> </w:t>
            </w:r>
          </w:p>
        </w:tc>
        <w:tc>
          <w:tcPr>
            <w:tcW w:w="1102" w:type="dxa"/>
            <w:tcBorders>
              <w:top w:val="nil"/>
              <w:left w:val="nil"/>
              <w:bottom w:val="single" w:sz="4" w:space="0" w:color="auto"/>
              <w:right w:val="single" w:sz="4" w:space="0" w:color="auto"/>
            </w:tcBorders>
            <w:shd w:val="clear" w:color="auto" w:fill="auto"/>
            <w:noWrap/>
            <w:vAlign w:val="bottom"/>
            <w:hideMark/>
          </w:tcPr>
          <w:p w14:paraId="386EE2BC" w14:textId="77777777" w:rsidR="00A97700" w:rsidRPr="003B340F" w:rsidRDefault="00A97700" w:rsidP="00C82B37">
            <w:pPr>
              <w:jc w:val="center"/>
              <w:rPr>
                <w:sz w:val="16"/>
                <w:szCs w:val="16"/>
              </w:rPr>
            </w:pPr>
            <w:r w:rsidRPr="003B340F">
              <w:rPr>
                <w:sz w:val="16"/>
                <w:szCs w:val="16"/>
              </w:rPr>
              <w:t> </w:t>
            </w:r>
          </w:p>
        </w:tc>
        <w:tc>
          <w:tcPr>
            <w:tcW w:w="1429" w:type="dxa"/>
            <w:tcBorders>
              <w:top w:val="nil"/>
              <w:left w:val="nil"/>
              <w:bottom w:val="single" w:sz="4" w:space="0" w:color="auto"/>
              <w:right w:val="single" w:sz="4" w:space="0" w:color="auto"/>
            </w:tcBorders>
            <w:shd w:val="clear" w:color="auto" w:fill="auto"/>
            <w:noWrap/>
            <w:vAlign w:val="bottom"/>
            <w:hideMark/>
          </w:tcPr>
          <w:p w14:paraId="10FD1D11" w14:textId="77777777" w:rsidR="00A97700" w:rsidRPr="003B340F" w:rsidRDefault="00A97700" w:rsidP="00C82B37">
            <w:pPr>
              <w:jc w:val="center"/>
              <w:rPr>
                <w:sz w:val="16"/>
                <w:szCs w:val="16"/>
              </w:rPr>
            </w:pPr>
            <w:r w:rsidRPr="003B340F">
              <w:rPr>
                <w:sz w:val="16"/>
                <w:szCs w:val="16"/>
              </w:rPr>
              <w:t>X</w:t>
            </w:r>
          </w:p>
        </w:tc>
      </w:tr>
    </w:tbl>
    <w:p w14:paraId="0D22A9D7" w14:textId="77777777" w:rsidR="00A97700" w:rsidRDefault="00A97700" w:rsidP="00A97700">
      <w:pPr>
        <w:spacing w:after="160" w:line="259" w:lineRule="auto"/>
      </w:pPr>
    </w:p>
    <w:p w14:paraId="615E925A" w14:textId="77777777" w:rsidR="00A97700" w:rsidRDefault="00A97700">
      <w:pPr>
        <w:spacing w:line="254" w:lineRule="auto"/>
        <w:ind w:left="504" w:right="50" w:firstLine="720"/>
        <w:rPr>
          <w:strike/>
          <w:sz w:val="24"/>
        </w:rPr>
      </w:pPr>
    </w:p>
    <w:p w14:paraId="3EE86437" w14:textId="7B261FEA" w:rsidR="004546ED" w:rsidRPr="00EB1136" w:rsidRDefault="00381852" w:rsidP="003B340F">
      <w:pPr>
        <w:spacing w:line="254" w:lineRule="auto"/>
        <w:ind w:left="504" w:right="50" w:firstLine="0"/>
      </w:pPr>
      <w:r>
        <w:rPr>
          <w:sz w:val="24"/>
        </w:rPr>
        <w:t>SYNC_LOC</w:t>
      </w:r>
      <w:r w:rsidR="002F2B6C">
        <w:rPr>
          <w:sz w:val="24"/>
        </w:rPr>
        <w:t>_A/B</w:t>
      </w:r>
      <w:r>
        <w:rPr>
          <w:sz w:val="24"/>
        </w:rPr>
        <w:t>(</w:t>
      </w:r>
      <w:r w:rsidR="00AB5E20">
        <w:rPr>
          <w:sz w:val="24"/>
        </w:rPr>
        <w:t>U14</w:t>
      </w:r>
      <w:r w:rsidR="00A548F2">
        <w:rPr>
          <w:sz w:val="24"/>
        </w:rPr>
        <w:t>9</w:t>
      </w:r>
      <w:r>
        <w:rPr>
          <w:sz w:val="24"/>
        </w:rPr>
        <w:t>)</w:t>
      </w:r>
      <w:r w:rsidR="00D35BF9" w:rsidRPr="00EB1136">
        <w:rPr>
          <w:sz w:val="24"/>
        </w:rPr>
        <w:t xml:space="preserve"> in Local Network IF</w:t>
      </w:r>
      <w:r w:rsidR="00354727">
        <w:rPr>
          <w:sz w:val="24"/>
        </w:rPr>
        <w:t xml:space="preserve"> and </w:t>
      </w:r>
      <w:r w:rsidR="002F2B6C">
        <w:rPr>
          <w:sz w:val="24"/>
        </w:rPr>
        <w:t>SYNC_A/B (U15</w:t>
      </w:r>
      <w:r w:rsidR="00490DFB">
        <w:rPr>
          <w:sz w:val="24"/>
        </w:rPr>
        <w:t>8</w:t>
      </w:r>
      <w:r w:rsidR="002F2B6C">
        <w:rPr>
          <w:sz w:val="24"/>
        </w:rPr>
        <w:t xml:space="preserve">) </w:t>
      </w:r>
      <w:r w:rsidR="00354727">
        <w:rPr>
          <w:sz w:val="24"/>
        </w:rPr>
        <w:t xml:space="preserve">in the Network IF are </w:t>
      </w:r>
      <w:r w:rsidR="00EE5B25">
        <w:rPr>
          <w:sz w:val="24"/>
        </w:rPr>
        <w:t xml:space="preserve">RS485 transceiver with </w:t>
      </w:r>
      <w:r w:rsidR="00A378A8">
        <w:rPr>
          <w:sz w:val="24"/>
        </w:rPr>
        <w:t xml:space="preserve">Tx </w:t>
      </w:r>
      <w:r w:rsidR="0069755D">
        <w:rPr>
          <w:sz w:val="24"/>
        </w:rPr>
        <w:t>and Rx ports enabled;</w:t>
      </w:r>
      <w:r w:rsidR="00EE5B25">
        <w:rPr>
          <w:sz w:val="24"/>
        </w:rPr>
        <w:t xml:space="preserve"> </w:t>
      </w:r>
      <w:r w:rsidR="002F2B6C">
        <w:rPr>
          <w:sz w:val="24"/>
        </w:rPr>
        <w:t>and</w:t>
      </w:r>
      <w:r w:rsidR="00987AD4">
        <w:rPr>
          <w:sz w:val="24"/>
        </w:rPr>
        <w:t xml:space="preserve"> </w:t>
      </w:r>
      <w:r w:rsidR="002F2B6C">
        <w:rPr>
          <w:sz w:val="24"/>
        </w:rPr>
        <w:t>BM</w:t>
      </w:r>
      <w:r w:rsidR="00987AD4">
        <w:rPr>
          <w:sz w:val="24"/>
        </w:rPr>
        <w:t>PLS</w:t>
      </w:r>
      <w:r w:rsidR="00C34237">
        <w:rPr>
          <w:sz w:val="24"/>
        </w:rPr>
        <w:t>_A/B (U15</w:t>
      </w:r>
      <w:r w:rsidR="001C5339">
        <w:rPr>
          <w:sz w:val="24"/>
        </w:rPr>
        <w:t>7</w:t>
      </w:r>
      <w:r w:rsidR="00C34237">
        <w:rPr>
          <w:sz w:val="24"/>
        </w:rPr>
        <w:t xml:space="preserve">) in </w:t>
      </w:r>
      <w:r w:rsidR="00257CA0">
        <w:rPr>
          <w:sz w:val="24"/>
        </w:rPr>
        <w:t>the Network IF</w:t>
      </w:r>
      <w:r w:rsidR="0007735C">
        <w:rPr>
          <w:sz w:val="24"/>
        </w:rPr>
        <w:t xml:space="preserve"> RS485 transc</w:t>
      </w:r>
      <w:r w:rsidR="00EE5B25">
        <w:rPr>
          <w:sz w:val="24"/>
        </w:rPr>
        <w:t xml:space="preserve">eiver with </w:t>
      </w:r>
      <w:r w:rsidR="00EF4C17">
        <w:rPr>
          <w:sz w:val="24"/>
        </w:rPr>
        <w:t>Rx port only</w:t>
      </w:r>
      <w:r w:rsidR="00257CA0">
        <w:rPr>
          <w:sz w:val="24"/>
        </w:rPr>
        <w:t xml:space="preserve">; </w:t>
      </w:r>
      <w:r w:rsidR="00D35BF9" w:rsidRPr="00EB1136">
        <w:rPr>
          <w:sz w:val="24"/>
        </w:rPr>
        <w:t xml:space="preserve"> </w:t>
      </w:r>
      <w:r w:rsidR="00666498">
        <w:rPr>
          <w:sz w:val="24"/>
        </w:rPr>
        <w:t>ENCODER_D1</w:t>
      </w:r>
      <w:r w:rsidR="00905A61">
        <w:rPr>
          <w:sz w:val="24"/>
        </w:rPr>
        <w:t>_</w:t>
      </w:r>
      <w:r w:rsidR="00666498">
        <w:rPr>
          <w:sz w:val="24"/>
        </w:rPr>
        <w:t>A</w:t>
      </w:r>
      <w:r w:rsidR="00905A61">
        <w:rPr>
          <w:sz w:val="24"/>
        </w:rPr>
        <w:t>/</w:t>
      </w:r>
      <w:r w:rsidR="00666498">
        <w:rPr>
          <w:sz w:val="24"/>
        </w:rPr>
        <w:t xml:space="preserve">B (U23) and </w:t>
      </w:r>
      <w:r w:rsidR="00905A61">
        <w:rPr>
          <w:sz w:val="24"/>
        </w:rPr>
        <w:t xml:space="preserve">ENCODER_D2_A/B </w:t>
      </w:r>
      <w:r w:rsidR="001E5F23">
        <w:rPr>
          <w:sz w:val="24"/>
        </w:rPr>
        <w:t>(</w:t>
      </w:r>
      <w:r w:rsidR="00905A61">
        <w:rPr>
          <w:sz w:val="24"/>
        </w:rPr>
        <w:t xml:space="preserve">U24) in the </w:t>
      </w:r>
      <w:r w:rsidR="0084792C">
        <w:rPr>
          <w:sz w:val="24"/>
        </w:rPr>
        <w:t>ENDAT Encoder IF</w:t>
      </w:r>
      <w:r w:rsidR="00006C09">
        <w:rPr>
          <w:sz w:val="24"/>
        </w:rPr>
        <w:t xml:space="preserve"> are RS485 transceiver </w:t>
      </w:r>
      <w:r w:rsidR="006A1A93">
        <w:rPr>
          <w:sz w:val="24"/>
        </w:rPr>
        <w:t>with Tx and Rx ports controlled by enable signals</w:t>
      </w:r>
      <w:r w:rsidR="0084792C">
        <w:rPr>
          <w:sz w:val="24"/>
        </w:rPr>
        <w:t>;</w:t>
      </w:r>
      <w:r w:rsidR="00BE0E40">
        <w:rPr>
          <w:sz w:val="24"/>
        </w:rPr>
        <w:t xml:space="preserve"> and ENC_A_P/N, ENCB_P/N</w:t>
      </w:r>
      <w:r w:rsidR="001E5F23">
        <w:rPr>
          <w:sz w:val="24"/>
        </w:rPr>
        <w:t xml:space="preserve"> and ENC_I_P/N (U5) in the Quadrature Encoder</w:t>
      </w:r>
      <w:r w:rsidR="00F9199E">
        <w:rPr>
          <w:sz w:val="24"/>
        </w:rPr>
        <w:t xml:space="preserve"> IF</w:t>
      </w:r>
      <w:r w:rsidR="0084792C">
        <w:rPr>
          <w:sz w:val="24"/>
        </w:rPr>
        <w:t xml:space="preserve"> </w:t>
      </w:r>
      <w:r w:rsidR="009B0EA0">
        <w:rPr>
          <w:sz w:val="24"/>
        </w:rPr>
        <w:t>are</w:t>
      </w:r>
      <w:r w:rsidR="005811CE">
        <w:rPr>
          <w:sz w:val="24"/>
        </w:rPr>
        <w:t xml:space="preserve"> RS422 line receiver with Rx ports only</w:t>
      </w:r>
      <w:r w:rsidR="00D35BF9" w:rsidRPr="00EB1136">
        <w:rPr>
          <w:sz w:val="24"/>
        </w:rPr>
        <w:t xml:space="preserve">. </w:t>
      </w:r>
      <w:r w:rsidR="0031075C">
        <w:rPr>
          <w:sz w:val="24"/>
        </w:rPr>
        <w:t>DMD_MSSB_TX</w:t>
      </w:r>
      <w:r w:rsidR="0013715B">
        <w:rPr>
          <w:sz w:val="24"/>
        </w:rPr>
        <w:t>+/-</w:t>
      </w:r>
      <w:r w:rsidR="0031075C">
        <w:rPr>
          <w:sz w:val="24"/>
        </w:rPr>
        <w:t xml:space="preserve"> and DMD_MSSB_RX</w:t>
      </w:r>
      <w:r w:rsidR="0013715B">
        <w:rPr>
          <w:sz w:val="24"/>
        </w:rPr>
        <w:t xml:space="preserve">+/- in the DMD communication IF are RS485 </w:t>
      </w:r>
      <w:r w:rsidR="00DD6A4A">
        <w:rPr>
          <w:sz w:val="24"/>
        </w:rPr>
        <w:t>transceivers</w:t>
      </w:r>
      <w:r w:rsidR="0013715B">
        <w:rPr>
          <w:sz w:val="24"/>
        </w:rPr>
        <w:t xml:space="preserve"> with Tx and Rx port enabled. </w:t>
      </w:r>
      <w:r w:rsidR="00D35BF9" w:rsidRPr="00EB1136">
        <w:rPr>
          <w:sz w:val="24"/>
        </w:rPr>
        <w:t>A loop back</w:t>
      </w:r>
      <w:r w:rsidR="00B51FE9">
        <w:rPr>
          <w:sz w:val="24"/>
        </w:rPr>
        <w:t xml:space="preserve"> configure ration is shown</w:t>
      </w:r>
      <w:r w:rsidR="001634E8">
        <w:rPr>
          <w:sz w:val="24"/>
        </w:rPr>
        <w:t xml:space="preserve"> </w:t>
      </w:r>
      <w:r w:rsidR="00477263">
        <w:rPr>
          <w:sz w:val="24"/>
        </w:rPr>
        <w:fldChar w:fldCharType="begin"/>
      </w:r>
      <w:r w:rsidR="00477263">
        <w:rPr>
          <w:sz w:val="24"/>
        </w:rPr>
        <w:instrText xml:space="preserve"> REF _Ref194585698 \h </w:instrText>
      </w:r>
      <w:r w:rsidR="00477263">
        <w:rPr>
          <w:sz w:val="24"/>
        </w:rPr>
      </w:r>
      <w:r w:rsidR="00477263">
        <w:rPr>
          <w:sz w:val="24"/>
        </w:rPr>
        <w:fldChar w:fldCharType="separate"/>
      </w:r>
      <w:r w:rsidR="00477263">
        <w:t xml:space="preserve">Figure </w:t>
      </w:r>
      <w:r w:rsidR="00477263">
        <w:rPr>
          <w:noProof/>
        </w:rPr>
        <w:t>1</w:t>
      </w:r>
      <w:r w:rsidR="00477263">
        <w:rPr>
          <w:sz w:val="24"/>
        </w:rPr>
        <w:fldChar w:fldCharType="end"/>
      </w:r>
      <w:r w:rsidR="00D35BF9" w:rsidRPr="00EB1136">
        <w:rPr>
          <w:sz w:val="24"/>
        </w:rPr>
        <w:t xml:space="preserve">. </w:t>
      </w:r>
    </w:p>
    <w:p w14:paraId="74597AA7" w14:textId="26B6CAE7" w:rsidR="004546ED" w:rsidRDefault="002C66B9" w:rsidP="002C66B9">
      <w:pPr>
        <w:spacing w:after="0" w:line="259" w:lineRule="auto"/>
        <w:ind w:left="1224" w:firstLine="0"/>
        <w:jc w:val="left"/>
        <w:rPr>
          <w:sz w:val="24"/>
        </w:rPr>
      </w:pPr>
      <w:r w:rsidRPr="002C66B9">
        <w:rPr>
          <w:noProof/>
          <w:sz w:val="24"/>
        </w:rPr>
        <w:drawing>
          <wp:inline distT="0" distB="0" distL="0" distR="0" wp14:anchorId="13EEDF3A" wp14:editId="28249D44">
            <wp:extent cx="5018204" cy="2231136"/>
            <wp:effectExtent l="0" t="0" r="0" b="0"/>
            <wp:docPr id="808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814" name=""/>
                    <pic:cNvPicPr/>
                  </pic:nvPicPr>
                  <pic:blipFill>
                    <a:blip r:embed="rId17"/>
                    <a:stretch>
                      <a:fillRect/>
                    </a:stretch>
                  </pic:blipFill>
                  <pic:spPr>
                    <a:xfrm>
                      <a:off x="0" y="0"/>
                      <a:ext cx="5038603" cy="2240206"/>
                    </a:xfrm>
                    <a:prstGeom prst="rect">
                      <a:avLst/>
                    </a:prstGeom>
                  </pic:spPr>
                </pic:pic>
              </a:graphicData>
            </a:graphic>
          </wp:inline>
        </w:drawing>
      </w:r>
    </w:p>
    <w:p w14:paraId="5403AD36" w14:textId="77777777" w:rsidR="00654990" w:rsidRDefault="00654990">
      <w:pPr>
        <w:spacing w:line="254" w:lineRule="auto"/>
        <w:ind w:left="1219" w:right="50"/>
        <w:rPr>
          <w:sz w:val="24"/>
        </w:rPr>
      </w:pPr>
    </w:p>
    <w:p w14:paraId="3F6FC9B4" w14:textId="0743FBA7" w:rsidR="00654990" w:rsidRDefault="00477263" w:rsidP="00477263">
      <w:pPr>
        <w:pStyle w:val="ae"/>
        <w:jc w:val="center"/>
        <w:rPr>
          <w:sz w:val="24"/>
        </w:rPr>
      </w:pPr>
      <w:bookmarkStart w:id="60" w:name="_Ref194585698"/>
      <w:r>
        <w:t xml:space="preserve">Figure </w:t>
      </w:r>
      <w:fldSimple w:instr=" SEQ Figure \* ARABIC ">
        <w:r w:rsidR="00B01668">
          <w:rPr>
            <w:noProof/>
          </w:rPr>
          <w:t>1</w:t>
        </w:r>
      </w:fldSimple>
      <w:bookmarkEnd w:id="60"/>
      <w:r>
        <w:t>. RS422/RS485 Loopback Tests</w:t>
      </w:r>
    </w:p>
    <w:p w14:paraId="27C34F5B" w14:textId="5CABA1EC" w:rsidR="004546ED" w:rsidRPr="00EB1136" w:rsidRDefault="00D35BF9">
      <w:pPr>
        <w:spacing w:line="254" w:lineRule="auto"/>
        <w:ind w:left="1219" w:right="50"/>
      </w:pPr>
      <w:r w:rsidRPr="00EB1136">
        <w:rPr>
          <w:sz w:val="24"/>
        </w:rPr>
        <w:t xml:space="preserve">PROCEDURE: </w:t>
      </w:r>
    </w:p>
    <w:p w14:paraId="0AC8251D" w14:textId="77777777" w:rsidR="004546ED" w:rsidRPr="00EB1136" w:rsidRDefault="00D35BF9">
      <w:pPr>
        <w:spacing w:after="0" w:line="259" w:lineRule="auto"/>
        <w:ind w:left="1224" w:firstLine="0"/>
        <w:jc w:val="left"/>
      </w:pPr>
      <w:r w:rsidRPr="00EB1136">
        <w:rPr>
          <w:sz w:val="24"/>
        </w:rPr>
        <w:t xml:space="preserve"> </w:t>
      </w:r>
    </w:p>
    <w:p w14:paraId="3B446EDA" w14:textId="414653EC" w:rsidR="004546ED" w:rsidRPr="00A97618" w:rsidRDefault="00DD6A4A" w:rsidP="00A97618">
      <w:pPr>
        <w:pStyle w:val="3"/>
        <w:rPr>
          <w:b w:val="0"/>
          <w:bCs/>
          <w:i w:val="0"/>
          <w:iCs/>
        </w:rPr>
      </w:pPr>
      <w:r w:rsidRPr="00A97618">
        <w:rPr>
          <w:b w:val="0"/>
          <w:bCs/>
          <w:i w:val="0"/>
          <w:iCs/>
        </w:rPr>
        <w:t>Configure</w:t>
      </w:r>
      <w:r w:rsidR="00DD1AA1" w:rsidRPr="00A97618">
        <w:rPr>
          <w:b w:val="0"/>
          <w:bCs/>
          <w:i w:val="0"/>
          <w:iCs/>
        </w:rPr>
        <w:t xml:space="preserve"> the </w:t>
      </w:r>
      <w:r w:rsidR="001247BF" w:rsidRPr="00A97618">
        <w:rPr>
          <w:b w:val="0"/>
          <w:bCs/>
          <w:i w:val="0"/>
          <w:iCs/>
        </w:rPr>
        <w:t xml:space="preserve">RS422/RS485 loopback tests as shown in </w:t>
      </w:r>
      <w:r w:rsidR="00B01668" w:rsidRPr="00A97618">
        <w:rPr>
          <w:b w:val="0"/>
          <w:bCs/>
          <w:i w:val="0"/>
          <w:iCs/>
        </w:rPr>
        <w:fldChar w:fldCharType="begin"/>
      </w:r>
      <w:r w:rsidR="00B01668" w:rsidRPr="00A97618">
        <w:rPr>
          <w:b w:val="0"/>
          <w:bCs/>
          <w:i w:val="0"/>
          <w:iCs/>
        </w:rPr>
        <w:instrText xml:space="preserve"> REF _Ref194585698 \h </w:instrText>
      </w:r>
      <w:r w:rsidRPr="00A97618">
        <w:rPr>
          <w:b w:val="0"/>
          <w:bCs/>
          <w:i w:val="0"/>
          <w:iCs/>
        </w:rPr>
        <w:instrText xml:space="preserve"> \* MERGEFORMAT </w:instrText>
      </w:r>
      <w:r w:rsidR="00B01668" w:rsidRPr="00A97618">
        <w:rPr>
          <w:b w:val="0"/>
          <w:bCs/>
          <w:i w:val="0"/>
          <w:iCs/>
        </w:rPr>
      </w:r>
      <w:r w:rsidR="00B01668" w:rsidRPr="00A97618">
        <w:rPr>
          <w:b w:val="0"/>
          <w:bCs/>
          <w:i w:val="0"/>
          <w:iCs/>
        </w:rPr>
        <w:fldChar w:fldCharType="separate"/>
      </w:r>
      <w:r w:rsidR="00B01668" w:rsidRPr="00A97618">
        <w:rPr>
          <w:b w:val="0"/>
          <w:bCs/>
          <w:i w:val="0"/>
          <w:iCs/>
        </w:rPr>
        <w:t>Figure 1</w:t>
      </w:r>
      <w:r w:rsidR="00B01668" w:rsidRPr="00A97618">
        <w:rPr>
          <w:b w:val="0"/>
          <w:bCs/>
          <w:i w:val="0"/>
          <w:iCs/>
        </w:rPr>
        <w:fldChar w:fldCharType="end"/>
      </w:r>
      <w:r w:rsidR="001247BF" w:rsidRPr="00A97618">
        <w:rPr>
          <w:b w:val="0"/>
          <w:bCs/>
          <w:i w:val="0"/>
          <w:iCs/>
        </w:rPr>
        <w:t>.</w:t>
      </w:r>
      <w:r w:rsidR="00564FF4" w:rsidRPr="00A97618">
        <w:rPr>
          <w:b w:val="0"/>
          <w:bCs/>
          <w:i w:val="0"/>
          <w:iCs/>
        </w:rPr>
        <w:t xml:space="preserve"> </w:t>
      </w:r>
    </w:p>
    <w:p w14:paraId="4B5D6634" w14:textId="6225CD16" w:rsidR="004546ED" w:rsidRPr="00A97618" w:rsidRDefault="00DD6A4A" w:rsidP="00A97618">
      <w:pPr>
        <w:pStyle w:val="3"/>
        <w:rPr>
          <w:b w:val="0"/>
          <w:bCs/>
          <w:i w:val="0"/>
          <w:iCs/>
        </w:rPr>
      </w:pPr>
      <w:r w:rsidRPr="00A97618">
        <w:rPr>
          <w:b w:val="0"/>
          <w:bCs/>
          <w:i w:val="0"/>
          <w:iCs/>
        </w:rPr>
        <w:t>ATE</w:t>
      </w:r>
      <w:r w:rsidR="00DD1AA1" w:rsidRPr="00A97618">
        <w:rPr>
          <w:b w:val="0"/>
          <w:bCs/>
          <w:i w:val="0"/>
          <w:iCs/>
        </w:rPr>
        <w:t xml:space="preserve"> </w:t>
      </w:r>
      <w:r w:rsidRPr="00A97618">
        <w:rPr>
          <w:b w:val="0"/>
          <w:bCs/>
          <w:i w:val="0"/>
          <w:iCs/>
        </w:rPr>
        <w:t>enables</w:t>
      </w:r>
      <w:r w:rsidR="00DD1AA1" w:rsidRPr="00A97618">
        <w:rPr>
          <w:b w:val="0"/>
          <w:bCs/>
          <w:i w:val="0"/>
          <w:iCs/>
        </w:rPr>
        <w:t xml:space="preserve"> the RS422/RS485 </w:t>
      </w:r>
      <w:r w:rsidR="00EA2289" w:rsidRPr="00A97618">
        <w:rPr>
          <w:b w:val="0"/>
          <w:bCs/>
          <w:i w:val="0"/>
          <w:iCs/>
        </w:rPr>
        <w:t xml:space="preserve">test case from </w:t>
      </w:r>
      <w:r w:rsidR="00DD1AA1" w:rsidRPr="00A97618">
        <w:rPr>
          <w:b w:val="0"/>
          <w:bCs/>
          <w:i w:val="0"/>
          <w:iCs/>
        </w:rPr>
        <w:t>APP_FPGA special build test firmware</w:t>
      </w:r>
      <w:r w:rsidR="00EA2289" w:rsidRPr="00A97618">
        <w:rPr>
          <w:b w:val="0"/>
          <w:bCs/>
          <w:i w:val="0"/>
          <w:iCs/>
        </w:rPr>
        <w:t xml:space="preserve"> via SPI interface</w:t>
      </w:r>
      <w:r w:rsidR="00D35BF9" w:rsidRPr="00A97618">
        <w:rPr>
          <w:b w:val="0"/>
          <w:bCs/>
          <w:i w:val="0"/>
          <w:iCs/>
        </w:rPr>
        <w:t xml:space="preserve">. </w:t>
      </w:r>
    </w:p>
    <w:p w14:paraId="5926BDE5" w14:textId="5E61275C" w:rsidR="004546ED" w:rsidRPr="00A97618" w:rsidRDefault="001E62A6" w:rsidP="00A97618">
      <w:pPr>
        <w:pStyle w:val="3"/>
        <w:rPr>
          <w:b w:val="0"/>
          <w:bCs/>
          <w:i w:val="0"/>
          <w:iCs/>
        </w:rPr>
      </w:pPr>
      <w:r w:rsidRPr="00A97618">
        <w:rPr>
          <w:b w:val="0"/>
          <w:bCs/>
          <w:i w:val="0"/>
          <w:iCs/>
        </w:rPr>
        <w:t>ATE check the RS422/RS485 test results via SPI interface</w:t>
      </w:r>
      <w:r w:rsidR="00581B66" w:rsidRPr="00A97618">
        <w:rPr>
          <w:b w:val="0"/>
          <w:bCs/>
          <w:i w:val="0"/>
          <w:iCs/>
        </w:rPr>
        <w:t xml:space="preserve"> for every 10 seconds</w:t>
      </w:r>
      <w:r w:rsidR="00AA679E" w:rsidRPr="00A97618">
        <w:rPr>
          <w:b w:val="0"/>
          <w:bCs/>
          <w:i w:val="0"/>
          <w:iCs/>
        </w:rPr>
        <w:t>, the test results shall be set to</w:t>
      </w:r>
      <w:r w:rsidR="00581B66" w:rsidRPr="00A97618">
        <w:rPr>
          <w:b w:val="0"/>
          <w:bCs/>
          <w:i w:val="0"/>
          <w:iCs/>
        </w:rPr>
        <w:t xml:space="preserve"> 1</w:t>
      </w:r>
      <w:r w:rsidR="00D35BF9" w:rsidRPr="00A97618">
        <w:rPr>
          <w:b w:val="0"/>
          <w:bCs/>
          <w:i w:val="0"/>
          <w:iCs/>
        </w:rPr>
        <w:t xml:space="preserve">. </w:t>
      </w:r>
    </w:p>
    <w:p w14:paraId="3E4FCE56" w14:textId="736E544A" w:rsidR="004546ED" w:rsidRPr="00A97618" w:rsidRDefault="00581B66" w:rsidP="00A97618">
      <w:pPr>
        <w:pStyle w:val="3"/>
        <w:rPr>
          <w:b w:val="0"/>
          <w:bCs/>
          <w:i w:val="0"/>
          <w:iCs/>
        </w:rPr>
      </w:pPr>
      <w:r w:rsidRPr="00A97618">
        <w:rPr>
          <w:b w:val="0"/>
          <w:bCs/>
          <w:i w:val="0"/>
          <w:iCs/>
        </w:rPr>
        <w:t>Repeat test for 10 times, ATE shall report no errors</w:t>
      </w:r>
      <w:r w:rsidR="00D35BF9" w:rsidRPr="00A97618">
        <w:rPr>
          <w:b w:val="0"/>
          <w:bCs/>
          <w:i w:val="0"/>
          <w:iCs/>
        </w:rPr>
        <w:t xml:space="preserve">. </w:t>
      </w:r>
    </w:p>
    <w:p w14:paraId="1D5EEAA5" w14:textId="2C35E526" w:rsidR="004546ED" w:rsidRDefault="00D35BF9">
      <w:pPr>
        <w:spacing w:after="0" w:line="259" w:lineRule="auto"/>
        <w:ind w:left="0" w:firstLine="0"/>
        <w:jc w:val="left"/>
      </w:pPr>
      <w:r>
        <w:br w:type="page"/>
      </w:r>
    </w:p>
    <w:p w14:paraId="5D5C8838" w14:textId="77777777" w:rsidR="004546ED" w:rsidRDefault="00D35BF9">
      <w:pPr>
        <w:pStyle w:val="2"/>
        <w:spacing w:after="0" w:line="345" w:lineRule="auto"/>
        <w:ind w:left="1209" w:right="4779" w:hanging="792"/>
      </w:pPr>
      <w:bookmarkStart w:id="61" w:name="_Toc199148204"/>
      <w:r>
        <w:lastRenderedPageBreak/>
        <w:t>Network IF: Pendant IF Test</w:t>
      </w:r>
      <w:bookmarkEnd w:id="61"/>
      <w:r>
        <w:t xml:space="preserve"> </w:t>
      </w:r>
    </w:p>
    <w:p w14:paraId="41E2A2BC" w14:textId="77777777" w:rsidR="004546ED" w:rsidRDefault="00D35BF9">
      <w:pPr>
        <w:spacing w:after="0" w:line="345" w:lineRule="auto"/>
        <w:ind w:left="1209" w:right="4779" w:hanging="792"/>
        <w:jc w:val="left"/>
      </w:pPr>
      <w:r>
        <w:rPr>
          <w:sz w:val="24"/>
        </w:rPr>
        <w:t xml:space="preserve">DESCRIPTION </w:t>
      </w:r>
    </w:p>
    <w:p w14:paraId="2E89F0B2" w14:textId="77777777" w:rsidR="004546ED" w:rsidRDefault="00D35BF9">
      <w:pPr>
        <w:spacing w:after="0" w:line="259" w:lineRule="auto"/>
        <w:ind w:left="1224" w:firstLine="0"/>
        <w:jc w:val="left"/>
      </w:pPr>
      <w:r>
        <w:rPr>
          <w:sz w:val="24"/>
        </w:rPr>
        <w:t xml:space="preserve"> </w:t>
      </w:r>
    </w:p>
    <w:p w14:paraId="7CE3B3CD" w14:textId="0E7AB88E" w:rsidR="004546ED" w:rsidRDefault="00D35BF9">
      <w:pPr>
        <w:ind w:left="1234" w:right="56"/>
      </w:pPr>
      <w:r>
        <w:t>The Pendant Interface at J25 consists of a CAN bus driver (U) and controller, a +24V output with hot-swap controller and overload protection (U</w:t>
      </w:r>
      <w:r w:rsidR="00444C13">
        <w:t>8</w:t>
      </w:r>
      <w:r w:rsidR="007E0FA5">
        <w:rPr>
          <w:rFonts w:eastAsiaTheme="minorEastAsia" w:hint="eastAsia"/>
          <w:lang w:eastAsia="zh-CN"/>
        </w:rPr>
        <w:t>6</w:t>
      </w:r>
      <w:r>
        <w:t>), a current monitor circuit (U</w:t>
      </w:r>
      <w:r w:rsidR="00355780">
        <w:t>8</w:t>
      </w:r>
      <w:r w:rsidR="007E0FA5">
        <w:rPr>
          <w:rFonts w:eastAsiaTheme="minorEastAsia" w:hint="eastAsia"/>
          <w:lang w:eastAsia="zh-CN"/>
        </w:rPr>
        <w:t>9</w:t>
      </w:r>
      <w:r>
        <w:t xml:space="preserve"> and U</w:t>
      </w:r>
      <w:r w:rsidR="00355780">
        <w:t>8</w:t>
      </w:r>
      <w:r w:rsidR="007E0FA5">
        <w:rPr>
          <w:rFonts w:eastAsiaTheme="minorEastAsia" w:hint="eastAsia"/>
          <w:lang w:eastAsia="zh-CN"/>
        </w:rPr>
        <w:t>8</w:t>
      </w:r>
      <w:r>
        <w:t>) sensed through R</w:t>
      </w:r>
      <w:r w:rsidR="00924780">
        <w:t>2</w:t>
      </w:r>
      <w:r w:rsidR="007E0FA5">
        <w:rPr>
          <w:rFonts w:eastAsiaTheme="minorEastAsia" w:hint="eastAsia"/>
          <w:lang w:eastAsia="zh-CN"/>
        </w:rPr>
        <w:t>52</w:t>
      </w:r>
      <w:r>
        <w:t xml:space="preserve">, and a Pendant motion enable control input.  The current monitor output, PENDANT_INST, will be logic 0 when the 24V output current is greater than </w:t>
      </w:r>
      <w:r w:rsidR="00553615">
        <w:t>41</w:t>
      </w:r>
      <w:r>
        <w:t xml:space="preserve">mA, and it is set to logic 1 when the current is </w:t>
      </w:r>
      <w:r w:rsidR="00553615">
        <w:t>less</w:t>
      </w:r>
      <w:r>
        <w:t xml:space="preserve"> th</w:t>
      </w:r>
      <w:r w:rsidR="00553615">
        <w:t>an</w:t>
      </w:r>
      <w:r>
        <w:t xml:space="preserve"> </w:t>
      </w:r>
      <w:r w:rsidR="00553615">
        <w:t>41</w:t>
      </w:r>
      <w:r>
        <w:t xml:space="preserve">mA. </w:t>
      </w:r>
    </w:p>
    <w:p w14:paraId="4675C931" w14:textId="77777777" w:rsidR="004546ED" w:rsidRDefault="00D35BF9">
      <w:pPr>
        <w:spacing w:after="0" w:line="259" w:lineRule="auto"/>
        <w:ind w:left="0" w:firstLine="0"/>
        <w:jc w:val="left"/>
      </w:pPr>
      <w:r>
        <w:t xml:space="preserve"> </w:t>
      </w:r>
    </w:p>
    <w:p w14:paraId="2FB4313F" w14:textId="0CDBE3F8" w:rsidR="004546ED" w:rsidRDefault="00D35BF9">
      <w:pPr>
        <w:ind w:left="1234" w:right="56"/>
      </w:pPr>
      <w:r>
        <w:t>The Pendant interface source is provided through a 24V supply controlled by a hot swap controller U</w:t>
      </w:r>
      <w:r w:rsidR="00957E33">
        <w:t>8</w:t>
      </w:r>
      <w:r w:rsidR="007E0FA5">
        <w:rPr>
          <w:rFonts w:eastAsiaTheme="minorEastAsia" w:hint="eastAsia"/>
          <w:lang w:eastAsia="zh-CN"/>
        </w:rPr>
        <w:t>6</w:t>
      </w:r>
      <w:r>
        <w:t xml:space="preserve">. The controller will be tested for control and status by enabling and disabling the controller via the FPGA and checking the output Pendant interface supply voltage and hot swap controller status signal. </w:t>
      </w:r>
    </w:p>
    <w:p w14:paraId="2ED20C90" w14:textId="77777777" w:rsidR="004546ED" w:rsidRDefault="00D35BF9">
      <w:pPr>
        <w:spacing w:after="0" w:line="259" w:lineRule="auto"/>
        <w:ind w:left="1224" w:firstLine="0"/>
        <w:jc w:val="left"/>
      </w:pPr>
      <w:r>
        <w:t xml:space="preserve"> </w:t>
      </w:r>
    </w:p>
    <w:p w14:paraId="3DB45405" w14:textId="77777777" w:rsidR="004546ED" w:rsidRDefault="00D35BF9">
      <w:pPr>
        <w:ind w:left="1234" w:right="56"/>
      </w:pPr>
      <w:r>
        <w:t xml:space="preserve">A motion enable input is part of the Pendant interface. It is a 24V digital input which is voltage divided and fed into a Schmitt trigger input. The FPGA is used to detect the state of the input.  </w:t>
      </w:r>
    </w:p>
    <w:p w14:paraId="4A082992" w14:textId="77777777" w:rsidR="004546ED" w:rsidRDefault="00D35BF9">
      <w:pPr>
        <w:spacing w:after="0" w:line="259" w:lineRule="auto"/>
        <w:ind w:left="1224" w:firstLine="0"/>
        <w:jc w:val="left"/>
      </w:pPr>
      <w:r>
        <w:t xml:space="preserve"> </w:t>
      </w:r>
    </w:p>
    <w:p w14:paraId="362F9324" w14:textId="77777777" w:rsidR="004546ED" w:rsidRDefault="00D35BF9">
      <w:pPr>
        <w:ind w:left="1234" w:right="56"/>
      </w:pPr>
      <w:r>
        <w:t xml:space="preserve">The CAN interface is tested via the other tests related to the CAN bus. </w:t>
      </w:r>
    </w:p>
    <w:p w14:paraId="5A2CA265" w14:textId="77777777" w:rsidR="004546ED" w:rsidRDefault="00D35BF9">
      <w:pPr>
        <w:spacing w:after="0" w:line="259" w:lineRule="auto"/>
        <w:ind w:left="1224" w:firstLine="0"/>
        <w:jc w:val="left"/>
      </w:pPr>
      <w:r>
        <w:rPr>
          <w:sz w:val="24"/>
        </w:rPr>
        <w:t xml:space="preserve"> </w:t>
      </w:r>
    </w:p>
    <w:p w14:paraId="7D5EE01E" w14:textId="77777777" w:rsidR="004546ED" w:rsidRDefault="00D35BF9">
      <w:pPr>
        <w:ind w:left="1234" w:right="56"/>
      </w:pPr>
      <w:r>
        <w:t xml:space="preserve">PROCEDURE: </w:t>
      </w:r>
    </w:p>
    <w:p w14:paraId="3BC8E086" w14:textId="77777777" w:rsidR="004546ED" w:rsidRDefault="00D35BF9">
      <w:pPr>
        <w:spacing w:after="0" w:line="259" w:lineRule="auto"/>
        <w:ind w:left="1224" w:firstLine="0"/>
        <w:jc w:val="left"/>
      </w:pPr>
      <w:r>
        <w:t xml:space="preserve"> </w:t>
      </w:r>
    </w:p>
    <w:p w14:paraId="64AE3E09" w14:textId="325CA81D" w:rsidR="004546ED" w:rsidRPr="001D38B9" w:rsidRDefault="00D35BF9" w:rsidP="00345600">
      <w:pPr>
        <w:pStyle w:val="3"/>
        <w:rPr>
          <w:bCs/>
          <w:iCs/>
        </w:rPr>
      </w:pPr>
      <w:r w:rsidRPr="00345600">
        <w:rPr>
          <w:b w:val="0"/>
          <w:bCs/>
          <w:i w:val="0"/>
          <w:iCs/>
        </w:rPr>
        <w:t xml:space="preserve">Input voltage of 24V shall be applied to PENDANT_MEB_24V through a relay. </w:t>
      </w:r>
    </w:p>
    <w:p w14:paraId="0B8EBA89" w14:textId="5431AD0A" w:rsidR="004546ED" w:rsidRPr="001D38B9" w:rsidRDefault="00D35BF9" w:rsidP="00345600">
      <w:pPr>
        <w:pStyle w:val="3"/>
        <w:rPr>
          <w:bCs/>
          <w:iCs/>
        </w:rPr>
      </w:pPr>
      <w:r w:rsidRPr="00345600">
        <w:rPr>
          <w:b w:val="0"/>
          <w:bCs/>
          <w:i w:val="0"/>
          <w:iCs/>
        </w:rPr>
        <w:t>A prompt will be displayed to the user querying whether LED</w:t>
      </w:r>
      <w:r w:rsidR="00B37164" w:rsidRPr="00345600">
        <w:rPr>
          <w:b w:val="0"/>
          <w:bCs/>
          <w:i w:val="0"/>
          <w:iCs/>
        </w:rPr>
        <w:t xml:space="preserve"> D47</w:t>
      </w:r>
      <w:r w:rsidRPr="00345600">
        <w:rPr>
          <w:b w:val="0"/>
          <w:bCs/>
          <w:i w:val="0"/>
          <w:iCs/>
        </w:rPr>
        <w:t xml:space="preserve"> is </w:t>
      </w:r>
      <w:r w:rsidR="006F2DA7">
        <w:rPr>
          <w:b w:val="0"/>
          <w:bCs/>
          <w:i w:val="0"/>
          <w:iCs/>
        </w:rPr>
        <w:t>O</w:t>
      </w:r>
      <w:r w:rsidR="00660086">
        <w:rPr>
          <w:b w:val="0"/>
          <w:bCs/>
          <w:i w:val="0"/>
          <w:iCs/>
        </w:rPr>
        <w:t>N</w:t>
      </w:r>
      <w:r w:rsidRPr="00345600">
        <w:rPr>
          <w:b w:val="0"/>
          <w:bCs/>
          <w:i w:val="0"/>
          <w:iCs/>
        </w:rPr>
        <w:t xml:space="preserve">. </w:t>
      </w:r>
    </w:p>
    <w:p w14:paraId="1EAB6BC8" w14:textId="3E73370B" w:rsidR="004546ED" w:rsidRPr="001D38B9" w:rsidRDefault="00D35BF9" w:rsidP="00345600">
      <w:pPr>
        <w:pStyle w:val="3"/>
        <w:rPr>
          <w:bCs/>
          <w:iCs/>
        </w:rPr>
      </w:pPr>
      <w:r w:rsidRPr="00345600">
        <w:rPr>
          <w:b w:val="0"/>
          <w:bCs/>
          <w:i w:val="0"/>
          <w:iCs/>
        </w:rPr>
        <w:t xml:space="preserve">PEND_MEB# shall be read for logic 0. </w:t>
      </w:r>
    </w:p>
    <w:p w14:paraId="3152AD00" w14:textId="539B4882" w:rsidR="004546ED" w:rsidRPr="001D38B9" w:rsidRDefault="00D35BF9" w:rsidP="00345600">
      <w:pPr>
        <w:pStyle w:val="3"/>
        <w:rPr>
          <w:bCs/>
          <w:iCs/>
        </w:rPr>
      </w:pPr>
      <w:r w:rsidRPr="00345600">
        <w:rPr>
          <w:b w:val="0"/>
          <w:bCs/>
          <w:i w:val="0"/>
          <w:iCs/>
        </w:rPr>
        <w:t xml:space="preserve">Disconnect the PENDANT_MEB_24V relay. </w:t>
      </w:r>
    </w:p>
    <w:p w14:paraId="4BC3AE91" w14:textId="6E9E3075" w:rsidR="004546ED" w:rsidRPr="001D38B9" w:rsidRDefault="00D35BF9" w:rsidP="00345600">
      <w:pPr>
        <w:pStyle w:val="3"/>
        <w:rPr>
          <w:bCs/>
          <w:iCs/>
        </w:rPr>
      </w:pPr>
      <w:r w:rsidRPr="00345600">
        <w:rPr>
          <w:b w:val="0"/>
          <w:bCs/>
          <w:i w:val="0"/>
          <w:iCs/>
        </w:rPr>
        <w:t>A prompt will be displayed to the user querying whether LED</w:t>
      </w:r>
      <w:r w:rsidR="00345600">
        <w:rPr>
          <w:rFonts w:eastAsiaTheme="minorEastAsia" w:hint="eastAsia"/>
          <w:b w:val="0"/>
          <w:bCs/>
          <w:i w:val="0"/>
          <w:iCs/>
          <w:lang w:eastAsia="zh-CN"/>
        </w:rPr>
        <w:t xml:space="preserve"> </w:t>
      </w:r>
      <w:r w:rsidR="009C5BB4" w:rsidRPr="00345600">
        <w:rPr>
          <w:b w:val="0"/>
          <w:bCs/>
          <w:i w:val="0"/>
          <w:iCs/>
        </w:rPr>
        <w:t>D47</w:t>
      </w:r>
      <w:r w:rsidRPr="00345600">
        <w:rPr>
          <w:b w:val="0"/>
          <w:bCs/>
          <w:i w:val="0"/>
          <w:iCs/>
        </w:rPr>
        <w:t xml:space="preserve"> is OFF. </w:t>
      </w:r>
    </w:p>
    <w:p w14:paraId="61401EEA" w14:textId="17CEDBCF" w:rsidR="004546ED" w:rsidRPr="001D38B9" w:rsidRDefault="00D35BF9" w:rsidP="00345600">
      <w:pPr>
        <w:pStyle w:val="3"/>
        <w:rPr>
          <w:bCs/>
          <w:iCs/>
        </w:rPr>
      </w:pPr>
      <w:r w:rsidRPr="00345600">
        <w:rPr>
          <w:b w:val="0"/>
          <w:bCs/>
          <w:i w:val="0"/>
          <w:iCs/>
        </w:rPr>
        <w:t xml:space="preserve">PEND_MEB# shall be read for logic 1. </w:t>
      </w:r>
    </w:p>
    <w:p w14:paraId="2C9DDD32" w14:textId="1FAD161C" w:rsidR="004546ED" w:rsidRPr="001D38B9" w:rsidRDefault="00D35BF9" w:rsidP="00345600">
      <w:pPr>
        <w:pStyle w:val="3"/>
        <w:rPr>
          <w:bCs/>
          <w:iCs/>
        </w:rPr>
      </w:pPr>
      <w:r w:rsidRPr="00345600">
        <w:rPr>
          <w:b w:val="0"/>
          <w:bCs/>
          <w:i w:val="0"/>
          <w:iCs/>
        </w:rPr>
        <w:t xml:space="preserve">PEND_FUSE_ON shall be set to logic 1. </w:t>
      </w:r>
    </w:p>
    <w:p w14:paraId="3F3B8488" w14:textId="2F2DDCC9" w:rsidR="004546ED" w:rsidRPr="001D38B9" w:rsidRDefault="00D35BF9" w:rsidP="00345600">
      <w:pPr>
        <w:pStyle w:val="3"/>
        <w:rPr>
          <w:bCs/>
          <w:iCs/>
        </w:rPr>
      </w:pPr>
      <w:r w:rsidRPr="00345600">
        <w:rPr>
          <w:b w:val="0"/>
          <w:bCs/>
          <w:i w:val="0"/>
          <w:iCs/>
        </w:rPr>
        <w:t xml:space="preserve">The PENDANT_INST will be read for logic 1. </w:t>
      </w:r>
    </w:p>
    <w:p w14:paraId="6958262D" w14:textId="6A377D2D" w:rsidR="004546ED" w:rsidRPr="001D38B9" w:rsidRDefault="00D35BF9" w:rsidP="00345600">
      <w:pPr>
        <w:pStyle w:val="3"/>
        <w:rPr>
          <w:bCs/>
          <w:iCs/>
        </w:rPr>
      </w:pPr>
      <w:r w:rsidRPr="00345600">
        <w:rPr>
          <w:b w:val="0"/>
          <w:bCs/>
          <w:i w:val="0"/>
          <w:iCs/>
        </w:rPr>
        <w:t>A prompt will be displayed to the user querying whether the green LED</w:t>
      </w:r>
      <w:r w:rsidR="00827A05" w:rsidRPr="00345600">
        <w:rPr>
          <w:b w:val="0"/>
          <w:bCs/>
          <w:i w:val="0"/>
          <w:iCs/>
        </w:rPr>
        <w:t xml:space="preserve"> D36</w:t>
      </w:r>
      <w:r w:rsidRPr="00345600">
        <w:rPr>
          <w:b w:val="0"/>
          <w:bCs/>
          <w:i w:val="0"/>
          <w:iCs/>
        </w:rPr>
        <w:t xml:space="preserve"> is ON.  A response of “Yes” is expected. </w:t>
      </w:r>
    </w:p>
    <w:p w14:paraId="75BD8534" w14:textId="6B8E5580" w:rsidR="004546ED" w:rsidRPr="001D38B9" w:rsidRDefault="00D35BF9" w:rsidP="00345600">
      <w:pPr>
        <w:pStyle w:val="3"/>
        <w:rPr>
          <w:bCs/>
          <w:iCs/>
        </w:rPr>
      </w:pPr>
      <w:r w:rsidRPr="00345600">
        <w:rPr>
          <w:b w:val="0"/>
          <w:bCs/>
          <w:i w:val="0"/>
          <w:iCs/>
        </w:rPr>
        <w:t xml:space="preserve">PEND_FUSE_ON shall be set to logic 0. </w:t>
      </w:r>
    </w:p>
    <w:p w14:paraId="02AC1B93" w14:textId="3A69D6C4" w:rsidR="004546ED" w:rsidRDefault="00D35BF9" w:rsidP="00345600">
      <w:pPr>
        <w:pStyle w:val="3"/>
        <w:rPr>
          <w:rFonts w:eastAsiaTheme="minorEastAsia"/>
          <w:b w:val="0"/>
          <w:bCs/>
          <w:i w:val="0"/>
          <w:iCs/>
          <w:lang w:eastAsia="zh-CN"/>
        </w:rPr>
      </w:pPr>
      <w:r w:rsidRPr="00345600">
        <w:rPr>
          <w:b w:val="0"/>
          <w:bCs/>
          <w:i w:val="0"/>
          <w:iCs/>
        </w:rPr>
        <w:t xml:space="preserve">PENDANT_INST shall be read for logic 0. </w:t>
      </w:r>
    </w:p>
    <w:p w14:paraId="4B74E175" w14:textId="64E21D48" w:rsidR="005C75B7" w:rsidRPr="005C75B7" w:rsidRDefault="005C75B7" w:rsidP="005C75B7">
      <w:pPr>
        <w:pStyle w:val="3"/>
        <w:rPr>
          <w:b w:val="0"/>
          <w:bCs/>
          <w:i w:val="0"/>
          <w:iCs/>
          <w:highlight w:val="lightGray"/>
        </w:rPr>
      </w:pPr>
      <w:r w:rsidRPr="005C75B7">
        <w:rPr>
          <w:b w:val="0"/>
          <w:bCs/>
          <w:i w:val="0"/>
          <w:iCs/>
          <w:highlight w:val="lightGray"/>
        </w:rPr>
        <w:t>Measure PEND_ID at J25_1, verify the resistance to ground is 10KΩ ±10%</w:t>
      </w:r>
      <w:r w:rsidRPr="005C75B7">
        <w:rPr>
          <w:rFonts w:eastAsiaTheme="minorEastAsia" w:hint="eastAsia"/>
          <w:b w:val="0"/>
          <w:bCs/>
          <w:i w:val="0"/>
          <w:iCs/>
          <w:highlight w:val="lightGray"/>
          <w:lang w:eastAsia="zh-CN"/>
        </w:rPr>
        <w:t>.</w:t>
      </w:r>
      <w:r w:rsidRPr="005C75B7">
        <w:rPr>
          <w:b w:val="0"/>
          <w:bCs/>
          <w:i w:val="0"/>
          <w:iCs/>
          <w:highlight w:val="lightGray"/>
        </w:rPr>
        <w:t xml:space="preserve"> </w:t>
      </w:r>
    </w:p>
    <w:p w14:paraId="6B50C85B" w14:textId="77777777" w:rsidR="005C75B7" w:rsidRPr="005C75B7" w:rsidRDefault="005C75B7" w:rsidP="005C75B7">
      <w:pPr>
        <w:rPr>
          <w:rFonts w:eastAsiaTheme="minorEastAsia"/>
          <w:lang w:eastAsia="zh-CN"/>
        </w:rPr>
      </w:pPr>
    </w:p>
    <w:p w14:paraId="1FAA774C" w14:textId="77777777" w:rsidR="004546ED" w:rsidRDefault="00D35BF9">
      <w:pPr>
        <w:spacing w:after="0" w:line="259" w:lineRule="auto"/>
        <w:ind w:left="0" w:firstLine="0"/>
        <w:jc w:val="left"/>
      </w:pPr>
      <w:r>
        <w:rPr>
          <w:sz w:val="24"/>
        </w:rPr>
        <w:t xml:space="preserve"> </w:t>
      </w:r>
    </w:p>
    <w:p w14:paraId="69AF6E7C" w14:textId="77777777" w:rsidR="004546ED" w:rsidRDefault="00D35BF9">
      <w:pPr>
        <w:spacing w:after="0" w:line="259" w:lineRule="auto"/>
        <w:ind w:left="0" w:firstLine="0"/>
        <w:jc w:val="left"/>
      </w:pPr>
      <w:r>
        <w:rPr>
          <w:sz w:val="24"/>
        </w:rPr>
        <w:t xml:space="preserve"> </w:t>
      </w:r>
    </w:p>
    <w:p w14:paraId="0A2E6DA8" w14:textId="77777777" w:rsidR="004546ED" w:rsidRDefault="00D35BF9">
      <w:pPr>
        <w:pStyle w:val="2"/>
        <w:ind w:left="1209" w:right="4779" w:hanging="792"/>
      </w:pPr>
      <w:bookmarkStart w:id="62" w:name="_Toc199148205"/>
      <w:r>
        <w:t>Network Interface: CAN Bus</w:t>
      </w:r>
      <w:bookmarkEnd w:id="62"/>
      <w:r>
        <w:t xml:space="preserve"> </w:t>
      </w:r>
    </w:p>
    <w:p w14:paraId="32317B02" w14:textId="77777777" w:rsidR="004546ED" w:rsidRDefault="00D35BF9">
      <w:pPr>
        <w:ind w:left="1234" w:right="56"/>
      </w:pPr>
      <w:r>
        <w:t xml:space="preserve">DESCRIPTION: </w:t>
      </w:r>
    </w:p>
    <w:p w14:paraId="2F48BF50" w14:textId="77777777" w:rsidR="004546ED" w:rsidRDefault="00D35BF9">
      <w:pPr>
        <w:spacing w:after="0" w:line="259" w:lineRule="auto"/>
        <w:ind w:left="1224" w:firstLine="0"/>
        <w:jc w:val="left"/>
      </w:pPr>
      <w:r>
        <w:t xml:space="preserve"> </w:t>
      </w:r>
    </w:p>
    <w:p w14:paraId="14E033C3" w14:textId="23EBAD79" w:rsidR="004546ED" w:rsidRDefault="00D35BF9">
      <w:pPr>
        <w:ind w:left="1234" w:right="56"/>
      </w:pPr>
      <w:r>
        <w:t>There are four CAN bus interfaces on the Stand Controller</w:t>
      </w:r>
      <w:r w:rsidR="00E74931">
        <w:t xml:space="preserve"> that are IPs integrated into </w:t>
      </w:r>
      <w:r w:rsidR="00036620">
        <w:t>FPGAs</w:t>
      </w:r>
      <w:r>
        <w:t xml:space="preserve">. Each controller interfaces through standard ISO 11898-2 </w:t>
      </w:r>
      <w:r w:rsidR="00141BDB">
        <w:t>CAN PHY</w:t>
      </w:r>
      <w:r w:rsidR="00036620">
        <w:t xml:space="preserve"> </w:t>
      </w:r>
      <w:r>
        <w:t>transceivers,</w:t>
      </w:r>
      <w:r w:rsidR="00FC7264">
        <w:t xml:space="preserve"> U15</w:t>
      </w:r>
      <w:r w:rsidR="00345600">
        <w:rPr>
          <w:rFonts w:eastAsiaTheme="minorEastAsia" w:hint="eastAsia"/>
          <w:lang w:eastAsia="zh-CN"/>
        </w:rPr>
        <w:t>9</w:t>
      </w:r>
      <w:r>
        <w:t xml:space="preserve">, </w:t>
      </w:r>
      <w:r w:rsidR="00FC7264">
        <w:t>U16</w:t>
      </w:r>
      <w:r w:rsidR="00345600">
        <w:rPr>
          <w:rFonts w:eastAsiaTheme="minorEastAsia" w:hint="eastAsia"/>
          <w:lang w:eastAsia="zh-CN"/>
        </w:rPr>
        <w:t>4</w:t>
      </w:r>
      <w:r>
        <w:t xml:space="preserve">, </w:t>
      </w:r>
      <w:r w:rsidR="00FC7264">
        <w:t>U1</w:t>
      </w:r>
      <w:r w:rsidR="00123CCC">
        <w:rPr>
          <w:rFonts w:eastAsiaTheme="minorEastAsia" w:hint="eastAsia"/>
          <w:lang w:eastAsia="zh-CN"/>
        </w:rPr>
        <w:t>50</w:t>
      </w:r>
      <w:r>
        <w:t xml:space="preserve"> and </w:t>
      </w:r>
      <w:r w:rsidR="00FC7264">
        <w:lastRenderedPageBreak/>
        <w:t>U13</w:t>
      </w:r>
      <w:r w:rsidR="00123CCC">
        <w:rPr>
          <w:rFonts w:eastAsiaTheme="minorEastAsia" w:hint="eastAsia"/>
          <w:lang w:eastAsia="zh-CN"/>
        </w:rPr>
        <w:t>9</w:t>
      </w:r>
      <w:r>
        <w:t xml:space="preserve"> respectively. The Subsystem Network interface is via connectors J3 and J4. The DKB Network interface is via J9</w:t>
      </w:r>
      <w:r w:rsidR="000A6177">
        <w:t>;</w:t>
      </w:r>
      <w:r>
        <w:t xml:space="preserve"> The Local Network interface is via J29 and J30</w:t>
      </w:r>
      <w:r w:rsidR="000A6177">
        <w:t>;</w:t>
      </w:r>
      <w:r>
        <w:t xml:space="preserve"> </w:t>
      </w:r>
      <w:r w:rsidR="000A6177">
        <w:t>a</w:t>
      </w:r>
      <w:r>
        <w:t xml:space="preserve">nd the Pendant CAN Network is accessed via modular connector J25. </w:t>
      </w:r>
    </w:p>
    <w:p w14:paraId="782E6F31" w14:textId="77777777" w:rsidR="004546ED" w:rsidRDefault="00D35BF9">
      <w:pPr>
        <w:spacing w:after="0" w:line="259" w:lineRule="auto"/>
        <w:ind w:left="1224" w:firstLine="0"/>
        <w:jc w:val="left"/>
      </w:pPr>
      <w:r>
        <w:t xml:space="preserve"> </w:t>
      </w:r>
    </w:p>
    <w:p w14:paraId="16479EBD" w14:textId="06F83C91" w:rsidR="003074AB" w:rsidRDefault="00D35BF9" w:rsidP="00811C51">
      <w:pPr>
        <w:ind w:left="1234" w:right="56"/>
      </w:pPr>
      <w:r>
        <w:t xml:space="preserve">These CAN bus interfaces will be tested by connecting the Subsystem CAN </w:t>
      </w:r>
      <w:proofErr w:type="gramStart"/>
      <w:r>
        <w:t>differential</w:t>
      </w:r>
      <w:proofErr w:type="gramEnd"/>
      <w:r>
        <w:t xml:space="preserve"> pair to the Local Network CAN differential pair, and connecting the DKB Network differential pair to the Pendant Network differential pair</w:t>
      </w:r>
      <w:r w:rsidR="003074AB">
        <w:t xml:space="preserve"> as shown in </w:t>
      </w:r>
      <w:r w:rsidR="00B01668">
        <w:fldChar w:fldCharType="begin"/>
      </w:r>
      <w:r w:rsidR="00B01668">
        <w:instrText xml:space="preserve"> REF _Ref194585792 \h </w:instrText>
      </w:r>
      <w:r w:rsidR="00B01668">
        <w:fldChar w:fldCharType="separate"/>
      </w:r>
      <w:r w:rsidR="00B01668">
        <w:t xml:space="preserve">Figure </w:t>
      </w:r>
      <w:r w:rsidR="00B01668">
        <w:rPr>
          <w:noProof/>
        </w:rPr>
        <w:t>2</w:t>
      </w:r>
      <w:r w:rsidR="00B01668">
        <w:fldChar w:fldCharType="end"/>
      </w:r>
      <w:r w:rsidR="003074AB">
        <w:t>.</w:t>
      </w:r>
    </w:p>
    <w:p w14:paraId="6AFD2D0D" w14:textId="6EBEFBC9" w:rsidR="004546ED" w:rsidRDefault="00B121AC" w:rsidP="00B121AC">
      <w:pPr>
        <w:ind w:left="1234" w:right="56"/>
        <w:jc w:val="center"/>
      </w:pPr>
      <w:r>
        <w:object w:dxaOrig="9910" w:dyaOrig="5541" w14:anchorId="377045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25pt;height:198.05pt" o:ole="">
            <v:imagedata r:id="rId18" o:title=""/>
          </v:shape>
          <o:OLEObject Type="Embed" ProgID="Visio.Drawing.15" ShapeID="_x0000_i1025" DrawAspect="Content" ObjectID="_1810122896" r:id="rId19"/>
        </w:object>
      </w:r>
    </w:p>
    <w:p w14:paraId="0DB632D4" w14:textId="214511AD" w:rsidR="004546ED" w:rsidRDefault="00B01668" w:rsidP="00B01668">
      <w:pPr>
        <w:pStyle w:val="ae"/>
        <w:jc w:val="center"/>
      </w:pPr>
      <w:bookmarkStart w:id="63" w:name="_Ref194585792"/>
      <w:r>
        <w:t xml:space="preserve">Figure </w:t>
      </w:r>
      <w:fldSimple w:instr=" SEQ Figure \* ARABIC ">
        <w:r>
          <w:rPr>
            <w:noProof/>
          </w:rPr>
          <w:t>2</w:t>
        </w:r>
      </w:fldSimple>
      <w:bookmarkEnd w:id="63"/>
      <w:r>
        <w:t>. CAN Bus Test</w:t>
      </w:r>
    </w:p>
    <w:p w14:paraId="1D240D34" w14:textId="77777777" w:rsidR="00B121AC" w:rsidRDefault="00B121AC">
      <w:pPr>
        <w:spacing w:after="0" w:line="259" w:lineRule="auto"/>
        <w:ind w:left="1224" w:firstLine="0"/>
        <w:jc w:val="left"/>
      </w:pPr>
    </w:p>
    <w:p w14:paraId="7BD3888C" w14:textId="64C83067" w:rsidR="00B7097C" w:rsidRDefault="00D35BF9" w:rsidP="00B7097C">
      <w:pPr>
        <w:ind w:right="56"/>
      </w:pPr>
      <w:r>
        <w:t>For the firs</w:t>
      </w:r>
      <w:r w:rsidR="008D7DAE">
        <w:t xml:space="preserve">t CAN bus test, </w:t>
      </w:r>
      <w:r w:rsidR="001F7D2D">
        <w:t>t</w:t>
      </w:r>
      <w:r>
        <w:t xml:space="preserve">he Subsystem CAN will control the bus first and transmit the test messages to </w:t>
      </w:r>
      <w:r w:rsidR="001F7D2D">
        <w:t>others</w:t>
      </w:r>
      <w:r>
        <w:t xml:space="preserve">. </w:t>
      </w:r>
      <w:r w:rsidR="001F7D2D">
        <w:t>T</w:t>
      </w:r>
      <w:r>
        <w:t xml:space="preserve">he test data will then be read from the receive FIFO, and the bytes will be verified to match the test data transmitted by the Subsystem CAN controller.  This will be repeated with the Local Network CAN controller as the transmitter, </w:t>
      </w:r>
      <w:r w:rsidR="00B7097C">
        <w:t>the DKB CAN controller</w:t>
      </w:r>
      <w:r w:rsidR="0011564A">
        <w:t xml:space="preserve"> as transmitter and </w:t>
      </w:r>
      <w:r w:rsidR="00CF19D3">
        <w:t>Pendant Network CAN as transmitter,</w:t>
      </w:r>
      <w:r w:rsidR="00C4207A">
        <w:t xml:space="preserve"> the </w:t>
      </w:r>
      <w:proofErr w:type="gramStart"/>
      <w:r w:rsidR="00C4207A">
        <w:t>others</w:t>
      </w:r>
      <w:r w:rsidR="00B7097C">
        <w:t xml:space="preserve">  </w:t>
      </w:r>
      <w:r w:rsidR="00C4207A">
        <w:t>receive</w:t>
      </w:r>
      <w:proofErr w:type="gramEnd"/>
      <w:r w:rsidR="00C4207A">
        <w:t xml:space="preserve"> data and </w:t>
      </w:r>
      <w:r w:rsidR="00DB5C34">
        <w:t xml:space="preserve">the data will be verified to match </w:t>
      </w:r>
      <w:r w:rsidR="00C63813">
        <w:t>the test messages</w:t>
      </w:r>
      <w:r w:rsidR="00B7097C">
        <w:t xml:space="preserve">. </w:t>
      </w:r>
    </w:p>
    <w:p w14:paraId="28B29196" w14:textId="7D2A6CB9" w:rsidR="004546ED" w:rsidRDefault="00D35BF9" w:rsidP="00B7097C">
      <w:pPr>
        <w:ind w:left="1234" w:right="56"/>
      </w:pPr>
      <w:r>
        <w:t xml:space="preserve"> </w:t>
      </w:r>
    </w:p>
    <w:p w14:paraId="2A5AD193" w14:textId="56EF102B" w:rsidR="004546ED" w:rsidRDefault="004546ED">
      <w:pPr>
        <w:spacing w:after="0" w:line="259" w:lineRule="auto"/>
        <w:ind w:left="1224" w:firstLine="0"/>
        <w:jc w:val="left"/>
      </w:pPr>
    </w:p>
    <w:p w14:paraId="7926BDC1" w14:textId="77777777" w:rsidR="004546ED" w:rsidRDefault="00D35BF9">
      <w:pPr>
        <w:ind w:left="1234" w:right="56"/>
      </w:pPr>
      <w:r>
        <w:t xml:space="preserve">PROCEDURE: </w:t>
      </w:r>
    </w:p>
    <w:p w14:paraId="5E4A8EA5" w14:textId="77777777" w:rsidR="004546ED" w:rsidRDefault="00D35BF9">
      <w:pPr>
        <w:spacing w:after="0" w:line="259" w:lineRule="auto"/>
        <w:ind w:left="1224" w:firstLine="0"/>
        <w:jc w:val="left"/>
      </w:pPr>
      <w:r>
        <w:t xml:space="preserve"> </w:t>
      </w:r>
    </w:p>
    <w:p w14:paraId="6D4F41C1" w14:textId="555B7694" w:rsidR="004546ED" w:rsidRPr="001D38B9" w:rsidRDefault="00D35BF9" w:rsidP="00E0447A">
      <w:pPr>
        <w:pStyle w:val="3"/>
        <w:numPr>
          <w:ilvl w:val="2"/>
          <w:numId w:val="6"/>
        </w:numPr>
        <w:rPr>
          <w:bCs/>
          <w:iCs/>
        </w:rPr>
      </w:pPr>
      <w:r w:rsidRPr="00F26E29">
        <w:rPr>
          <w:rFonts w:ascii="Arial" w:eastAsia="Arial" w:hAnsi="Arial" w:cs="Arial"/>
          <w:b w:val="0"/>
          <w:bCs/>
          <w:i w:val="0"/>
          <w:iCs/>
        </w:rPr>
        <w:t xml:space="preserve"> </w:t>
      </w:r>
      <w:r w:rsidR="00C63813" w:rsidRPr="00C63813">
        <w:rPr>
          <w:b w:val="0"/>
          <w:bCs/>
          <w:i w:val="0"/>
          <w:iCs/>
        </w:rPr>
        <w:t xml:space="preserve">Configure the </w:t>
      </w:r>
      <w:r w:rsidR="00F658E6">
        <w:rPr>
          <w:b w:val="0"/>
          <w:bCs/>
          <w:i w:val="0"/>
          <w:iCs/>
        </w:rPr>
        <w:t>CAN Bus</w:t>
      </w:r>
      <w:r w:rsidR="00C63813" w:rsidRPr="00C63813">
        <w:rPr>
          <w:b w:val="0"/>
          <w:bCs/>
          <w:i w:val="0"/>
          <w:iCs/>
        </w:rPr>
        <w:t xml:space="preserve"> loopback tests as shown in </w:t>
      </w:r>
      <w:r w:rsidR="00B01668" w:rsidRPr="00B01668">
        <w:rPr>
          <w:b w:val="0"/>
          <w:bCs/>
          <w:i w:val="0"/>
          <w:iCs/>
        </w:rPr>
        <w:fldChar w:fldCharType="begin"/>
      </w:r>
      <w:r w:rsidR="00B01668" w:rsidRPr="00B01668">
        <w:rPr>
          <w:b w:val="0"/>
          <w:bCs/>
          <w:i w:val="0"/>
          <w:iCs/>
        </w:rPr>
        <w:instrText xml:space="preserve"> REF _Ref194585792 \h  \* MERGEFORMAT </w:instrText>
      </w:r>
      <w:r w:rsidR="00B01668" w:rsidRPr="00B01668">
        <w:rPr>
          <w:b w:val="0"/>
          <w:bCs/>
          <w:i w:val="0"/>
          <w:iCs/>
        </w:rPr>
      </w:r>
      <w:r w:rsidR="00B01668" w:rsidRPr="00B01668">
        <w:rPr>
          <w:b w:val="0"/>
          <w:bCs/>
          <w:i w:val="0"/>
          <w:iCs/>
        </w:rPr>
        <w:fldChar w:fldCharType="separate"/>
      </w:r>
      <w:r w:rsidR="00B01668" w:rsidRPr="00B01668">
        <w:rPr>
          <w:b w:val="0"/>
          <w:bCs/>
          <w:i w:val="0"/>
          <w:iCs/>
        </w:rPr>
        <w:t xml:space="preserve">Figure </w:t>
      </w:r>
      <w:r w:rsidR="00B01668" w:rsidRPr="00B01668">
        <w:rPr>
          <w:b w:val="0"/>
          <w:bCs/>
          <w:i w:val="0"/>
          <w:iCs/>
          <w:noProof/>
        </w:rPr>
        <w:t>2</w:t>
      </w:r>
      <w:r w:rsidR="00B01668" w:rsidRPr="00B01668">
        <w:rPr>
          <w:b w:val="0"/>
          <w:bCs/>
          <w:i w:val="0"/>
          <w:iCs/>
        </w:rPr>
        <w:fldChar w:fldCharType="end"/>
      </w:r>
      <w:r w:rsidRPr="00F26E29">
        <w:rPr>
          <w:b w:val="0"/>
          <w:bCs/>
          <w:i w:val="0"/>
          <w:iCs/>
        </w:rPr>
        <w:t xml:space="preserve">. </w:t>
      </w:r>
    </w:p>
    <w:p w14:paraId="149A85F2" w14:textId="6AB6F43A" w:rsidR="004546ED" w:rsidRPr="001D38B9" w:rsidRDefault="00D35BF9" w:rsidP="00E0447A">
      <w:pPr>
        <w:pStyle w:val="3"/>
        <w:numPr>
          <w:ilvl w:val="2"/>
          <w:numId w:val="6"/>
        </w:numPr>
        <w:rPr>
          <w:bCs/>
          <w:iCs/>
        </w:rPr>
      </w:pPr>
      <w:r w:rsidRPr="00F26E29">
        <w:rPr>
          <w:rFonts w:ascii="Arial" w:eastAsia="Arial" w:hAnsi="Arial" w:cs="Arial"/>
          <w:b w:val="0"/>
          <w:bCs/>
          <w:i w:val="0"/>
          <w:iCs/>
        </w:rPr>
        <w:t xml:space="preserve"> </w:t>
      </w:r>
      <w:r w:rsidR="00C63813" w:rsidRPr="00C63813">
        <w:rPr>
          <w:b w:val="0"/>
          <w:bCs/>
          <w:i w:val="0"/>
          <w:iCs/>
        </w:rPr>
        <w:t xml:space="preserve">ATE </w:t>
      </w:r>
      <w:r w:rsidR="00F42A8A" w:rsidRPr="00C63813">
        <w:rPr>
          <w:b w:val="0"/>
          <w:bCs/>
          <w:i w:val="0"/>
          <w:iCs/>
        </w:rPr>
        <w:t>enables</w:t>
      </w:r>
      <w:r w:rsidR="00C63813" w:rsidRPr="00C63813">
        <w:rPr>
          <w:b w:val="0"/>
          <w:bCs/>
          <w:i w:val="0"/>
          <w:iCs/>
        </w:rPr>
        <w:t xml:space="preserve"> the </w:t>
      </w:r>
      <w:r w:rsidR="008C4F55">
        <w:rPr>
          <w:b w:val="0"/>
          <w:bCs/>
          <w:i w:val="0"/>
          <w:iCs/>
        </w:rPr>
        <w:t>CAN Bus</w:t>
      </w:r>
      <w:r w:rsidR="00C63813" w:rsidRPr="00C63813">
        <w:rPr>
          <w:b w:val="0"/>
          <w:bCs/>
          <w:i w:val="0"/>
          <w:iCs/>
        </w:rPr>
        <w:t xml:space="preserve"> test case from APP_FPGA special build test firmware via SPI interface</w:t>
      </w:r>
      <w:r w:rsidRPr="00F26E29">
        <w:rPr>
          <w:b w:val="0"/>
          <w:bCs/>
          <w:i w:val="0"/>
          <w:iCs/>
        </w:rPr>
        <w:t xml:space="preserve">. </w:t>
      </w:r>
    </w:p>
    <w:p w14:paraId="07116012" w14:textId="41C93AF8" w:rsidR="004546ED" w:rsidRPr="001D38B9" w:rsidRDefault="00C63813" w:rsidP="00F26E29">
      <w:pPr>
        <w:pStyle w:val="3"/>
        <w:rPr>
          <w:bCs/>
          <w:iCs/>
        </w:rPr>
      </w:pPr>
      <w:r w:rsidRPr="008B14DD">
        <w:rPr>
          <w:b w:val="0"/>
          <w:bCs/>
          <w:i w:val="0"/>
          <w:iCs/>
        </w:rPr>
        <w:t xml:space="preserve">ATE check the </w:t>
      </w:r>
      <w:r w:rsidR="008B14DD">
        <w:rPr>
          <w:b w:val="0"/>
          <w:bCs/>
          <w:i w:val="0"/>
          <w:iCs/>
        </w:rPr>
        <w:t>CAN Bus</w:t>
      </w:r>
      <w:r w:rsidRPr="008B14DD">
        <w:rPr>
          <w:b w:val="0"/>
          <w:bCs/>
          <w:i w:val="0"/>
          <w:iCs/>
        </w:rPr>
        <w:t xml:space="preserve"> test results via SPI interface for every 10 seconds, the test results shall be set to 1</w:t>
      </w:r>
      <w:r w:rsidR="00104198">
        <w:rPr>
          <w:b w:val="0"/>
          <w:bCs/>
          <w:i w:val="0"/>
          <w:iCs/>
        </w:rPr>
        <w:t>, repeat reading test results for 10 times.</w:t>
      </w:r>
      <w:r w:rsidR="00D35BF9" w:rsidRPr="0094720C">
        <w:rPr>
          <w:b w:val="0"/>
          <w:bCs/>
          <w:i w:val="0"/>
          <w:iCs/>
        </w:rPr>
        <w:t xml:space="preserve"> </w:t>
      </w:r>
    </w:p>
    <w:p w14:paraId="6DE9AB6B" w14:textId="77777777" w:rsidR="00610EEC" w:rsidRDefault="00610EEC">
      <w:pPr>
        <w:ind w:left="1353" w:right="56" w:hanging="936"/>
        <w:rPr>
          <w:strike/>
        </w:rPr>
      </w:pPr>
    </w:p>
    <w:p w14:paraId="6DBD80F4" w14:textId="6DE53A86" w:rsidR="00610EEC" w:rsidRDefault="00610EEC" w:rsidP="008332FD">
      <w:pPr>
        <w:pStyle w:val="2"/>
      </w:pPr>
      <w:bookmarkStart w:id="64" w:name="_Toc199148206"/>
      <w:r>
        <w:t>Ethernet test</w:t>
      </w:r>
      <w:bookmarkEnd w:id="64"/>
    </w:p>
    <w:p w14:paraId="08358982" w14:textId="5A436273" w:rsidR="00610EEC" w:rsidRDefault="00610EEC" w:rsidP="00610EEC">
      <w:pPr>
        <w:ind w:left="2376" w:right="56" w:hanging="936"/>
      </w:pPr>
      <w:r>
        <w:t>DESCRIPTION:</w:t>
      </w:r>
    </w:p>
    <w:p w14:paraId="3187F536" w14:textId="132D4AAE" w:rsidR="008F40E7" w:rsidRDefault="00610EEC" w:rsidP="00AF5D6C">
      <w:pPr>
        <w:ind w:left="1234" w:right="56"/>
      </w:pPr>
      <w:r>
        <w:t>Loop back test need</w:t>
      </w:r>
      <w:r w:rsidR="006812B8">
        <w:t>s</w:t>
      </w:r>
      <w:r>
        <w:t xml:space="preserve"> to be conducted for testing DUT ethernet functionality. The test fixture which</w:t>
      </w:r>
      <w:r w:rsidR="006812B8">
        <w:t xml:space="preserve"> </w:t>
      </w:r>
      <w:r>
        <w:t xml:space="preserve">provides loop back connection </w:t>
      </w:r>
      <w:r w:rsidR="008F40E7">
        <w:t>should be connected to DUT RJ45 connector J20.</w:t>
      </w:r>
    </w:p>
    <w:p w14:paraId="7353497E" w14:textId="77FEA9C8" w:rsidR="008F40E7" w:rsidRDefault="008F40E7" w:rsidP="00AF5D6C">
      <w:pPr>
        <w:ind w:left="1234" w:right="56"/>
      </w:pPr>
      <w:r>
        <w:t xml:space="preserve">J20-1 </w:t>
      </w:r>
      <w:r w:rsidR="00AF5D6C">
        <w:t xml:space="preserve">is </w:t>
      </w:r>
      <w:r>
        <w:t>connect</w:t>
      </w:r>
      <w:r w:rsidR="00AF5D6C">
        <w:t>ed</w:t>
      </w:r>
      <w:r>
        <w:t xml:space="preserve"> to J20-3, J20-2 </w:t>
      </w:r>
      <w:r w:rsidR="00AF5D6C">
        <w:t xml:space="preserve">is </w:t>
      </w:r>
      <w:r>
        <w:t xml:space="preserve">connected to J20-6, J20-4 </w:t>
      </w:r>
      <w:r w:rsidR="00AF5D6C">
        <w:t xml:space="preserve">is </w:t>
      </w:r>
      <w:r>
        <w:t xml:space="preserve">connected to J20-7, J20-5 </w:t>
      </w:r>
      <w:r w:rsidR="00AF5D6C">
        <w:t xml:space="preserve">is </w:t>
      </w:r>
      <w:r>
        <w:t>connected to J20-8.</w:t>
      </w:r>
    </w:p>
    <w:p w14:paraId="4CC8B11F" w14:textId="77777777" w:rsidR="008F40E7" w:rsidRDefault="008F40E7" w:rsidP="00610EEC">
      <w:pPr>
        <w:ind w:left="2376" w:right="56" w:hanging="936"/>
      </w:pPr>
    </w:p>
    <w:p w14:paraId="6C6D98B8" w14:textId="77777777" w:rsidR="008F40E7" w:rsidRDefault="008F40E7" w:rsidP="00610EEC">
      <w:pPr>
        <w:ind w:left="2376" w:right="56" w:hanging="936"/>
      </w:pPr>
    </w:p>
    <w:p w14:paraId="7254647C" w14:textId="4724ECF0" w:rsidR="008F40E7" w:rsidRDefault="008F40E7" w:rsidP="00610EEC">
      <w:pPr>
        <w:ind w:left="2376" w:right="56" w:hanging="936"/>
      </w:pPr>
      <w:r>
        <w:t>PROCEDURE:</w:t>
      </w:r>
    </w:p>
    <w:p w14:paraId="59E851FB" w14:textId="77777777" w:rsidR="008F40E7" w:rsidRDefault="008F40E7" w:rsidP="00610EEC">
      <w:pPr>
        <w:ind w:left="2376" w:right="56" w:hanging="936"/>
      </w:pPr>
    </w:p>
    <w:p w14:paraId="2EB696AF" w14:textId="77777777" w:rsidR="008F40E7" w:rsidRPr="001D38B9" w:rsidRDefault="008F40E7" w:rsidP="008332FD">
      <w:pPr>
        <w:pStyle w:val="3"/>
        <w:rPr>
          <w:bCs/>
          <w:iCs/>
        </w:rPr>
      </w:pPr>
      <w:r w:rsidRPr="008332FD">
        <w:rPr>
          <w:b w:val="0"/>
          <w:bCs/>
          <w:i w:val="0"/>
          <w:iCs/>
        </w:rPr>
        <w:t>A CAT5e cable is connected from DUT to Test PCBA</w:t>
      </w:r>
    </w:p>
    <w:p w14:paraId="2338F0C1" w14:textId="77777777" w:rsidR="008F40E7" w:rsidRPr="001D38B9" w:rsidRDefault="008F40E7" w:rsidP="008332FD">
      <w:pPr>
        <w:pStyle w:val="3"/>
        <w:rPr>
          <w:bCs/>
          <w:iCs/>
        </w:rPr>
      </w:pPr>
      <w:r w:rsidRPr="008332FD">
        <w:rPr>
          <w:b w:val="0"/>
          <w:bCs/>
          <w:i w:val="0"/>
          <w:iCs/>
        </w:rPr>
        <w:t xml:space="preserve">The FPGA sets up the </w:t>
      </w:r>
      <w:commentRangeStart w:id="65"/>
      <w:r w:rsidRPr="008332FD">
        <w:rPr>
          <w:b w:val="0"/>
          <w:bCs/>
          <w:i w:val="0"/>
          <w:iCs/>
        </w:rPr>
        <w:t>PHY</w:t>
      </w:r>
      <w:commentRangeEnd w:id="65"/>
      <w:r w:rsidR="00A50866">
        <w:rPr>
          <w:rStyle w:val="a4"/>
          <w:b w:val="0"/>
          <w:i w:val="0"/>
        </w:rPr>
        <w:commentReference w:id="65"/>
      </w:r>
      <w:r w:rsidRPr="008332FD">
        <w:rPr>
          <w:b w:val="0"/>
          <w:bCs/>
          <w:i w:val="0"/>
          <w:iCs/>
        </w:rPr>
        <w:t xml:space="preserve"> appropriately using the MDIO interface (100Mbps, Auto negotiation, Auto-MDIX).</w:t>
      </w:r>
    </w:p>
    <w:p w14:paraId="5A78EE3C" w14:textId="7FC44D39" w:rsidR="008F40E7" w:rsidRPr="001D38B9" w:rsidRDefault="008F40E7" w:rsidP="008332FD">
      <w:pPr>
        <w:pStyle w:val="3"/>
        <w:rPr>
          <w:bCs/>
          <w:iCs/>
        </w:rPr>
      </w:pPr>
      <w:r w:rsidRPr="008332FD">
        <w:rPr>
          <w:b w:val="0"/>
          <w:bCs/>
          <w:i w:val="0"/>
          <w:iCs/>
        </w:rPr>
        <w:t>The FPGA transmits data to the PHY</w:t>
      </w:r>
      <w:r w:rsidR="00AF5D6C">
        <w:rPr>
          <w:b w:val="0"/>
          <w:bCs/>
          <w:i w:val="0"/>
          <w:iCs/>
        </w:rPr>
        <w:t>.</w:t>
      </w:r>
    </w:p>
    <w:p w14:paraId="6C5850A1" w14:textId="77777777" w:rsidR="008F40E7" w:rsidRPr="001D38B9" w:rsidRDefault="008F40E7" w:rsidP="008332FD">
      <w:pPr>
        <w:pStyle w:val="3"/>
        <w:rPr>
          <w:bCs/>
          <w:iCs/>
        </w:rPr>
      </w:pPr>
      <w:r w:rsidRPr="008332FD">
        <w:rPr>
          <w:b w:val="0"/>
          <w:bCs/>
          <w:i w:val="0"/>
          <w:iCs/>
        </w:rPr>
        <w:t>The FPGA monitors data from the PHY and evaluates (e.g. good packet counters increasing, bad packet counters steady).</w:t>
      </w:r>
    </w:p>
    <w:p w14:paraId="131A32B7" w14:textId="1D3A5D23" w:rsidR="008F40E7" w:rsidRPr="001D38B9" w:rsidRDefault="008F40E7" w:rsidP="008332FD">
      <w:pPr>
        <w:pStyle w:val="3"/>
        <w:rPr>
          <w:bCs/>
          <w:iCs/>
        </w:rPr>
      </w:pPr>
      <w:r w:rsidRPr="008332FD">
        <w:rPr>
          <w:b w:val="0"/>
          <w:bCs/>
          <w:i w:val="0"/>
          <w:iCs/>
        </w:rPr>
        <w:t>The results of the test are displayed and recorded.</w:t>
      </w:r>
    </w:p>
    <w:p w14:paraId="473D0E84" w14:textId="77777777" w:rsidR="008F40E7" w:rsidRDefault="008F40E7" w:rsidP="00610EEC">
      <w:pPr>
        <w:ind w:left="2376" w:right="56" w:hanging="936"/>
      </w:pPr>
    </w:p>
    <w:p w14:paraId="706A437D" w14:textId="4BE8801F" w:rsidR="00610EEC" w:rsidRPr="00610EEC" w:rsidRDefault="00610EEC" w:rsidP="008332FD">
      <w:pPr>
        <w:ind w:left="2376" w:right="56" w:hanging="936"/>
      </w:pPr>
      <w:r>
        <w:t xml:space="preserve"> </w:t>
      </w:r>
    </w:p>
    <w:p w14:paraId="20E58AD2" w14:textId="77777777" w:rsidR="004546ED" w:rsidRDefault="00D35BF9">
      <w:pPr>
        <w:spacing w:after="2" w:line="259" w:lineRule="auto"/>
        <w:ind w:left="0" w:firstLine="0"/>
        <w:jc w:val="left"/>
      </w:pPr>
      <w:r>
        <w:t xml:space="preserve"> </w:t>
      </w:r>
    </w:p>
    <w:p w14:paraId="210B6D50" w14:textId="77777777" w:rsidR="004546ED" w:rsidRDefault="00D35BF9">
      <w:pPr>
        <w:spacing w:after="0" w:line="259" w:lineRule="auto"/>
        <w:ind w:left="0" w:firstLine="0"/>
        <w:jc w:val="left"/>
      </w:pPr>
      <w:r>
        <w:rPr>
          <w:sz w:val="24"/>
        </w:rPr>
        <w:t xml:space="preserve"> </w:t>
      </w:r>
    </w:p>
    <w:p w14:paraId="4E6D536E" w14:textId="77777777" w:rsidR="004546ED" w:rsidRDefault="00D35BF9">
      <w:pPr>
        <w:spacing w:after="89" w:line="259" w:lineRule="auto"/>
        <w:ind w:left="0" w:firstLine="0"/>
        <w:jc w:val="left"/>
      </w:pPr>
      <w:r>
        <w:rPr>
          <w:sz w:val="24"/>
        </w:rPr>
        <w:t xml:space="preserve"> </w:t>
      </w:r>
    </w:p>
    <w:p w14:paraId="532673BC" w14:textId="77777777" w:rsidR="004546ED" w:rsidRDefault="00D35BF9">
      <w:pPr>
        <w:pStyle w:val="2"/>
        <w:ind w:left="1209" w:right="4779" w:hanging="792"/>
      </w:pPr>
      <w:bookmarkStart w:id="66" w:name="_Toc199148207"/>
      <w:r>
        <w:t>FPGA Erase</w:t>
      </w:r>
      <w:bookmarkEnd w:id="66"/>
      <w:r>
        <w:t xml:space="preserve"> </w:t>
      </w:r>
    </w:p>
    <w:p w14:paraId="0532C5CC" w14:textId="79961110" w:rsidR="004546ED" w:rsidRDefault="00D35BF9">
      <w:pPr>
        <w:ind w:left="1234" w:right="56"/>
      </w:pPr>
      <w:r>
        <w:t>The A</w:t>
      </w:r>
      <w:r w:rsidR="00B86A84">
        <w:t>PP</w:t>
      </w:r>
      <w:r>
        <w:t xml:space="preserve"> FPGA on the UUT shall be manually erased after completion of automated functional test. </w:t>
      </w:r>
    </w:p>
    <w:p w14:paraId="07DAD610" w14:textId="77777777" w:rsidR="004546ED" w:rsidRDefault="00D35BF9">
      <w:pPr>
        <w:spacing w:after="0" w:line="259" w:lineRule="auto"/>
        <w:ind w:left="1224" w:firstLine="0"/>
        <w:jc w:val="left"/>
      </w:pPr>
      <w:r>
        <w:t xml:space="preserve"> </w:t>
      </w:r>
    </w:p>
    <w:p w14:paraId="7152EB11" w14:textId="77777777" w:rsidR="004546ED" w:rsidRDefault="00D35BF9">
      <w:pPr>
        <w:ind w:left="1234" w:right="56"/>
      </w:pPr>
      <w:r>
        <w:t xml:space="preserve">PROCEDURE: </w:t>
      </w:r>
    </w:p>
    <w:p w14:paraId="1510E16A" w14:textId="77777777" w:rsidR="004546ED" w:rsidRDefault="00D35BF9">
      <w:pPr>
        <w:spacing w:after="0" w:line="259" w:lineRule="auto"/>
        <w:ind w:left="1224" w:firstLine="0"/>
        <w:jc w:val="left"/>
      </w:pPr>
      <w:r>
        <w:t xml:space="preserve"> </w:t>
      </w:r>
    </w:p>
    <w:p w14:paraId="43A46B43" w14:textId="2FF38A5C" w:rsidR="004546ED" w:rsidRPr="001D38B9" w:rsidRDefault="00EC57D2" w:rsidP="00791E15">
      <w:pPr>
        <w:pStyle w:val="3"/>
        <w:rPr>
          <w:bCs/>
          <w:iCs/>
        </w:rPr>
      </w:pPr>
      <w:r w:rsidRPr="00791E15">
        <w:rPr>
          <w:b w:val="0"/>
          <w:bCs/>
          <w:i w:val="0"/>
          <w:iCs/>
        </w:rPr>
        <w:t xml:space="preserve">APP FPGA Test firmware is </w:t>
      </w:r>
      <w:r>
        <w:rPr>
          <w:b w:val="0"/>
          <w:bCs/>
          <w:i w:val="0"/>
          <w:iCs/>
        </w:rPr>
        <w:t>erased</w:t>
      </w:r>
      <w:r w:rsidRPr="00791E15">
        <w:rPr>
          <w:b w:val="0"/>
          <w:bCs/>
          <w:i w:val="0"/>
          <w:iCs/>
        </w:rPr>
        <w:t xml:space="preserve"> using FPGA programming pod </w:t>
      </w:r>
      <w:proofErr w:type="spellStart"/>
      <w:r>
        <w:rPr>
          <w:b w:val="0"/>
          <w:bCs/>
          <w:i w:val="0"/>
          <w:iCs/>
        </w:rPr>
        <w:t>Actel</w:t>
      </w:r>
      <w:proofErr w:type="spellEnd"/>
      <w:r>
        <w:rPr>
          <w:b w:val="0"/>
          <w:bCs/>
          <w:i w:val="0"/>
          <w:iCs/>
        </w:rPr>
        <w:t xml:space="preserve"> </w:t>
      </w:r>
      <w:proofErr w:type="spellStart"/>
      <w:r>
        <w:rPr>
          <w:b w:val="0"/>
          <w:bCs/>
          <w:i w:val="0"/>
          <w:iCs/>
        </w:rPr>
        <w:t>FlashPro</w:t>
      </w:r>
      <w:proofErr w:type="spellEnd"/>
      <w:r>
        <w:rPr>
          <w:b w:val="0"/>
          <w:bCs/>
          <w:i w:val="0"/>
          <w:iCs/>
        </w:rPr>
        <w:t xml:space="preserve"> 4</w:t>
      </w:r>
      <w:r w:rsidRPr="00791E15">
        <w:rPr>
          <w:b w:val="0"/>
          <w:bCs/>
          <w:i w:val="0"/>
          <w:iCs/>
        </w:rPr>
        <w:t>.</w:t>
      </w:r>
      <w:r w:rsidR="00791E15">
        <w:rPr>
          <w:b w:val="0"/>
          <w:bCs/>
          <w:i w:val="0"/>
          <w:iCs/>
        </w:rPr>
        <w:t xml:space="preserve"> </w:t>
      </w:r>
      <w:r w:rsidR="00D35BF9" w:rsidRPr="00791E15">
        <w:rPr>
          <w:b w:val="0"/>
          <w:bCs/>
          <w:i w:val="0"/>
          <w:iCs/>
        </w:rPr>
        <w:t xml:space="preserve">The FPGA shall be verified to be blank. </w:t>
      </w:r>
    </w:p>
    <w:p w14:paraId="15B3B552" w14:textId="77777777" w:rsidR="004546ED" w:rsidRDefault="00D35BF9">
      <w:pPr>
        <w:spacing w:after="90" w:line="259" w:lineRule="auto"/>
        <w:ind w:left="0" w:firstLine="0"/>
        <w:jc w:val="left"/>
      </w:pPr>
      <w:r>
        <w:rPr>
          <w:sz w:val="24"/>
        </w:rPr>
        <w:t xml:space="preserve"> </w:t>
      </w:r>
    </w:p>
    <w:p w14:paraId="2A3FC54F" w14:textId="77777777" w:rsidR="004546ED" w:rsidRDefault="00D35BF9">
      <w:pPr>
        <w:pStyle w:val="2"/>
        <w:ind w:left="1425" w:right="4779" w:hanging="1008"/>
      </w:pPr>
      <w:bookmarkStart w:id="67" w:name="_Toc199148208"/>
      <w:r>
        <w:t>Shut Down</w:t>
      </w:r>
      <w:bookmarkEnd w:id="67"/>
      <w:r>
        <w:t xml:space="preserve"> </w:t>
      </w:r>
    </w:p>
    <w:p w14:paraId="6B813C37" w14:textId="7943B503" w:rsidR="004546ED" w:rsidRPr="001D38B9" w:rsidRDefault="00D35BF9" w:rsidP="00791E15">
      <w:pPr>
        <w:pStyle w:val="3"/>
        <w:rPr>
          <w:bCs/>
          <w:iCs/>
        </w:rPr>
      </w:pPr>
      <w:r w:rsidRPr="00791E15">
        <w:rPr>
          <w:b w:val="0"/>
          <w:bCs/>
          <w:i w:val="0"/>
          <w:iCs/>
        </w:rPr>
        <w:t xml:space="preserve">Ensure that power is removed from the UUT. </w:t>
      </w:r>
    </w:p>
    <w:p w14:paraId="57F005FC" w14:textId="2D3E474D" w:rsidR="004546ED" w:rsidRPr="001D38B9" w:rsidRDefault="00D35BF9" w:rsidP="00791E15">
      <w:pPr>
        <w:pStyle w:val="3"/>
        <w:rPr>
          <w:bCs/>
          <w:iCs/>
        </w:rPr>
      </w:pPr>
      <w:r w:rsidRPr="00791E15">
        <w:rPr>
          <w:b w:val="0"/>
          <w:bCs/>
          <w:i w:val="0"/>
          <w:iCs/>
        </w:rPr>
        <w:t xml:space="preserve">Reset all instruments on the ATE. </w:t>
      </w:r>
    </w:p>
    <w:p w14:paraId="2E228611" w14:textId="3EC80126" w:rsidR="004546ED" w:rsidRPr="001D38B9" w:rsidRDefault="00D35BF9" w:rsidP="00791E15">
      <w:pPr>
        <w:pStyle w:val="3"/>
        <w:rPr>
          <w:bCs/>
          <w:iCs/>
        </w:rPr>
      </w:pPr>
      <w:r w:rsidRPr="00791E15">
        <w:rPr>
          <w:b w:val="0"/>
          <w:bCs/>
          <w:i w:val="0"/>
          <w:iCs/>
        </w:rPr>
        <w:t xml:space="preserve">Remove all fixture connectors from the UUT. </w:t>
      </w:r>
    </w:p>
    <w:p w14:paraId="7D7DF4C4" w14:textId="077F2938" w:rsidR="004546ED" w:rsidRPr="001D38B9" w:rsidRDefault="00D35BF9" w:rsidP="00791E15">
      <w:pPr>
        <w:pStyle w:val="3"/>
        <w:rPr>
          <w:bCs/>
          <w:iCs/>
        </w:rPr>
      </w:pPr>
      <w:r w:rsidRPr="00791E15">
        <w:rPr>
          <w:b w:val="0"/>
          <w:bCs/>
          <w:i w:val="0"/>
          <w:iCs/>
        </w:rPr>
        <w:t xml:space="preserve">Remove the UUT from the test fixture. </w:t>
      </w:r>
    </w:p>
    <w:p w14:paraId="6424050D" w14:textId="524533B1" w:rsidR="004546ED" w:rsidRPr="001D38B9" w:rsidRDefault="00D35BF9" w:rsidP="00791E15">
      <w:pPr>
        <w:pStyle w:val="3"/>
        <w:rPr>
          <w:bCs/>
          <w:iCs/>
        </w:rPr>
      </w:pPr>
      <w:r w:rsidRPr="00791E15">
        <w:rPr>
          <w:b w:val="0"/>
          <w:bCs/>
          <w:i w:val="0"/>
          <w:iCs/>
        </w:rPr>
        <w:t xml:space="preserve">Functional Test is Complete.  </w:t>
      </w:r>
    </w:p>
    <w:p w14:paraId="1946FAFF" w14:textId="43DCF47A" w:rsidR="004546ED" w:rsidRDefault="004546ED">
      <w:pPr>
        <w:spacing w:after="0" w:line="259" w:lineRule="auto"/>
        <w:ind w:left="0" w:firstLine="0"/>
        <w:jc w:val="left"/>
      </w:pPr>
    </w:p>
    <w:p w14:paraId="53BC8617" w14:textId="4A461C41" w:rsidR="00ED7FEF" w:rsidRDefault="00ED7FEF">
      <w:pPr>
        <w:spacing w:after="160" w:line="259" w:lineRule="auto"/>
        <w:ind w:left="0" w:firstLine="0"/>
        <w:jc w:val="left"/>
      </w:pPr>
      <w:r>
        <w:br w:type="page"/>
      </w:r>
    </w:p>
    <w:p w14:paraId="7EB6D103" w14:textId="743A4FCB" w:rsidR="00ED7FEF" w:rsidRDefault="00ED7FEF">
      <w:pPr>
        <w:spacing w:after="0" w:line="259" w:lineRule="auto"/>
        <w:ind w:left="0" w:firstLine="0"/>
        <w:jc w:val="left"/>
        <w:rPr>
          <w:ins w:id="68" w:author="Greenberg, Kevin" w:date="2024-04-15T16:24:00Z"/>
        </w:rPr>
      </w:pPr>
      <w:ins w:id="69" w:author="Greenberg, Kevin" w:date="2024-04-15T16:23:00Z">
        <w:r>
          <w:lastRenderedPageBreak/>
          <w:t>Summary of changes</w:t>
        </w:r>
        <w:r w:rsidR="00981243">
          <w:t xml:space="preserve"> to design</w:t>
        </w:r>
      </w:ins>
      <w:ins w:id="70" w:author="Greenberg, Kevin" w:date="2024-04-15T16:24:00Z">
        <w:r w:rsidR="00A17311" w:rsidRPr="00A17311">
          <w:t xml:space="preserve"> P1060967</w:t>
        </w:r>
        <w:r w:rsidR="00A17311">
          <w:t>:</w:t>
        </w:r>
      </w:ins>
      <w:ins w:id="71" w:author="Greenberg, Kevin" w:date="2024-04-15T16:23:00Z">
        <w:r w:rsidR="00981243">
          <w:t xml:space="preserve"> </w:t>
        </w:r>
      </w:ins>
    </w:p>
    <w:p w14:paraId="598DEC7E" w14:textId="77777777" w:rsidR="003635A7" w:rsidRDefault="003635A7" w:rsidP="00E0447A">
      <w:pPr>
        <w:pStyle w:val="a9"/>
        <w:numPr>
          <w:ilvl w:val="0"/>
          <w:numId w:val="3"/>
        </w:numPr>
        <w:rPr>
          <w:ins w:id="72" w:author="Greenberg, Kevin" w:date="2024-04-15T16:24:00Z"/>
        </w:rPr>
      </w:pPr>
      <w:ins w:id="73" w:author="Greenberg, Kevin" w:date="2024-04-15T16:24:00Z">
        <w:r>
          <w:t xml:space="preserve">This board is a </w:t>
        </w:r>
        <w:proofErr w:type="spellStart"/>
        <w:r>
          <w:t>respin</w:t>
        </w:r>
        <w:proofErr w:type="spellEnd"/>
        <w:r>
          <w:t xml:space="preserve"> and, due to number of changes REFDES were renumbered.  Most REFDES have changed (except most connectors have stayed the same).</w:t>
        </w:r>
      </w:ins>
    </w:p>
    <w:p w14:paraId="34B68EFE" w14:textId="77777777" w:rsidR="003635A7" w:rsidRDefault="003635A7" w:rsidP="00E0447A">
      <w:pPr>
        <w:pStyle w:val="a9"/>
        <w:numPr>
          <w:ilvl w:val="0"/>
          <w:numId w:val="3"/>
        </w:numPr>
        <w:rPr>
          <w:ins w:id="74" w:author="Greenberg, Kevin" w:date="2024-04-15T16:24:00Z"/>
        </w:rPr>
      </w:pPr>
      <w:ins w:id="75" w:author="Greenberg, Kevin" w:date="2024-04-15T16:24:00Z">
        <w:r>
          <w:t>Connectors that have physically changed are:  J39 (removed), J40 was renamed to J5.  J8 is renamed J43 and uses a new connector.</w:t>
        </w:r>
      </w:ins>
    </w:p>
    <w:p w14:paraId="5A986B5B" w14:textId="77777777" w:rsidR="003635A7" w:rsidRDefault="003635A7" w:rsidP="00E0447A">
      <w:pPr>
        <w:pStyle w:val="a9"/>
        <w:numPr>
          <w:ilvl w:val="0"/>
          <w:numId w:val="3"/>
        </w:numPr>
        <w:rPr>
          <w:ins w:id="76" w:author="Greenberg, Kevin" w:date="2024-04-15T16:24:00Z"/>
        </w:rPr>
      </w:pPr>
      <w:ins w:id="77" w:author="Greenberg, Kevin" w:date="2024-04-15T16:24:00Z">
        <w:r>
          <w:t>There is no longer a mezzanine board feature. All former mezzanine board functions have been incorporated into the main-board (Ethernet PHY and RJ45 connector, controlling logic moved to hardwired FPGA).  This also affects EEPROM access and FPGA programming.</w:t>
        </w:r>
      </w:ins>
    </w:p>
    <w:p w14:paraId="245B6E08" w14:textId="77777777" w:rsidR="003635A7" w:rsidRDefault="003635A7" w:rsidP="00E0447A">
      <w:pPr>
        <w:pStyle w:val="a9"/>
        <w:numPr>
          <w:ilvl w:val="0"/>
          <w:numId w:val="3"/>
        </w:numPr>
        <w:rPr>
          <w:ins w:id="78" w:author="Greenberg, Kevin" w:date="2024-04-15T16:24:00Z"/>
        </w:rPr>
      </w:pPr>
      <w:ins w:id="79" w:author="Greenberg, Kevin" w:date="2024-04-15T16:24:00Z">
        <w:r>
          <w:t xml:space="preserve">The 2 FPGAs have changed from ProASIC3 to </w:t>
        </w:r>
        <w:proofErr w:type="spellStart"/>
        <w:r>
          <w:t>PolarFire</w:t>
        </w:r>
        <w:proofErr w:type="spellEnd"/>
        <w:r>
          <w:t>.  All hardwired FPGA programming will be from JTAG connector.  The application FPGA can be either from the JTAG connector, or from the hardwired FPGA.</w:t>
        </w:r>
      </w:ins>
    </w:p>
    <w:p w14:paraId="6298F8EE" w14:textId="77777777" w:rsidR="003635A7" w:rsidRDefault="003635A7" w:rsidP="00E0447A">
      <w:pPr>
        <w:pStyle w:val="a9"/>
        <w:numPr>
          <w:ilvl w:val="0"/>
          <w:numId w:val="3"/>
        </w:numPr>
        <w:rPr>
          <w:ins w:id="80" w:author="Greenberg, Kevin" w:date="2024-04-15T16:24:00Z"/>
        </w:rPr>
      </w:pPr>
      <w:ins w:id="81" w:author="Greenberg, Kevin" w:date="2024-04-15T16:24:00Z">
        <w:r>
          <w:t>The DC/DC power tree has changed, including new power supplies for the new FPGAs.  There is no -5VA anymore (entire design is now unipolar).</w:t>
        </w:r>
      </w:ins>
    </w:p>
    <w:p w14:paraId="21929C01" w14:textId="77777777" w:rsidR="003635A7" w:rsidRDefault="003635A7" w:rsidP="00E0447A">
      <w:pPr>
        <w:pStyle w:val="a9"/>
        <w:numPr>
          <w:ilvl w:val="0"/>
          <w:numId w:val="3"/>
        </w:numPr>
        <w:rPr>
          <w:ins w:id="82" w:author="Greenberg, Kevin" w:date="2024-04-15T16:24:00Z"/>
        </w:rPr>
      </w:pPr>
      <w:ins w:id="83" w:author="Greenberg, Kevin" w:date="2024-04-15T16:24:00Z">
        <w:r>
          <w:t>ADC (ADS8864IDRCR) has changed, and scaling will change as input range of ADC is 0-5V but only 0-2.5V is used (i.e. ADC converted values will be half of former values).</w:t>
        </w:r>
      </w:ins>
    </w:p>
    <w:p w14:paraId="1077882A" w14:textId="77777777" w:rsidR="003635A7" w:rsidRDefault="003635A7" w:rsidP="00E0447A">
      <w:pPr>
        <w:pStyle w:val="a9"/>
        <w:numPr>
          <w:ilvl w:val="0"/>
          <w:numId w:val="3"/>
        </w:numPr>
        <w:rPr>
          <w:ins w:id="84" w:author="Greenberg, Kevin" w:date="2024-04-15T16:24:00Z"/>
        </w:rPr>
      </w:pPr>
      <w:ins w:id="85" w:author="Greenberg, Kevin" w:date="2024-04-15T16:24:00Z">
        <w:r>
          <w:t>DAC (DAC60504BRTER) has changed.  It is also now unipolar.  Scaling will change.  Also, DAC output 0 is no longer used.</w:t>
        </w:r>
      </w:ins>
    </w:p>
    <w:p w14:paraId="54AF76C4" w14:textId="77777777" w:rsidR="003635A7" w:rsidRDefault="003635A7" w:rsidP="00E0447A">
      <w:pPr>
        <w:pStyle w:val="a9"/>
        <w:numPr>
          <w:ilvl w:val="0"/>
          <w:numId w:val="3"/>
        </w:numPr>
        <w:rPr>
          <w:ins w:id="86" w:author="Greenberg, Kevin" w:date="2024-04-15T16:24:00Z"/>
        </w:rPr>
      </w:pPr>
      <w:ins w:id="87" w:author="Greenberg, Kevin" w:date="2024-04-15T16:24:00Z">
        <w:r>
          <w:t>24V multi-channel high side drivers (TPS4H000AQPWPRQ1) are different.</w:t>
        </w:r>
      </w:ins>
    </w:p>
    <w:p w14:paraId="6A6C304A" w14:textId="77777777" w:rsidR="003635A7" w:rsidRDefault="003635A7" w:rsidP="00E0447A">
      <w:pPr>
        <w:pStyle w:val="a9"/>
        <w:numPr>
          <w:ilvl w:val="0"/>
          <w:numId w:val="3"/>
        </w:numPr>
        <w:rPr>
          <w:ins w:id="88" w:author="Greenberg, Kevin" w:date="2024-04-15T16:24:00Z"/>
        </w:rPr>
      </w:pPr>
      <w:ins w:id="89" w:author="Greenberg, Kevin" w:date="2024-04-15T16:24:00Z">
        <w:r>
          <w:t>CANbus controllers are no longer separate ICs.  Design uses IP in the FPGA which emulates former SJA1000 controller ICs.</w:t>
        </w:r>
      </w:ins>
    </w:p>
    <w:p w14:paraId="53858716" w14:textId="77777777" w:rsidR="003635A7" w:rsidRDefault="003635A7" w:rsidP="00E0447A">
      <w:pPr>
        <w:pStyle w:val="a9"/>
        <w:numPr>
          <w:ilvl w:val="0"/>
          <w:numId w:val="3"/>
        </w:numPr>
        <w:rPr>
          <w:ins w:id="90" w:author="Greenberg, Kevin" w:date="2024-04-15T16:24:00Z"/>
        </w:rPr>
      </w:pPr>
      <w:ins w:id="91" w:author="Greenberg, Kevin" w:date="2024-04-15T16:24:00Z">
        <w:r>
          <w:t>J3/J4 have less features supported (all "spare" connections are removed).</w:t>
        </w:r>
      </w:ins>
    </w:p>
    <w:p w14:paraId="449C28AA" w14:textId="77777777" w:rsidR="003635A7" w:rsidRDefault="003635A7" w:rsidP="00E0447A">
      <w:pPr>
        <w:pStyle w:val="a9"/>
        <w:numPr>
          <w:ilvl w:val="0"/>
          <w:numId w:val="3"/>
        </w:numPr>
        <w:rPr>
          <w:ins w:id="92" w:author="Greenberg, Kevin" w:date="2024-04-15T16:24:00Z"/>
        </w:rPr>
      </w:pPr>
      <w:ins w:id="93" w:author="Greenberg, Kevin" w:date="2024-04-15T16:24:00Z">
        <w:r>
          <w:t xml:space="preserve">J28 has 3 new controlled 24V high-side outputs </w:t>
        </w:r>
      </w:ins>
    </w:p>
    <w:p w14:paraId="35D0DB26" w14:textId="77777777" w:rsidR="003635A7" w:rsidRDefault="003635A7" w:rsidP="00E0447A">
      <w:pPr>
        <w:pStyle w:val="a9"/>
        <w:numPr>
          <w:ilvl w:val="0"/>
          <w:numId w:val="3"/>
        </w:numPr>
        <w:rPr>
          <w:ins w:id="94" w:author="Greenberg, Kevin" w:date="2024-04-15T16:24:00Z"/>
        </w:rPr>
      </w:pPr>
      <w:ins w:id="95" w:author="Greenberg, Kevin" w:date="2024-04-15T16:24:00Z">
        <w:r>
          <w:t>J40 has been renamed J5.  The interface has changed (simplified).  It now includes a full duplex RS422 link and has less signals.</w:t>
        </w:r>
      </w:ins>
    </w:p>
    <w:p w14:paraId="28740F08" w14:textId="77777777" w:rsidR="003635A7" w:rsidRDefault="003635A7" w:rsidP="00E0447A">
      <w:pPr>
        <w:pStyle w:val="a9"/>
        <w:numPr>
          <w:ilvl w:val="0"/>
          <w:numId w:val="3"/>
        </w:numPr>
        <w:rPr>
          <w:ins w:id="96" w:author="Greenberg, Kevin" w:date="2024-04-15T16:24:00Z"/>
        </w:rPr>
      </w:pPr>
      <w:ins w:id="97" w:author="Greenberg, Kevin" w:date="2024-04-15T16:24:00Z">
        <w:r>
          <w:t>J7 has changed.  It includes a fully isolated interface, including isolated RS422 inputs and an isolated 5V power output.</w:t>
        </w:r>
      </w:ins>
    </w:p>
    <w:p w14:paraId="077171AA" w14:textId="77777777" w:rsidR="003635A7" w:rsidRDefault="003635A7" w:rsidP="00E0447A">
      <w:pPr>
        <w:pStyle w:val="a9"/>
        <w:numPr>
          <w:ilvl w:val="0"/>
          <w:numId w:val="3"/>
        </w:numPr>
        <w:rPr>
          <w:ins w:id="98" w:author="Greenberg, Kevin" w:date="2024-04-15T16:24:00Z"/>
        </w:rPr>
      </w:pPr>
      <w:ins w:id="99" w:author="Greenberg, Kevin" w:date="2024-04-15T16:24:00Z">
        <w:r>
          <w:t>Pendant switch (formerly SW3) is removed.</w:t>
        </w:r>
      </w:ins>
    </w:p>
    <w:p w14:paraId="79DAD6F8" w14:textId="77777777" w:rsidR="003635A7" w:rsidRDefault="003635A7">
      <w:pPr>
        <w:spacing w:after="0" w:line="259" w:lineRule="auto"/>
        <w:ind w:left="0" w:firstLine="0"/>
        <w:jc w:val="left"/>
      </w:pPr>
    </w:p>
    <w:sectPr w:rsidR="003635A7">
      <w:headerReference w:type="even" r:id="rId20"/>
      <w:headerReference w:type="default" r:id="rId21"/>
      <w:footerReference w:type="even" r:id="rId22"/>
      <w:footerReference w:type="default" r:id="rId23"/>
      <w:headerReference w:type="first" r:id="rId24"/>
      <w:footerReference w:type="first" r:id="rId25"/>
      <w:pgSz w:w="12240" w:h="15840"/>
      <w:pgMar w:top="1462" w:right="946" w:bottom="723" w:left="1008"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Greenberg, Kevin" w:date="2024-04-15T16:25:00Z" w:initials="GK">
    <w:p w14:paraId="37E204A4" w14:textId="77777777" w:rsidR="00DF6A22" w:rsidRDefault="00DF6A22" w:rsidP="00DF6A22">
      <w:pPr>
        <w:pStyle w:val="a5"/>
        <w:ind w:left="0" w:firstLine="0"/>
        <w:jc w:val="left"/>
      </w:pPr>
      <w:r>
        <w:rPr>
          <w:rStyle w:val="a4"/>
        </w:rPr>
        <w:annotationRef/>
      </w:r>
      <w:r>
        <w:t>See last page of this document for a summary of changes of P1060967.</w:t>
      </w:r>
    </w:p>
  </w:comment>
  <w:comment w:id="11" w:author="Greenberg, Kevin" w:date="2024-04-15T14:16:00Z" w:initials="GK">
    <w:p w14:paraId="6429D1DC" w14:textId="36DB7D2B" w:rsidR="003B75EC" w:rsidRDefault="003B75EC" w:rsidP="00DF6A22">
      <w:pPr>
        <w:pStyle w:val="a5"/>
        <w:ind w:left="0" w:firstLine="0"/>
        <w:jc w:val="left"/>
      </w:pPr>
      <w:r>
        <w:rPr>
          <w:rStyle w:val="a4"/>
        </w:rPr>
        <w:annotationRef/>
      </w:r>
      <w:r>
        <w:t>These will need updating.</w:t>
      </w:r>
    </w:p>
  </w:comment>
  <w:comment w:id="18" w:author="Song, Ge" w:date="2025-04-02T12:05:00Z" w:initials="GS">
    <w:p w14:paraId="71D93F5A" w14:textId="77777777" w:rsidR="00A97E27" w:rsidRDefault="00DC1C9D" w:rsidP="00A97E27">
      <w:pPr>
        <w:pStyle w:val="a5"/>
        <w:ind w:left="0" w:firstLine="0"/>
        <w:jc w:val="left"/>
      </w:pPr>
      <w:r>
        <w:rPr>
          <w:rStyle w:val="a4"/>
        </w:rPr>
        <w:annotationRef/>
      </w:r>
      <w:r w:rsidR="00A97E27">
        <w:t>UUT itself only has ~200mA current consumption.</w:t>
      </w:r>
    </w:p>
  </w:comment>
  <w:comment w:id="19" w:author="Steven Zhang2" w:date="2025-04-17T13:35:00Z" w:initials="SZ">
    <w:p w14:paraId="33F4CDE5" w14:textId="77777777" w:rsidR="00341F7C" w:rsidRDefault="00C9768B" w:rsidP="00341F7C">
      <w:pPr>
        <w:pStyle w:val="a5"/>
        <w:ind w:left="0" w:firstLine="0"/>
        <w:jc w:val="left"/>
      </w:pPr>
      <w:r>
        <w:rPr>
          <w:rStyle w:val="a4"/>
        </w:rPr>
        <w:annotationRef/>
      </w:r>
      <w:r w:rsidR="00341F7C">
        <w:rPr>
          <w:color w:val="FF0000"/>
        </w:rPr>
        <w:t>So, we need to set a proper current here, like 0.16A.</w:t>
      </w:r>
    </w:p>
  </w:comment>
  <w:comment w:id="20" w:author="Song, Ge" w:date="2025-04-22T13:07:00Z" w:initials="GS">
    <w:p w14:paraId="364E89B8" w14:textId="77777777" w:rsidR="00667B90" w:rsidRDefault="00667B90" w:rsidP="00667B90">
      <w:pPr>
        <w:pStyle w:val="a5"/>
        <w:ind w:left="0" w:firstLine="0"/>
        <w:jc w:val="left"/>
      </w:pPr>
      <w:r>
        <w:rPr>
          <w:rStyle w:val="a4"/>
        </w:rPr>
        <w:annotationRef/>
      </w:r>
      <w:r>
        <w:t xml:space="preserve">Yes, you need to find a proper value here, 0.16A sounds a good initial point.  </w:t>
      </w:r>
    </w:p>
  </w:comment>
  <w:comment w:id="21" w:author="Song, Ge" w:date="2024-12-11T13:33:00Z" w:initials="GS">
    <w:p w14:paraId="4A38AFB9" w14:textId="2DEB5640" w:rsidR="004E1D76" w:rsidRPr="00563762" w:rsidRDefault="00F25C2B" w:rsidP="004E1D76">
      <w:pPr>
        <w:pStyle w:val="a5"/>
        <w:ind w:left="0" w:firstLine="0"/>
        <w:jc w:val="left"/>
        <w:rPr>
          <w:rFonts w:eastAsiaTheme="minorEastAsia"/>
          <w:lang w:eastAsia="zh-CN"/>
        </w:rPr>
      </w:pPr>
      <w:r>
        <w:rPr>
          <w:rStyle w:val="a4"/>
        </w:rPr>
        <w:annotationRef/>
      </w:r>
      <w:r w:rsidR="004E1D76">
        <w:t>It is part of enable loop test, better to move to there or separate section.</w:t>
      </w:r>
    </w:p>
  </w:comment>
  <w:comment w:id="22" w:author="Steven Zhang2" w:date="2025-04-17T14:07:00Z" w:initials="SZ">
    <w:p w14:paraId="70FE8B2F" w14:textId="77777777" w:rsidR="005C75B7" w:rsidRDefault="00563762" w:rsidP="005C75B7">
      <w:pPr>
        <w:pStyle w:val="a5"/>
        <w:ind w:left="0" w:firstLine="0"/>
        <w:jc w:val="left"/>
      </w:pPr>
      <w:r>
        <w:rPr>
          <w:rStyle w:val="a4"/>
        </w:rPr>
        <w:annotationRef/>
      </w:r>
      <w:r w:rsidR="005C75B7">
        <w:rPr>
          <w:color w:val="FF0000"/>
        </w:rPr>
        <w:t xml:space="preserve">Seems these continuity tests related to CAN and RS422/482 signals are redundant, since there have loop tests of them in CAN Bus and RS422/482 test sections. </w:t>
      </w:r>
    </w:p>
    <w:p w14:paraId="6DC5A35F" w14:textId="77777777" w:rsidR="005C75B7" w:rsidRDefault="005C75B7" w:rsidP="005C75B7">
      <w:pPr>
        <w:pStyle w:val="a5"/>
        <w:ind w:left="0" w:firstLine="0"/>
        <w:jc w:val="left"/>
      </w:pPr>
      <w:r>
        <w:rPr>
          <w:color w:val="FF0000"/>
        </w:rPr>
        <w:t>Please suggest if we can remove the continuity test here?</w:t>
      </w:r>
    </w:p>
  </w:comment>
  <w:comment w:id="23" w:author="Song, Ge" w:date="2025-04-22T13:09:00Z" w:initials="GS">
    <w:p w14:paraId="545B7EF9" w14:textId="77777777" w:rsidR="00FD7FF2" w:rsidRDefault="007F47AF" w:rsidP="00FD7FF2">
      <w:pPr>
        <w:pStyle w:val="a5"/>
        <w:ind w:left="0" w:firstLine="0"/>
        <w:jc w:val="left"/>
      </w:pPr>
      <w:r>
        <w:rPr>
          <w:rStyle w:val="a4"/>
        </w:rPr>
        <w:annotationRef/>
      </w:r>
      <w:r w:rsidR="00FD7FF2">
        <w:t>You might want to keep two continuity tests (J3_16 to J4_16, and J29_15 to J30_15 here  or in the CAN &amp; RS422/485 tests to ensure good common ground connection.</w:t>
      </w:r>
    </w:p>
  </w:comment>
  <w:comment w:id="27" w:author="Yalong Xu" w:date="2025-05-30T09:24:00Z" w:initials="YX">
    <w:p w14:paraId="3456F3BF" w14:textId="77777777" w:rsidR="00E7404C" w:rsidRDefault="00E7404C" w:rsidP="00E7404C">
      <w:pPr>
        <w:pStyle w:val="a5"/>
        <w:ind w:left="0" w:firstLine="0"/>
        <w:jc w:val="left"/>
      </w:pPr>
      <w:r>
        <w:rPr>
          <w:rStyle w:val="a4"/>
        </w:rPr>
        <w:annotationRef/>
      </w:r>
      <w:r>
        <w:t>Only U17 is installed.</w:t>
      </w:r>
    </w:p>
  </w:comment>
  <w:comment w:id="28" w:author="Yalong Xu" w:date="2025-05-30T09:26:00Z" w:initials="YX">
    <w:p w14:paraId="67877EA0" w14:textId="77777777" w:rsidR="00E7404C" w:rsidRDefault="00E7404C" w:rsidP="00E7404C">
      <w:pPr>
        <w:pStyle w:val="a5"/>
        <w:ind w:left="0" w:firstLine="0"/>
        <w:jc w:val="left"/>
      </w:pPr>
      <w:r>
        <w:rPr>
          <w:rStyle w:val="a4"/>
        </w:rPr>
        <w:annotationRef/>
      </w:r>
      <w:r>
        <w:t>This range is too tight probably.</w:t>
      </w:r>
    </w:p>
  </w:comment>
  <w:comment w:id="30" w:author="Song, Ge" w:date="2025-04-02T12:43:00Z" w:initials="GS">
    <w:p w14:paraId="4BF2FCBF" w14:textId="2A4D53A8" w:rsidR="007C7F28" w:rsidRDefault="00D415F8" w:rsidP="007C7F28">
      <w:pPr>
        <w:pStyle w:val="a5"/>
        <w:ind w:left="0" w:firstLine="0"/>
        <w:jc w:val="left"/>
      </w:pPr>
      <w:r>
        <w:rPr>
          <w:rStyle w:val="a4"/>
        </w:rPr>
        <w:annotationRef/>
      </w:r>
      <w:r w:rsidR="007C7F28">
        <w:t>It’s programed by system commands now, and it should be program by APP FPGA for ATE test purpose. Need new APP  FPGA firmware and ATE test flow.</w:t>
      </w:r>
    </w:p>
  </w:comment>
  <w:comment w:id="31" w:author="Steven Zhang2" w:date="2025-04-18T14:31:00Z" w:initials="SZ">
    <w:p w14:paraId="7D6A0993" w14:textId="77777777" w:rsidR="00D03290" w:rsidRDefault="00D03290" w:rsidP="00D03290">
      <w:pPr>
        <w:pStyle w:val="a5"/>
        <w:ind w:left="0" w:firstLine="0"/>
        <w:jc w:val="left"/>
      </w:pPr>
      <w:r>
        <w:rPr>
          <w:rStyle w:val="a4"/>
        </w:rPr>
        <w:annotationRef/>
      </w:r>
      <w:r>
        <w:rPr>
          <w:color w:val="FF0000"/>
        </w:rPr>
        <w:t>Commented in the Description.</w:t>
      </w:r>
    </w:p>
  </w:comment>
  <w:comment w:id="33" w:author="Yalong Xu" w:date="2025-05-30T09:29:00Z" w:initials="YX">
    <w:p w14:paraId="738F0EC6" w14:textId="77777777" w:rsidR="00E7404C" w:rsidRDefault="00E7404C" w:rsidP="00E7404C">
      <w:pPr>
        <w:pStyle w:val="a5"/>
        <w:ind w:left="0" w:firstLine="0"/>
        <w:jc w:val="left"/>
      </w:pPr>
      <w:r>
        <w:rPr>
          <w:rStyle w:val="a4"/>
        </w:rPr>
        <w:annotationRef/>
      </w:r>
      <w:r>
        <w:t>EEPROM SPI CLK could be fixed as 2MHz</w:t>
      </w:r>
    </w:p>
  </w:comment>
  <w:comment w:id="34" w:author="Yalong Xu" w:date="2025-05-30T09:31:00Z" w:initials="YX">
    <w:p w14:paraId="1B51497C" w14:textId="77777777" w:rsidR="002D3471" w:rsidRDefault="002D3471" w:rsidP="002D3471">
      <w:pPr>
        <w:pStyle w:val="a5"/>
        <w:ind w:left="0" w:firstLine="0"/>
        <w:jc w:val="left"/>
      </w:pPr>
      <w:r>
        <w:rPr>
          <w:rStyle w:val="a4"/>
        </w:rPr>
        <w:annotationRef/>
      </w:r>
      <w:r>
        <w:t>Test data pattern is defined.</w:t>
      </w:r>
    </w:p>
  </w:comment>
  <w:comment w:id="36" w:author="Yalong Xu" w:date="2025-05-30T09:32:00Z" w:initials="YX">
    <w:p w14:paraId="70F649A0" w14:textId="77777777" w:rsidR="002D3471" w:rsidRDefault="002D3471" w:rsidP="002D3471">
      <w:pPr>
        <w:pStyle w:val="a5"/>
        <w:ind w:left="0" w:firstLine="0"/>
        <w:jc w:val="left"/>
      </w:pPr>
      <w:r>
        <w:rPr>
          <w:rStyle w:val="a4"/>
        </w:rPr>
        <w:annotationRef/>
      </w:r>
      <w:r>
        <w:t>DAC60504</w:t>
      </w:r>
    </w:p>
  </w:comment>
  <w:comment w:id="39" w:author="Shmygol, Andrey (ext)" w:date="2024-03-26T13:13:00Z" w:initials="SA(">
    <w:p w14:paraId="19328191" w14:textId="113150C9" w:rsidR="00093C4C" w:rsidRDefault="00093C4C" w:rsidP="00DF6A22">
      <w:pPr>
        <w:pStyle w:val="a5"/>
        <w:ind w:left="0" w:firstLine="0"/>
        <w:jc w:val="left"/>
      </w:pPr>
      <w:r>
        <w:rPr>
          <w:rStyle w:val="a4"/>
        </w:rPr>
        <w:annotationRef/>
      </w:r>
      <w:r>
        <w:t>What is DAC4?</w:t>
      </w:r>
    </w:p>
  </w:comment>
  <w:comment w:id="40" w:author="Steven Zhang2" w:date="2025-04-18T09:22:00Z" w:initials="SZ">
    <w:p w14:paraId="340F43B3" w14:textId="77777777" w:rsidR="006B227C" w:rsidRDefault="006B227C" w:rsidP="006B227C">
      <w:pPr>
        <w:pStyle w:val="a5"/>
        <w:ind w:left="0" w:firstLine="0"/>
        <w:jc w:val="left"/>
      </w:pPr>
      <w:r>
        <w:rPr>
          <w:rStyle w:val="a4"/>
        </w:rPr>
        <w:annotationRef/>
      </w:r>
      <w:r>
        <w:rPr>
          <w:color w:val="FF0000"/>
        </w:rPr>
        <w:t>DAC here is the tester resource to generate analog voltage.</w:t>
      </w:r>
    </w:p>
  </w:comment>
  <w:comment w:id="48" w:author="Yalong Xu" w:date="2025-05-30T10:32:00Z" w:initials="YX">
    <w:p w14:paraId="1D116A68" w14:textId="77777777" w:rsidR="003D5395" w:rsidRDefault="003D5395" w:rsidP="003D5395">
      <w:pPr>
        <w:pStyle w:val="a5"/>
        <w:ind w:left="0" w:firstLine="0"/>
        <w:jc w:val="left"/>
      </w:pPr>
      <w:r>
        <w:rPr>
          <w:rStyle w:val="a4"/>
        </w:rPr>
        <w:annotationRef/>
      </w:r>
      <w:r>
        <w:t>The short current protection is not tested here.</w:t>
      </w:r>
    </w:p>
  </w:comment>
  <w:comment w:id="49" w:author="Song, Ge" w:date="2025-04-03T15:11:00Z" w:initials="GS">
    <w:p w14:paraId="6D99404B" w14:textId="666311F2" w:rsidR="00FA45B8" w:rsidRDefault="00FA45B8" w:rsidP="00FA45B8">
      <w:pPr>
        <w:pStyle w:val="a5"/>
        <w:ind w:left="0" w:firstLine="0"/>
        <w:jc w:val="left"/>
      </w:pPr>
      <w:r>
        <w:rPr>
          <w:rStyle w:val="a4"/>
        </w:rPr>
        <w:annotationRef/>
      </w:r>
      <w:r>
        <w:t>HDW_GANT_ROT_EN register bit is hardwired restricted bit, it has special logic to set its value.</w:t>
      </w:r>
    </w:p>
  </w:comment>
  <w:comment w:id="50" w:author="Steven Zhang2" w:date="2025-04-15T14:43:00Z" w:initials="SZ">
    <w:p w14:paraId="21CD1C67" w14:textId="77777777" w:rsidR="00B21FA2" w:rsidRDefault="000E1867" w:rsidP="00B21FA2">
      <w:pPr>
        <w:pStyle w:val="a5"/>
        <w:ind w:left="0" w:firstLine="0"/>
        <w:jc w:val="left"/>
      </w:pPr>
      <w:r>
        <w:rPr>
          <w:rStyle w:val="a4"/>
        </w:rPr>
        <w:annotationRef/>
      </w:r>
      <w:r w:rsidR="00B21FA2">
        <w:rPr>
          <w:color w:val="FF0000"/>
        </w:rPr>
        <w:t xml:space="preserve">What’s the special logic to enable and disable HDW_GANT_ROT_EN bit? </w:t>
      </w:r>
    </w:p>
    <w:p w14:paraId="615A5E96" w14:textId="77777777" w:rsidR="00B21FA2" w:rsidRDefault="00B21FA2" w:rsidP="00B21FA2">
      <w:pPr>
        <w:pStyle w:val="a5"/>
        <w:ind w:left="0" w:firstLine="0"/>
        <w:jc w:val="left"/>
      </w:pPr>
      <w:r>
        <w:rPr>
          <w:color w:val="FF0000"/>
        </w:rPr>
        <w:t xml:space="preserve">The test conditions highlighted in gray need to update since these signals are not present in the new design. </w:t>
      </w:r>
    </w:p>
  </w:comment>
  <w:comment w:id="51" w:author="Song, Ge" w:date="2025-04-23T11:48:00Z" w:initials="GS">
    <w:p w14:paraId="3D375B92" w14:textId="77777777" w:rsidR="00A30CBD" w:rsidRDefault="00A30CBD" w:rsidP="00A30CBD">
      <w:pPr>
        <w:pStyle w:val="a5"/>
        <w:ind w:left="0" w:firstLine="0"/>
        <w:jc w:val="left"/>
      </w:pPr>
      <w:r>
        <w:rPr>
          <w:rStyle w:val="a4"/>
        </w:rPr>
        <w:annotationRef/>
      </w:r>
      <w:r>
        <w:t>To set the restricted bit, you need to meet following conditions:  (not HARD_FAULT) and PENDANT_INST and (not PENDANT_MEB_N) and EMO_GOOD, please check updated procedure.</w:t>
      </w:r>
    </w:p>
  </w:comment>
  <w:comment w:id="54" w:author="Greenberg, Kevin" w:date="2024-04-15T16:13:00Z" w:initials="GK">
    <w:p w14:paraId="1AEDDC12" w14:textId="142300B2" w:rsidR="007E16D9" w:rsidRPr="003F71FA" w:rsidRDefault="007E16D9" w:rsidP="00DF6A22">
      <w:pPr>
        <w:pStyle w:val="a5"/>
        <w:ind w:left="0" w:firstLine="0"/>
        <w:jc w:val="left"/>
        <w:rPr>
          <w:rFonts w:eastAsiaTheme="minorEastAsia"/>
          <w:lang w:eastAsia="zh-CN"/>
        </w:rPr>
      </w:pPr>
      <w:r>
        <w:rPr>
          <w:rStyle w:val="a4"/>
        </w:rPr>
        <w:annotationRef/>
      </w:r>
      <w:r>
        <w:t>This is a very wide range.  Is this the best the test can do?  It represents an error of more than 10C.</w:t>
      </w:r>
    </w:p>
  </w:comment>
  <w:comment w:id="55" w:author="Steven Zhang2" w:date="2025-04-16T12:26:00Z" w:initials="SZ">
    <w:p w14:paraId="50ED2188" w14:textId="77777777" w:rsidR="00D03290" w:rsidRDefault="003F71FA" w:rsidP="00D03290">
      <w:pPr>
        <w:pStyle w:val="a5"/>
        <w:ind w:left="0" w:firstLine="0"/>
        <w:jc w:val="left"/>
      </w:pPr>
      <w:r>
        <w:rPr>
          <w:rStyle w:val="a4"/>
        </w:rPr>
        <w:annotationRef/>
      </w:r>
      <w:r w:rsidR="00D03290">
        <w:rPr>
          <w:color w:val="FF0000"/>
        </w:rPr>
        <w:t>So, we need to set a proper spec range.</w:t>
      </w:r>
    </w:p>
  </w:comment>
  <w:comment w:id="56" w:author="Song, Ge" w:date="2025-04-22T16:43:00Z" w:initials="GS">
    <w:p w14:paraId="36722560" w14:textId="77777777" w:rsidR="00885539" w:rsidRDefault="00EC165C" w:rsidP="00885539">
      <w:pPr>
        <w:pStyle w:val="a5"/>
        <w:ind w:left="0" w:firstLine="0"/>
        <w:jc w:val="left"/>
      </w:pPr>
      <w:r>
        <w:rPr>
          <w:rStyle w:val="a4"/>
        </w:rPr>
        <w:annotationRef/>
      </w:r>
      <w:r w:rsidR="00885539">
        <w:t>From 0.958V to 1.164V (assuming testing temperature is from 22℃ to 28℃.</w:t>
      </w:r>
    </w:p>
  </w:comment>
  <w:comment w:id="65" w:author="Yalong Xu" w:date="2025-05-30T10:51:00Z" w:initials="YX">
    <w:p w14:paraId="59827DDD" w14:textId="77777777" w:rsidR="00A50866" w:rsidRDefault="00A50866" w:rsidP="00A50866">
      <w:pPr>
        <w:pStyle w:val="a5"/>
        <w:ind w:left="0" w:firstLine="0"/>
        <w:jc w:val="left"/>
      </w:pPr>
      <w:r>
        <w:rPr>
          <w:rStyle w:val="a4"/>
        </w:rPr>
        <w:annotationRef/>
      </w:r>
      <w:r>
        <w:t>DP83825IRMQR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7E204A4" w15:done="1"/>
  <w15:commentEx w15:paraId="6429D1DC" w15:done="1"/>
  <w15:commentEx w15:paraId="71D93F5A" w15:done="1"/>
  <w15:commentEx w15:paraId="33F4CDE5" w15:paraIdParent="71D93F5A" w15:done="1"/>
  <w15:commentEx w15:paraId="364E89B8" w15:paraIdParent="71D93F5A" w15:done="1"/>
  <w15:commentEx w15:paraId="4A38AFB9" w15:done="1"/>
  <w15:commentEx w15:paraId="6DC5A35F" w15:paraIdParent="4A38AFB9" w15:done="1"/>
  <w15:commentEx w15:paraId="545B7EF9" w15:paraIdParent="4A38AFB9" w15:done="1"/>
  <w15:commentEx w15:paraId="3456F3BF" w15:done="0"/>
  <w15:commentEx w15:paraId="67877EA0" w15:done="0"/>
  <w15:commentEx w15:paraId="4BF2FCBF" w15:done="1"/>
  <w15:commentEx w15:paraId="7D6A0993" w15:paraIdParent="4BF2FCBF" w15:done="1"/>
  <w15:commentEx w15:paraId="738F0EC6" w15:done="0"/>
  <w15:commentEx w15:paraId="1B51497C" w15:done="0"/>
  <w15:commentEx w15:paraId="70F649A0" w15:done="0"/>
  <w15:commentEx w15:paraId="19328191" w15:done="1"/>
  <w15:commentEx w15:paraId="340F43B3" w15:paraIdParent="19328191" w15:done="1"/>
  <w15:commentEx w15:paraId="1D116A68" w15:done="0"/>
  <w15:commentEx w15:paraId="6D99404B" w15:done="1"/>
  <w15:commentEx w15:paraId="615A5E96" w15:paraIdParent="6D99404B" w15:done="1"/>
  <w15:commentEx w15:paraId="3D375B92" w15:paraIdParent="6D99404B" w15:done="1"/>
  <w15:commentEx w15:paraId="1AEDDC12" w15:done="1"/>
  <w15:commentEx w15:paraId="50ED2188" w15:paraIdParent="1AEDDC12" w15:done="1"/>
  <w15:commentEx w15:paraId="36722560" w15:paraIdParent="1AEDDC12" w15:done="1"/>
  <w15:commentEx w15:paraId="59827D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C7D367" w16cex:dateUtc="2024-04-15T23:25:00Z"/>
  <w16cex:commentExtensible w16cex:durableId="29C7B54A" w16cex:dateUtc="2024-04-15T21:16:00Z"/>
  <w16cex:commentExtensible w16cex:durableId="580C5325" w16cex:dateUtc="2025-04-02T19:05:00Z"/>
  <w16cex:commentExtensible w16cex:durableId="60D9CFC5" w16cex:dateUtc="2025-04-17T05:35:00Z"/>
  <w16cex:commentExtensible w16cex:durableId="47C292CD" w16cex:dateUtc="2025-04-22T20:07:00Z"/>
  <w16cex:commentExtensible w16cex:durableId="2B041343" w16cex:dateUtc="2024-12-11T21:33:00Z"/>
  <w16cex:commentExtensible w16cex:durableId="4A73CF73" w16cex:dateUtc="2025-04-17T06:07:00Z"/>
  <w16cex:commentExtensible w16cex:durableId="3EEFA8FA" w16cex:dateUtc="2025-04-22T20:09:00Z"/>
  <w16cex:commentExtensible w16cex:durableId="12865074" w16cex:dateUtc="2025-05-30T01:24:00Z"/>
  <w16cex:commentExtensible w16cex:durableId="5FA3971F" w16cex:dateUtc="2025-05-30T01:26:00Z"/>
  <w16cex:commentExtensible w16cex:durableId="3BF01CB0" w16cex:dateUtc="2025-04-02T19:43:00Z"/>
  <w16cex:commentExtensible w16cex:durableId="44F5C014" w16cex:dateUtc="2025-04-18T06:31:00Z"/>
  <w16cex:commentExtensible w16cex:durableId="49D83E70" w16cex:dateUtc="2025-05-30T01:29:00Z"/>
  <w16cex:commentExtensible w16cex:durableId="60C9439A" w16cex:dateUtc="2025-05-30T01:31:00Z"/>
  <w16cex:commentExtensible w16cex:durableId="4EA55C4E" w16cex:dateUtc="2025-05-30T01:32:00Z"/>
  <w16cex:commentExtensible w16cex:durableId="29AD486E" w16cex:dateUtc="2024-03-26T20:13:00Z"/>
  <w16cex:commentExtensible w16cex:durableId="3B79D81A" w16cex:dateUtc="2025-04-18T01:22:00Z"/>
  <w16cex:commentExtensible w16cex:durableId="55934B35" w16cex:dateUtc="2025-05-30T02:32:00Z"/>
  <w16cex:commentExtensible w16cex:durableId="5F6971BE" w16cex:dateUtc="2025-04-03T22:11:00Z"/>
  <w16cex:commentExtensible w16cex:durableId="38BDCC37" w16cex:dateUtc="2025-04-15T06:43:00Z"/>
  <w16cex:commentExtensible w16cex:durableId="567F80AE" w16cex:dateUtc="2025-04-23T18:48:00Z"/>
  <w16cex:commentExtensible w16cex:durableId="29C7D08C" w16cex:dateUtc="2024-04-15T23:13:00Z"/>
  <w16cex:commentExtensible w16cex:durableId="635BDA5D" w16cex:dateUtc="2025-04-16T04:26:00Z"/>
  <w16cex:commentExtensible w16cex:durableId="59BE9C46" w16cex:dateUtc="2025-04-22T23:43:00Z"/>
  <w16cex:commentExtensible w16cex:durableId="4BA28A50" w16cex:dateUtc="2025-05-30T0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7E204A4" w16cid:durableId="29C7D367"/>
  <w16cid:commentId w16cid:paraId="6429D1DC" w16cid:durableId="29C7B54A"/>
  <w16cid:commentId w16cid:paraId="71D93F5A" w16cid:durableId="580C5325"/>
  <w16cid:commentId w16cid:paraId="33F4CDE5" w16cid:durableId="60D9CFC5"/>
  <w16cid:commentId w16cid:paraId="364E89B8" w16cid:durableId="47C292CD"/>
  <w16cid:commentId w16cid:paraId="4A38AFB9" w16cid:durableId="2B041343"/>
  <w16cid:commentId w16cid:paraId="6DC5A35F" w16cid:durableId="4A73CF73"/>
  <w16cid:commentId w16cid:paraId="545B7EF9" w16cid:durableId="3EEFA8FA"/>
  <w16cid:commentId w16cid:paraId="3456F3BF" w16cid:durableId="12865074"/>
  <w16cid:commentId w16cid:paraId="67877EA0" w16cid:durableId="5FA3971F"/>
  <w16cid:commentId w16cid:paraId="4BF2FCBF" w16cid:durableId="3BF01CB0"/>
  <w16cid:commentId w16cid:paraId="7D6A0993" w16cid:durableId="44F5C014"/>
  <w16cid:commentId w16cid:paraId="738F0EC6" w16cid:durableId="49D83E70"/>
  <w16cid:commentId w16cid:paraId="1B51497C" w16cid:durableId="60C9439A"/>
  <w16cid:commentId w16cid:paraId="70F649A0" w16cid:durableId="4EA55C4E"/>
  <w16cid:commentId w16cid:paraId="19328191" w16cid:durableId="29AD486E"/>
  <w16cid:commentId w16cid:paraId="340F43B3" w16cid:durableId="3B79D81A"/>
  <w16cid:commentId w16cid:paraId="1D116A68" w16cid:durableId="55934B35"/>
  <w16cid:commentId w16cid:paraId="6D99404B" w16cid:durableId="5F6971BE"/>
  <w16cid:commentId w16cid:paraId="615A5E96" w16cid:durableId="38BDCC37"/>
  <w16cid:commentId w16cid:paraId="3D375B92" w16cid:durableId="567F80AE"/>
  <w16cid:commentId w16cid:paraId="1AEDDC12" w16cid:durableId="29C7D08C"/>
  <w16cid:commentId w16cid:paraId="50ED2188" w16cid:durableId="635BDA5D"/>
  <w16cid:commentId w16cid:paraId="36722560" w16cid:durableId="59BE9C46"/>
  <w16cid:commentId w16cid:paraId="59827DDD" w16cid:durableId="4BA28A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E280B" w14:textId="77777777" w:rsidR="00F93856" w:rsidRDefault="00F93856">
      <w:pPr>
        <w:spacing w:after="0" w:line="240" w:lineRule="auto"/>
      </w:pPr>
      <w:r>
        <w:separator/>
      </w:r>
    </w:p>
  </w:endnote>
  <w:endnote w:type="continuationSeparator" w:id="0">
    <w:p w14:paraId="2F2E322F" w14:textId="77777777" w:rsidR="00F93856" w:rsidRDefault="00F93856">
      <w:pPr>
        <w:spacing w:after="0" w:line="240" w:lineRule="auto"/>
      </w:pPr>
      <w:r>
        <w:continuationSeparator/>
      </w:r>
    </w:p>
  </w:endnote>
  <w:endnote w:type="continuationNotice" w:id="1">
    <w:p w14:paraId="55496887" w14:textId="77777777" w:rsidR="00F93856" w:rsidRDefault="00F938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8FA03" w14:textId="77777777" w:rsidR="004546ED" w:rsidRDefault="00D35BF9">
    <w:pPr>
      <w:spacing w:after="0" w:line="259" w:lineRule="auto"/>
      <w:ind w:left="0" w:right="62" w:firstLine="0"/>
      <w:jc w:val="center"/>
    </w:pPr>
    <w:r>
      <w:rPr>
        <w:sz w:val="24"/>
      </w:rPr>
      <w:t xml:space="preserve">Page </w:t>
    </w:r>
    <w:r>
      <w:fldChar w:fldCharType="begin"/>
    </w:r>
    <w:r>
      <w:instrText xml:space="preserve"> PAGE   \* MERGEFORMAT </w:instrText>
    </w:r>
    <w:r>
      <w:fldChar w:fldCharType="separate"/>
    </w:r>
    <w:r>
      <w:rPr>
        <w:sz w:val="24"/>
      </w:rPr>
      <w:t>2</w:t>
    </w:r>
    <w:r>
      <w:rPr>
        <w:sz w:val="24"/>
      </w:rPr>
      <w:fldChar w:fldCharType="end"/>
    </w:r>
    <w:r>
      <w:rPr>
        <w:sz w:val="24"/>
      </w:rPr>
      <w:t xml:space="preserve"> of </w:t>
    </w:r>
    <w:fldSimple w:instr=" NUMPAGES   \* MERGEFORMAT ">
      <w:r>
        <w:rPr>
          <w:sz w:val="24"/>
        </w:rPr>
        <w:t>35</w:t>
      </w:r>
    </w:fldSimple>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F305C" w14:textId="77777777" w:rsidR="004546ED" w:rsidRDefault="00D35BF9">
    <w:pPr>
      <w:spacing w:after="0" w:line="259" w:lineRule="auto"/>
      <w:ind w:left="0" w:right="62" w:firstLine="0"/>
      <w:jc w:val="center"/>
    </w:pPr>
    <w:r>
      <w:rPr>
        <w:sz w:val="24"/>
      </w:rPr>
      <w:t xml:space="preserve">Page </w:t>
    </w:r>
    <w:r>
      <w:fldChar w:fldCharType="begin"/>
    </w:r>
    <w:r>
      <w:instrText xml:space="preserve"> PAGE   \* MERGEFORMAT </w:instrText>
    </w:r>
    <w:r>
      <w:fldChar w:fldCharType="separate"/>
    </w:r>
    <w:r>
      <w:rPr>
        <w:sz w:val="24"/>
      </w:rPr>
      <w:t>2</w:t>
    </w:r>
    <w:r>
      <w:rPr>
        <w:sz w:val="24"/>
      </w:rPr>
      <w:fldChar w:fldCharType="end"/>
    </w:r>
    <w:r>
      <w:rPr>
        <w:sz w:val="24"/>
      </w:rPr>
      <w:t xml:space="preserve"> of </w:t>
    </w:r>
    <w:fldSimple w:instr=" NUMPAGES   \* MERGEFORMAT ">
      <w:r>
        <w:rPr>
          <w:sz w:val="24"/>
        </w:rPr>
        <w:t>35</w:t>
      </w:r>
    </w:fldSimple>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E9FA2" w14:textId="77777777" w:rsidR="004546ED" w:rsidRDefault="004546ED">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531A9" w14:textId="77777777" w:rsidR="00F93856" w:rsidRDefault="00F93856">
      <w:pPr>
        <w:spacing w:after="0" w:line="240" w:lineRule="auto"/>
      </w:pPr>
      <w:r>
        <w:separator/>
      </w:r>
    </w:p>
  </w:footnote>
  <w:footnote w:type="continuationSeparator" w:id="0">
    <w:p w14:paraId="6353BF95" w14:textId="77777777" w:rsidR="00F93856" w:rsidRDefault="00F93856">
      <w:pPr>
        <w:spacing w:after="0" w:line="240" w:lineRule="auto"/>
      </w:pPr>
      <w:r>
        <w:continuationSeparator/>
      </w:r>
    </w:p>
  </w:footnote>
  <w:footnote w:type="continuationNotice" w:id="1">
    <w:p w14:paraId="064513E7" w14:textId="77777777" w:rsidR="00F93856" w:rsidRDefault="00F938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960" w:tblpY="734"/>
      <w:tblOverlap w:val="never"/>
      <w:tblW w:w="9950" w:type="dxa"/>
      <w:tblInd w:w="0" w:type="dxa"/>
      <w:tblCellMar>
        <w:left w:w="115" w:type="dxa"/>
        <w:right w:w="82" w:type="dxa"/>
      </w:tblCellMar>
      <w:tblLook w:val="04A0" w:firstRow="1" w:lastRow="0" w:firstColumn="1" w:lastColumn="0" w:noHBand="0" w:noVBand="1"/>
    </w:tblPr>
    <w:tblGrid>
      <w:gridCol w:w="3109"/>
      <w:gridCol w:w="6841"/>
    </w:tblGrid>
    <w:tr w:rsidR="004546ED" w14:paraId="690C6CAF" w14:textId="77777777">
      <w:trPr>
        <w:trHeight w:val="980"/>
      </w:trPr>
      <w:tc>
        <w:tcPr>
          <w:tcW w:w="3109" w:type="dxa"/>
          <w:tcBorders>
            <w:top w:val="single" w:sz="12" w:space="0" w:color="000000"/>
            <w:left w:val="single" w:sz="12" w:space="0" w:color="000000"/>
            <w:bottom w:val="single" w:sz="12" w:space="0" w:color="000000"/>
            <w:right w:val="single" w:sz="12" w:space="0" w:color="000000"/>
          </w:tcBorders>
          <w:vAlign w:val="center"/>
        </w:tcPr>
        <w:p w14:paraId="1781A032" w14:textId="77777777" w:rsidR="004546ED" w:rsidRDefault="00D35BF9">
          <w:pPr>
            <w:spacing w:after="0" w:line="259" w:lineRule="auto"/>
            <w:ind w:left="0" w:right="320" w:firstLine="0"/>
            <w:jc w:val="center"/>
          </w:pPr>
          <w:r>
            <w:rPr>
              <w:noProof/>
            </w:rPr>
            <w:drawing>
              <wp:inline distT="0" distB="0" distL="0" distR="0" wp14:anchorId="43664A58" wp14:editId="463EE297">
                <wp:extent cx="1191895" cy="295910"/>
                <wp:effectExtent l="0" t="0" r="0" b="0"/>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1"/>
                        <a:stretch>
                          <a:fillRect/>
                        </a:stretch>
                      </pic:blipFill>
                      <pic:spPr>
                        <a:xfrm>
                          <a:off x="0" y="0"/>
                          <a:ext cx="1191895" cy="295910"/>
                        </a:xfrm>
                        <a:prstGeom prst="rect">
                          <a:avLst/>
                        </a:prstGeom>
                      </pic:spPr>
                    </pic:pic>
                  </a:graphicData>
                </a:graphic>
              </wp:inline>
            </w:drawing>
          </w:r>
        </w:p>
      </w:tc>
      <w:tc>
        <w:tcPr>
          <w:tcW w:w="6841" w:type="dxa"/>
          <w:tcBorders>
            <w:top w:val="single" w:sz="12" w:space="0" w:color="000000"/>
            <w:left w:val="single" w:sz="12" w:space="0" w:color="000000"/>
            <w:bottom w:val="single" w:sz="12" w:space="0" w:color="000000"/>
            <w:right w:val="single" w:sz="12" w:space="0" w:color="000000"/>
          </w:tcBorders>
          <w:vAlign w:val="center"/>
        </w:tcPr>
        <w:p w14:paraId="62EB4EDE" w14:textId="77777777" w:rsidR="004546ED" w:rsidRDefault="00D35BF9">
          <w:pPr>
            <w:spacing w:after="0" w:line="259" w:lineRule="auto"/>
            <w:ind w:left="0" w:right="39" w:firstLine="0"/>
            <w:jc w:val="center"/>
          </w:pPr>
          <w:r>
            <w:rPr>
              <w:b/>
              <w:sz w:val="32"/>
            </w:rPr>
            <w:t xml:space="preserve">ACCEPTANCE TEST PROCEDURE </w:t>
          </w:r>
        </w:p>
        <w:p w14:paraId="783D7708" w14:textId="77777777" w:rsidR="004546ED" w:rsidRDefault="00D35BF9">
          <w:pPr>
            <w:spacing w:after="0" w:line="259" w:lineRule="auto"/>
            <w:ind w:left="0" w:right="31" w:firstLine="0"/>
            <w:jc w:val="center"/>
          </w:pPr>
          <w:r>
            <w:rPr>
              <w:b/>
              <w:sz w:val="24"/>
            </w:rPr>
            <w:t>100014296-ATP</w:t>
          </w:r>
          <w:r>
            <w:rPr>
              <w:sz w:val="32"/>
            </w:rPr>
            <w:t xml:space="preserve"> </w:t>
          </w:r>
        </w:p>
      </w:tc>
    </w:tr>
  </w:tbl>
  <w:p w14:paraId="1CB25C4E" w14:textId="77777777" w:rsidR="004546ED" w:rsidRDefault="00D35BF9">
    <w:pPr>
      <w:spacing w:after="0" w:line="259" w:lineRule="auto"/>
      <w:ind w:left="0" w:firstLine="0"/>
      <w:jc w:val="center"/>
    </w:pPr>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960" w:tblpY="734"/>
      <w:tblOverlap w:val="never"/>
      <w:tblW w:w="9950" w:type="dxa"/>
      <w:tblInd w:w="0" w:type="dxa"/>
      <w:tblCellMar>
        <w:left w:w="115" w:type="dxa"/>
        <w:right w:w="82" w:type="dxa"/>
      </w:tblCellMar>
      <w:tblLook w:val="04A0" w:firstRow="1" w:lastRow="0" w:firstColumn="1" w:lastColumn="0" w:noHBand="0" w:noVBand="1"/>
    </w:tblPr>
    <w:tblGrid>
      <w:gridCol w:w="3109"/>
      <w:gridCol w:w="6841"/>
    </w:tblGrid>
    <w:tr w:rsidR="004546ED" w14:paraId="6B3CF220" w14:textId="77777777">
      <w:trPr>
        <w:trHeight w:val="980"/>
      </w:trPr>
      <w:tc>
        <w:tcPr>
          <w:tcW w:w="3109" w:type="dxa"/>
          <w:tcBorders>
            <w:top w:val="single" w:sz="12" w:space="0" w:color="000000"/>
            <w:left w:val="single" w:sz="12" w:space="0" w:color="000000"/>
            <w:bottom w:val="single" w:sz="12" w:space="0" w:color="000000"/>
            <w:right w:val="single" w:sz="12" w:space="0" w:color="000000"/>
          </w:tcBorders>
          <w:vAlign w:val="center"/>
        </w:tcPr>
        <w:p w14:paraId="6BDB4E4B" w14:textId="77777777" w:rsidR="004546ED" w:rsidRDefault="00D35BF9">
          <w:pPr>
            <w:spacing w:after="0" w:line="259" w:lineRule="auto"/>
            <w:ind w:left="0" w:right="320" w:firstLine="0"/>
            <w:jc w:val="center"/>
          </w:pPr>
          <w:r>
            <w:rPr>
              <w:noProof/>
            </w:rPr>
            <w:drawing>
              <wp:inline distT="0" distB="0" distL="0" distR="0" wp14:anchorId="7587A5C6" wp14:editId="6FEFA4D9">
                <wp:extent cx="1191895" cy="29591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1"/>
                        <a:stretch>
                          <a:fillRect/>
                        </a:stretch>
                      </pic:blipFill>
                      <pic:spPr>
                        <a:xfrm>
                          <a:off x="0" y="0"/>
                          <a:ext cx="1191895" cy="295910"/>
                        </a:xfrm>
                        <a:prstGeom prst="rect">
                          <a:avLst/>
                        </a:prstGeom>
                      </pic:spPr>
                    </pic:pic>
                  </a:graphicData>
                </a:graphic>
              </wp:inline>
            </w:drawing>
          </w:r>
        </w:p>
      </w:tc>
      <w:tc>
        <w:tcPr>
          <w:tcW w:w="6841" w:type="dxa"/>
          <w:tcBorders>
            <w:top w:val="single" w:sz="12" w:space="0" w:color="000000"/>
            <w:left w:val="single" w:sz="12" w:space="0" w:color="000000"/>
            <w:bottom w:val="single" w:sz="12" w:space="0" w:color="000000"/>
            <w:right w:val="single" w:sz="12" w:space="0" w:color="000000"/>
          </w:tcBorders>
          <w:vAlign w:val="center"/>
        </w:tcPr>
        <w:p w14:paraId="57577B8C" w14:textId="77777777" w:rsidR="004546ED" w:rsidRDefault="00D35BF9">
          <w:pPr>
            <w:spacing w:after="0" w:line="259" w:lineRule="auto"/>
            <w:ind w:left="0" w:right="39" w:firstLine="0"/>
            <w:jc w:val="center"/>
          </w:pPr>
          <w:r>
            <w:rPr>
              <w:b/>
              <w:sz w:val="32"/>
            </w:rPr>
            <w:t xml:space="preserve">ACCEPTANCE TEST PROCEDURE </w:t>
          </w:r>
        </w:p>
        <w:p w14:paraId="522B893E" w14:textId="77777777" w:rsidR="004546ED" w:rsidRDefault="00D35BF9">
          <w:pPr>
            <w:spacing w:after="0" w:line="259" w:lineRule="auto"/>
            <w:ind w:left="0" w:right="31" w:firstLine="0"/>
            <w:jc w:val="center"/>
          </w:pPr>
          <w:r>
            <w:rPr>
              <w:b/>
              <w:sz w:val="24"/>
            </w:rPr>
            <w:t>100014296-ATP</w:t>
          </w:r>
          <w:r>
            <w:rPr>
              <w:sz w:val="32"/>
            </w:rPr>
            <w:t xml:space="preserve"> </w:t>
          </w:r>
        </w:p>
      </w:tc>
    </w:tr>
  </w:tbl>
  <w:p w14:paraId="1C21B754" w14:textId="77777777" w:rsidR="004546ED" w:rsidRDefault="00D35BF9">
    <w:pPr>
      <w:spacing w:after="0" w:line="259" w:lineRule="auto"/>
      <w:ind w:left="0" w:firstLine="0"/>
      <w:jc w:val="center"/>
    </w:pPr>
    <w:r>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34FF2" w14:textId="77777777" w:rsidR="004546ED" w:rsidRDefault="004546E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E60E04"/>
    <w:multiLevelType w:val="multilevel"/>
    <w:tmpl w:val="52C82594"/>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2250" w:hanging="720"/>
      </w:pPr>
      <w:rPr>
        <w:rFonts w:hint="default"/>
        <w:b/>
        <w:bCs/>
        <w:i/>
        <w:iCs/>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27A34310"/>
    <w:multiLevelType w:val="hybridMultilevel"/>
    <w:tmpl w:val="0A387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F1A3E25"/>
    <w:multiLevelType w:val="hybridMultilevel"/>
    <w:tmpl w:val="9D6810DC"/>
    <w:lvl w:ilvl="0" w:tplc="10F277BE">
      <w:start w:val="1"/>
      <w:numFmt w:val="bullet"/>
      <w:lvlText w:val="•"/>
      <w:lvlJc w:val="left"/>
      <w:pPr>
        <w:ind w:left="7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FC07D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E6B7C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D62ED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AEAB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88CA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1A07B2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164C0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A455B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99E2855"/>
    <w:multiLevelType w:val="hybridMultilevel"/>
    <w:tmpl w:val="F5F8DD40"/>
    <w:lvl w:ilvl="0" w:tplc="8F72AC94">
      <w:start w:val="1"/>
      <w:numFmt w:val="bullet"/>
      <w:lvlText w:val="•"/>
      <w:lvlJc w:val="left"/>
      <w:pPr>
        <w:ind w:left="8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52A94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1ACC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0679A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A4EFB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6E69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121F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40730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4E82FD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96407826">
    <w:abstractNumId w:val="3"/>
  </w:num>
  <w:num w:numId="2" w16cid:durableId="927082666">
    <w:abstractNumId w:val="2"/>
  </w:num>
  <w:num w:numId="3" w16cid:durableId="727991469">
    <w:abstractNumId w:val="1"/>
  </w:num>
  <w:num w:numId="4" w16cid:durableId="1135832825">
    <w:abstractNumId w:val="0"/>
  </w:num>
  <w:num w:numId="5" w16cid:durableId="16842855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903112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24691994">
    <w:abstractNumId w:val="0"/>
    <w:lvlOverride w:ilvl="0">
      <w:startOverride w:val="8"/>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38959212">
    <w:abstractNumId w:val="0"/>
  </w:num>
  <w:num w:numId="9" w16cid:durableId="1514227558">
    <w:abstractNumId w:val="0"/>
  </w:num>
  <w:num w:numId="10" w16cid:durableId="990328055">
    <w:abstractNumId w:val="0"/>
  </w:num>
  <w:num w:numId="11" w16cid:durableId="1863321794">
    <w:abstractNumId w:val="0"/>
  </w:num>
  <w:num w:numId="12" w16cid:durableId="14604164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15301552">
    <w:abstractNumId w:val="0"/>
  </w:num>
  <w:num w:numId="14" w16cid:durableId="2036927205">
    <w:abstractNumId w:val="0"/>
  </w:num>
  <w:num w:numId="15" w16cid:durableId="283317805">
    <w:abstractNumId w:val="0"/>
  </w:num>
  <w:num w:numId="16" w16cid:durableId="1585534741">
    <w:abstractNumId w:val="0"/>
  </w:num>
  <w:num w:numId="17" w16cid:durableId="1387875649">
    <w:abstractNumId w:val="0"/>
  </w:num>
  <w:num w:numId="18" w16cid:durableId="469858722">
    <w:abstractNumId w:val="0"/>
  </w:num>
  <w:num w:numId="19" w16cid:durableId="605113853">
    <w:abstractNumId w:val="0"/>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ong, Ge">
    <w15:presenceInfo w15:providerId="AD" w15:userId="S::song.ge@varian.com::f02cc8b2-b3f5-40b4-92a9-6c422c9eba94"/>
  </w15:person>
  <w15:person w15:author="Greenberg, Kevin">
    <w15:presenceInfo w15:providerId="AD" w15:userId="S::Kevin.Greenberg@varian.com::9566ad84-8dde-4d82-b3a6-0b5edc1fece1"/>
  </w15:person>
  <w15:person w15:author="Steven Zhang2">
    <w15:presenceInfo w15:providerId="AD" w15:userId="S::Steven_Zhang2@jabil.com::3e7ae4c8-2713-4c83-beec-caeea900c095"/>
  </w15:person>
  <w15:person w15:author="Yalong Xu">
    <w15:presenceInfo w15:providerId="Windows Live" w15:userId="5abfbad9faae0328"/>
  </w15:person>
  <w15:person w15:author="Shmygol, Andrey (ext)">
    <w15:presenceInfo w15:providerId="AD" w15:userId="S::andrey.shmygol@varian.com::a7c3ee05-9f3c-4f48-a583-2e3069e204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6ED"/>
    <w:rsid w:val="000046CA"/>
    <w:rsid w:val="00006102"/>
    <w:rsid w:val="00006C09"/>
    <w:rsid w:val="00011189"/>
    <w:rsid w:val="0001150F"/>
    <w:rsid w:val="000116DD"/>
    <w:rsid w:val="000254A0"/>
    <w:rsid w:val="00027075"/>
    <w:rsid w:val="00031B5C"/>
    <w:rsid w:val="00034199"/>
    <w:rsid w:val="000364FC"/>
    <w:rsid w:val="00036620"/>
    <w:rsid w:val="0003777D"/>
    <w:rsid w:val="00040CB2"/>
    <w:rsid w:val="00044BBB"/>
    <w:rsid w:val="00050F00"/>
    <w:rsid w:val="0005467B"/>
    <w:rsid w:val="00054F80"/>
    <w:rsid w:val="000605BF"/>
    <w:rsid w:val="00064E77"/>
    <w:rsid w:val="000651A5"/>
    <w:rsid w:val="000659F7"/>
    <w:rsid w:val="00066767"/>
    <w:rsid w:val="0007123E"/>
    <w:rsid w:val="000738BB"/>
    <w:rsid w:val="00075F20"/>
    <w:rsid w:val="000769E0"/>
    <w:rsid w:val="0007735C"/>
    <w:rsid w:val="0008053E"/>
    <w:rsid w:val="0008078B"/>
    <w:rsid w:val="00080EF7"/>
    <w:rsid w:val="00087526"/>
    <w:rsid w:val="0009142D"/>
    <w:rsid w:val="00092B64"/>
    <w:rsid w:val="00093C4C"/>
    <w:rsid w:val="00094FD5"/>
    <w:rsid w:val="000972FB"/>
    <w:rsid w:val="00097FBB"/>
    <w:rsid w:val="000A23C7"/>
    <w:rsid w:val="000A2ADF"/>
    <w:rsid w:val="000A2D8F"/>
    <w:rsid w:val="000A4339"/>
    <w:rsid w:val="000A6177"/>
    <w:rsid w:val="000A6680"/>
    <w:rsid w:val="000B2597"/>
    <w:rsid w:val="000B3B12"/>
    <w:rsid w:val="000B48C6"/>
    <w:rsid w:val="000B6AA2"/>
    <w:rsid w:val="000B77DF"/>
    <w:rsid w:val="000C0F4A"/>
    <w:rsid w:val="000C1282"/>
    <w:rsid w:val="000C1623"/>
    <w:rsid w:val="000C3626"/>
    <w:rsid w:val="000C3EA7"/>
    <w:rsid w:val="000C4B44"/>
    <w:rsid w:val="000C51F5"/>
    <w:rsid w:val="000C62C0"/>
    <w:rsid w:val="000C6518"/>
    <w:rsid w:val="000D2A20"/>
    <w:rsid w:val="000D2E37"/>
    <w:rsid w:val="000D6664"/>
    <w:rsid w:val="000D75B6"/>
    <w:rsid w:val="000D7B25"/>
    <w:rsid w:val="000E08B4"/>
    <w:rsid w:val="000E1867"/>
    <w:rsid w:val="000E2483"/>
    <w:rsid w:val="000E347E"/>
    <w:rsid w:val="000E57E1"/>
    <w:rsid w:val="000E6464"/>
    <w:rsid w:val="000E7243"/>
    <w:rsid w:val="000F03F9"/>
    <w:rsid w:val="000F1814"/>
    <w:rsid w:val="0010080E"/>
    <w:rsid w:val="00103FBE"/>
    <w:rsid w:val="00104198"/>
    <w:rsid w:val="00104DFA"/>
    <w:rsid w:val="0010538A"/>
    <w:rsid w:val="0010595B"/>
    <w:rsid w:val="0010728B"/>
    <w:rsid w:val="00113349"/>
    <w:rsid w:val="00114603"/>
    <w:rsid w:val="0011564A"/>
    <w:rsid w:val="001168D8"/>
    <w:rsid w:val="00116C8B"/>
    <w:rsid w:val="001172DD"/>
    <w:rsid w:val="00123CCC"/>
    <w:rsid w:val="001247BF"/>
    <w:rsid w:val="00127FC0"/>
    <w:rsid w:val="00131B19"/>
    <w:rsid w:val="00132675"/>
    <w:rsid w:val="00133ACD"/>
    <w:rsid w:val="00136842"/>
    <w:rsid w:val="0013715B"/>
    <w:rsid w:val="00141BDB"/>
    <w:rsid w:val="00144255"/>
    <w:rsid w:val="0014441E"/>
    <w:rsid w:val="00146A42"/>
    <w:rsid w:val="00153B6B"/>
    <w:rsid w:val="00153D88"/>
    <w:rsid w:val="001551F9"/>
    <w:rsid w:val="00157B23"/>
    <w:rsid w:val="00160A77"/>
    <w:rsid w:val="00161F7E"/>
    <w:rsid w:val="001634E8"/>
    <w:rsid w:val="001663DB"/>
    <w:rsid w:val="001665FD"/>
    <w:rsid w:val="00171DE1"/>
    <w:rsid w:val="00172751"/>
    <w:rsid w:val="0017486D"/>
    <w:rsid w:val="001767BF"/>
    <w:rsid w:val="001769D6"/>
    <w:rsid w:val="0017734A"/>
    <w:rsid w:val="001841D4"/>
    <w:rsid w:val="00193B8E"/>
    <w:rsid w:val="00194088"/>
    <w:rsid w:val="00196292"/>
    <w:rsid w:val="00196558"/>
    <w:rsid w:val="00197B98"/>
    <w:rsid w:val="001A1693"/>
    <w:rsid w:val="001A3C60"/>
    <w:rsid w:val="001A5BE7"/>
    <w:rsid w:val="001A7577"/>
    <w:rsid w:val="001B2387"/>
    <w:rsid w:val="001B36FD"/>
    <w:rsid w:val="001B4B86"/>
    <w:rsid w:val="001B5E77"/>
    <w:rsid w:val="001B72AA"/>
    <w:rsid w:val="001C0BC6"/>
    <w:rsid w:val="001C4CE3"/>
    <w:rsid w:val="001C5339"/>
    <w:rsid w:val="001C695A"/>
    <w:rsid w:val="001D38B9"/>
    <w:rsid w:val="001D5955"/>
    <w:rsid w:val="001D626F"/>
    <w:rsid w:val="001D7931"/>
    <w:rsid w:val="001E023C"/>
    <w:rsid w:val="001E0688"/>
    <w:rsid w:val="001E3B15"/>
    <w:rsid w:val="001E5F23"/>
    <w:rsid w:val="001E62A6"/>
    <w:rsid w:val="001E7BF1"/>
    <w:rsid w:val="001F379A"/>
    <w:rsid w:val="001F4551"/>
    <w:rsid w:val="001F556A"/>
    <w:rsid w:val="001F7D2D"/>
    <w:rsid w:val="002029AE"/>
    <w:rsid w:val="00207037"/>
    <w:rsid w:val="0021185B"/>
    <w:rsid w:val="00212035"/>
    <w:rsid w:val="00212AE0"/>
    <w:rsid w:val="00214B9E"/>
    <w:rsid w:val="00215F1F"/>
    <w:rsid w:val="00221CD9"/>
    <w:rsid w:val="00226603"/>
    <w:rsid w:val="002271BA"/>
    <w:rsid w:val="00231202"/>
    <w:rsid w:val="0023291F"/>
    <w:rsid w:val="002330BC"/>
    <w:rsid w:val="00233118"/>
    <w:rsid w:val="00234E94"/>
    <w:rsid w:val="00235DE7"/>
    <w:rsid w:val="002363CA"/>
    <w:rsid w:val="0023686C"/>
    <w:rsid w:val="002411B6"/>
    <w:rsid w:val="00242B5E"/>
    <w:rsid w:val="002449F4"/>
    <w:rsid w:val="002475B0"/>
    <w:rsid w:val="0025196E"/>
    <w:rsid w:val="00252494"/>
    <w:rsid w:val="002569FB"/>
    <w:rsid w:val="00256ABA"/>
    <w:rsid w:val="00257CA0"/>
    <w:rsid w:val="00257D80"/>
    <w:rsid w:val="00260DEF"/>
    <w:rsid w:val="0026192A"/>
    <w:rsid w:val="00267FF9"/>
    <w:rsid w:val="00270AC8"/>
    <w:rsid w:val="00270D2E"/>
    <w:rsid w:val="0027238F"/>
    <w:rsid w:val="00284EC2"/>
    <w:rsid w:val="002867E6"/>
    <w:rsid w:val="00287F9E"/>
    <w:rsid w:val="00293207"/>
    <w:rsid w:val="002A0045"/>
    <w:rsid w:val="002A4B10"/>
    <w:rsid w:val="002A4F1F"/>
    <w:rsid w:val="002B00A6"/>
    <w:rsid w:val="002B2E2C"/>
    <w:rsid w:val="002B6F5F"/>
    <w:rsid w:val="002B7A42"/>
    <w:rsid w:val="002B7F83"/>
    <w:rsid w:val="002C531F"/>
    <w:rsid w:val="002C66B9"/>
    <w:rsid w:val="002D2F2A"/>
    <w:rsid w:val="002D30B3"/>
    <w:rsid w:val="002D3471"/>
    <w:rsid w:val="002D5D40"/>
    <w:rsid w:val="002E0F2D"/>
    <w:rsid w:val="002E1907"/>
    <w:rsid w:val="002E3958"/>
    <w:rsid w:val="002E4065"/>
    <w:rsid w:val="002E4888"/>
    <w:rsid w:val="002E55A0"/>
    <w:rsid w:val="002E55B7"/>
    <w:rsid w:val="002E584F"/>
    <w:rsid w:val="002E5DA1"/>
    <w:rsid w:val="002F1669"/>
    <w:rsid w:val="002F19C9"/>
    <w:rsid w:val="002F2B6C"/>
    <w:rsid w:val="002F3595"/>
    <w:rsid w:val="002F3B9E"/>
    <w:rsid w:val="002F4886"/>
    <w:rsid w:val="0030282A"/>
    <w:rsid w:val="003047F2"/>
    <w:rsid w:val="00305196"/>
    <w:rsid w:val="00306716"/>
    <w:rsid w:val="003071C2"/>
    <w:rsid w:val="003074AB"/>
    <w:rsid w:val="00307891"/>
    <w:rsid w:val="0031075C"/>
    <w:rsid w:val="003107EE"/>
    <w:rsid w:val="00310F26"/>
    <w:rsid w:val="0031433C"/>
    <w:rsid w:val="003145A3"/>
    <w:rsid w:val="00317251"/>
    <w:rsid w:val="00322DB0"/>
    <w:rsid w:val="00324CE3"/>
    <w:rsid w:val="0032727D"/>
    <w:rsid w:val="003310D5"/>
    <w:rsid w:val="003311C7"/>
    <w:rsid w:val="0033337A"/>
    <w:rsid w:val="003346F0"/>
    <w:rsid w:val="00337FEA"/>
    <w:rsid w:val="0034021A"/>
    <w:rsid w:val="00341F72"/>
    <w:rsid w:val="00341F7C"/>
    <w:rsid w:val="00342DD5"/>
    <w:rsid w:val="003450C7"/>
    <w:rsid w:val="00345600"/>
    <w:rsid w:val="00345E48"/>
    <w:rsid w:val="003528D3"/>
    <w:rsid w:val="00353807"/>
    <w:rsid w:val="003538FA"/>
    <w:rsid w:val="00353E5F"/>
    <w:rsid w:val="00354727"/>
    <w:rsid w:val="00355780"/>
    <w:rsid w:val="0035665C"/>
    <w:rsid w:val="00357697"/>
    <w:rsid w:val="003576C4"/>
    <w:rsid w:val="003635A7"/>
    <w:rsid w:val="00363F24"/>
    <w:rsid w:val="00363F67"/>
    <w:rsid w:val="0036743D"/>
    <w:rsid w:val="003705EB"/>
    <w:rsid w:val="00371FDC"/>
    <w:rsid w:val="00374885"/>
    <w:rsid w:val="00374C1A"/>
    <w:rsid w:val="00381852"/>
    <w:rsid w:val="003830A7"/>
    <w:rsid w:val="00384BDA"/>
    <w:rsid w:val="0038616F"/>
    <w:rsid w:val="00386C90"/>
    <w:rsid w:val="0039001F"/>
    <w:rsid w:val="00390CD7"/>
    <w:rsid w:val="0039283E"/>
    <w:rsid w:val="003936D0"/>
    <w:rsid w:val="00393A8F"/>
    <w:rsid w:val="003941BC"/>
    <w:rsid w:val="0039420C"/>
    <w:rsid w:val="00395EB3"/>
    <w:rsid w:val="003969FB"/>
    <w:rsid w:val="003A054B"/>
    <w:rsid w:val="003A3353"/>
    <w:rsid w:val="003B0B85"/>
    <w:rsid w:val="003B16A9"/>
    <w:rsid w:val="003B31AD"/>
    <w:rsid w:val="003B33FE"/>
    <w:rsid w:val="003B340F"/>
    <w:rsid w:val="003B54E6"/>
    <w:rsid w:val="003B75EC"/>
    <w:rsid w:val="003C0C9F"/>
    <w:rsid w:val="003C0ED5"/>
    <w:rsid w:val="003C1E59"/>
    <w:rsid w:val="003C23C4"/>
    <w:rsid w:val="003C2BB6"/>
    <w:rsid w:val="003D5395"/>
    <w:rsid w:val="003D64DF"/>
    <w:rsid w:val="003D653E"/>
    <w:rsid w:val="003E02DB"/>
    <w:rsid w:val="003E2656"/>
    <w:rsid w:val="003E2B9A"/>
    <w:rsid w:val="003E30AF"/>
    <w:rsid w:val="003E530A"/>
    <w:rsid w:val="003E7420"/>
    <w:rsid w:val="003F00FE"/>
    <w:rsid w:val="003F05B0"/>
    <w:rsid w:val="003F503E"/>
    <w:rsid w:val="003F6968"/>
    <w:rsid w:val="003F71FA"/>
    <w:rsid w:val="004000FB"/>
    <w:rsid w:val="00400E09"/>
    <w:rsid w:val="00402ABB"/>
    <w:rsid w:val="00406554"/>
    <w:rsid w:val="0041135E"/>
    <w:rsid w:val="004114D7"/>
    <w:rsid w:val="0041183B"/>
    <w:rsid w:val="00411CE3"/>
    <w:rsid w:val="00414046"/>
    <w:rsid w:val="0042027F"/>
    <w:rsid w:val="00421297"/>
    <w:rsid w:val="00426497"/>
    <w:rsid w:val="00430D69"/>
    <w:rsid w:val="00437108"/>
    <w:rsid w:val="00444A43"/>
    <w:rsid w:val="00444C13"/>
    <w:rsid w:val="00447878"/>
    <w:rsid w:val="004546ED"/>
    <w:rsid w:val="00462A51"/>
    <w:rsid w:val="004662BA"/>
    <w:rsid w:val="00466E02"/>
    <w:rsid w:val="00467C2A"/>
    <w:rsid w:val="0047213A"/>
    <w:rsid w:val="00475101"/>
    <w:rsid w:val="00477263"/>
    <w:rsid w:val="00480051"/>
    <w:rsid w:val="004802DD"/>
    <w:rsid w:val="00481BD3"/>
    <w:rsid w:val="004820B4"/>
    <w:rsid w:val="00484BAD"/>
    <w:rsid w:val="00484F9D"/>
    <w:rsid w:val="00487E8E"/>
    <w:rsid w:val="00490DFB"/>
    <w:rsid w:val="00491799"/>
    <w:rsid w:val="00492D29"/>
    <w:rsid w:val="004946CA"/>
    <w:rsid w:val="00495D34"/>
    <w:rsid w:val="00495E8E"/>
    <w:rsid w:val="004A09B9"/>
    <w:rsid w:val="004A0BC5"/>
    <w:rsid w:val="004A10E1"/>
    <w:rsid w:val="004A379B"/>
    <w:rsid w:val="004A56BE"/>
    <w:rsid w:val="004B0941"/>
    <w:rsid w:val="004B435E"/>
    <w:rsid w:val="004B76DC"/>
    <w:rsid w:val="004C0C2B"/>
    <w:rsid w:val="004C3AE4"/>
    <w:rsid w:val="004C4B6E"/>
    <w:rsid w:val="004D4E26"/>
    <w:rsid w:val="004D5559"/>
    <w:rsid w:val="004D79D8"/>
    <w:rsid w:val="004E0011"/>
    <w:rsid w:val="004E1370"/>
    <w:rsid w:val="004E1D76"/>
    <w:rsid w:val="004E2B22"/>
    <w:rsid w:val="004E42BD"/>
    <w:rsid w:val="004E4BB5"/>
    <w:rsid w:val="004E5101"/>
    <w:rsid w:val="004F129C"/>
    <w:rsid w:val="004F3B51"/>
    <w:rsid w:val="004F4EDD"/>
    <w:rsid w:val="004F6254"/>
    <w:rsid w:val="00500962"/>
    <w:rsid w:val="0050108D"/>
    <w:rsid w:val="00502C22"/>
    <w:rsid w:val="0050646D"/>
    <w:rsid w:val="00506D19"/>
    <w:rsid w:val="005208F8"/>
    <w:rsid w:val="005209E5"/>
    <w:rsid w:val="00524406"/>
    <w:rsid w:val="00525953"/>
    <w:rsid w:val="005306BC"/>
    <w:rsid w:val="00531524"/>
    <w:rsid w:val="005327E5"/>
    <w:rsid w:val="00532834"/>
    <w:rsid w:val="005430B6"/>
    <w:rsid w:val="005475BC"/>
    <w:rsid w:val="00551462"/>
    <w:rsid w:val="00552B26"/>
    <w:rsid w:val="00553615"/>
    <w:rsid w:val="00553FE7"/>
    <w:rsid w:val="005544B4"/>
    <w:rsid w:val="00557143"/>
    <w:rsid w:val="00560B84"/>
    <w:rsid w:val="005611F8"/>
    <w:rsid w:val="005617D8"/>
    <w:rsid w:val="00561A05"/>
    <w:rsid w:val="0056202F"/>
    <w:rsid w:val="00562ED3"/>
    <w:rsid w:val="00563762"/>
    <w:rsid w:val="0056455E"/>
    <w:rsid w:val="00564FF4"/>
    <w:rsid w:val="00565A0B"/>
    <w:rsid w:val="00566A62"/>
    <w:rsid w:val="00571AD4"/>
    <w:rsid w:val="00572B22"/>
    <w:rsid w:val="0057503D"/>
    <w:rsid w:val="005811CE"/>
    <w:rsid w:val="0058156F"/>
    <w:rsid w:val="00581B66"/>
    <w:rsid w:val="00582B78"/>
    <w:rsid w:val="00583398"/>
    <w:rsid w:val="00587FC4"/>
    <w:rsid w:val="0059541D"/>
    <w:rsid w:val="00596AA0"/>
    <w:rsid w:val="005A4A51"/>
    <w:rsid w:val="005B0E9F"/>
    <w:rsid w:val="005B3F40"/>
    <w:rsid w:val="005C351E"/>
    <w:rsid w:val="005C5395"/>
    <w:rsid w:val="005C75B7"/>
    <w:rsid w:val="005D10BA"/>
    <w:rsid w:val="005D1145"/>
    <w:rsid w:val="005D2335"/>
    <w:rsid w:val="005D3D87"/>
    <w:rsid w:val="005D3DDA"/>
    <w:rsid w:val="005D7D02"/>
    <w:rsid w:val="005E2524"/>
    <w:rsid w:val="005E4CAA"/>
    <w:rsid w:val="005E67A9"/>
    <w:rsid w:val="005E7E4A"/>
    <w:rsid w:val="005F2008"/>
    <w:rsid w:val="005F5091"/>
    <w:rsid w:val="005F7794"/>
    <w:rsid w:val="005F7B46"/>
    <w:rsid w:val="0060330F"/>
    <w:rsid w:val="0060456C"/>
    <w:rsid w:val="006055E2"/>
    <w:rsid w:val="00610EEC"/>
    <w:rsid w:val="00613CEE"/>
    <w:rsid w:val="00614667"/>
    <w:rsid w:val="00621A65"/>
    <w:rsid w:val="006237B3"/>
    <w:rsid w:val="006267CA"/>
    <w:rsid w:val="006267DB"/>
    <w:rsid w:val="00626FBF"/>
    <w:rsid w:val="00627087"/>
    <w:rsid w:val="00630105"/>
    <w:rsid w:val="006305CD"/>
    <w:rsid w:val="00632C05"/>
    <w:rsid w:val="00636ED2"/>
    <w:rsid w:val="00637796"/>
    <w:rsid w:val="00640B0C"/>
    <w:rsid w:val="0064199A"/>
    <w:rsid w:val="006453C0"/>
    <w:rsid w:val="00645E1B"/>
    <w:rsid w:val="00650968"/>
    <w:rsid w:val="0065468F"/>
    <w:rsid w:val="00654990"/>
    <w:rsid w:val="006559EB"/>
    <w:rsid w:val="00660086"/>
    <w:rsid w:val="00660FF5"/>
    <w:rsid w:val="00662CC0"/>
    <w:rsid w:val="00664E62"/>
    <w:rsid w:val="00664FAA"/>
    <w:rsid w:val="0066528B"/>
    <w:rsid w:val="00666498"/>
    <w:rsid w:val="00666CA7"/>
    <w:rsid w:val="00667B90"/>
    <w:rsid w:val="00670A6D"/>
    <w:rsid w:val="006712E3"/>
    <w:rsid w:val="006730C5"/>
    <w:rsid w:val="00673132"/>
    <w:rsid w:val="00673288"/>
    <w:rsid w:val="006812B8"/>
    <w:rsid w:val="006823AA"/>
    <w:rsid w:val="00682B61"/>
    <w:rsid w:val="006848BF"/>
    <w:rsid w:val="00684A12"/>
    <w:rsid w:val="00684C1E"/>
    <w:rsid w:val="006955C9"/>
    <w:rsid w:val="00695C6C"/>
    <w:rsid w:val="006973E4"/>
    <w:rsid w:val="0069755D"/>
    <w:rsid w:val="006A06DD"/>
    <w:rsid w:val="006A0F7C"/>
    <w:rsid w:val="006A1252"/>
    <w:rsid w:val="006A1A93"/>
    <w:rsid w:val="006A4468"/>
    <w:rsid w:val="006A7560"/>
    <w:rsid w:val="006B227C"/>
    <w:rsid w:val="006B247A"/>
    <w:rsid w:val="006B4C71"/>
    <w:rsid w:val="006B7455"/>
    <w:rsid w:val="006C048A"/>
    <w:rsid w:val="006C1354"/>
    <w:rsid w:val="006C17D5"/>
    <w:rsid w:val="006C41F6"/>
    <w:rsid w:val="006C54F3"/>
    <w:rsid w:val="006C5AD3"/>
    <w:rsid w:val="006C5EE9"/>
    <w:rsid w:val="006D0CEA"/>
    <w:rsid w:val="006D14F6"/>
    <w:rsid w:val="006D204F"/>
    <w:rsid w:val="006D2D03"/>
    <w:rsid w:val="006D5F16"/>
    <w:rsid w:val="006E030F"/>
    <w:rsid w:val="006E4D72"/>
    <w:rsid w:val="006E6287"/>
    <w:rsid w:val="006E69EA"/>
    <w:rsid w:val="006E7EE1"/>
    <w:rsid w:val="006F2DA7"/>
    <w:rsid w:val="006F3D84"/>
    <w:rsid w:val="006F544A"/>
    <w:rsid w:val="006F5B51"/>
    <w:rsid w:val="00703A26"/>
    <w:rsid w:val="00707A19"/>
    <w:rsid w:val="0071244C"/>
    <w:rsid w:val="00713EA2"/>
    <w:rsid w:val="007153FB"/>
    <w:rsid w:val="00715CDB"/>
    <w:rsid w:val="007200BD"/>
    <w:rsid w:val="007200F5"/>
    <w:rsid w:val="007227F0"/>
    <w:rsid w:val="007245D1"/>
    <w:rsid w:val="00725323"/>
    <w:rsid w:val="007265C8"/>
    <w:rsid w:val="00730602"/>
    <w:rsid w:val="00731737"/>
    <w:rsid w:val="007405B8"/>
    <w:rsid w:val="00740B8D"/>
    <w:rsid w:val="00740C18"/>
    <w:rsid w:val="00742AAE"/>
    <w:rsid w:val="00743E46"/>
    <w:rsid w:val="00746A38"/>
    <w:rsid w:val="00751D8F"/>
    <w:rsid w:val="00752437"/>
    <w:rsid w:val="0075310B"/>
    <w:rsid w:val="00753A70"/>
    <w:rsid w:val="00754943"/>
    <w:rsid w:val="00755010"/>
    <w:rsid w:val="00755C70"/>
    <w:rsid w:val="00761CC0"/>
    <w:rsid w:val="0076381C"/>
    <w:rsid w:val="007639A8"/>
    <w:rsid w:val="007657BC"/>
    <w:rsid w:val="007679D4"/>
    <w:rsid w:val="0077123F"/>
    <w:rsid w:val="00772D75"/>
    <w:rsid w:val="00774967"/>
    <w:rsid w:val="00780201"/>
    <w:rsid w:val="00780578"/>
    <w:rsid w:val="00780A7A"/>
    <w:rsid w:val="00783656"/>
    <w:rsid w:val="00783C4B"/>
    <w:rsid w:val="007850B7"/>
    <w:rsid w:val="0078773A"/>
    <w:rsid w:val="00791E15"/>
    <w:rsid w:val="00793061"/>
    <w:rsid w:val="00795563"/>
    <w:rsid w:val="007A1040"/>
    <w:rsid w:val="007B01A8"/>
    <w:rsid w:val="007B4E7E"/>
    <w:rsid w:val="007B70CF"/>
    <w:rsid w:val="007B71BA"/>
    <w:rsid w:val="007B77C4"/>
    <w:rsid w:val="007C1FD8"/>
    <w:rsid w:val="007C1FE7"/>
    <w:rsid w:val="007C58DD"/>
    <w:rsid w:val="007C7F28"/>
    <w:rsid w:val="007D2AD1"/>
    <w:rsid w:val="007D4376"/>
    <w:rsid w:val="007D4AF8"/>
    <w:rsid w:val="007D4D3C"/>
    <w:rsid w:val="007D6584"/>
    <w:rsid w:val="007D6615"/>
    <w:rsid w:val="007D6B38"/>
    <w:rsid w:val="007E0532"/>
    <w:rsid w:val="007E0FA5"/>
    <w:rsid w:val="007E16D9"/>
    <w:rsid w:val="007E1AF0"/>
    <w:rsid w:val="007E4397"/>
    <w:rsid w:val="007E6773"/>
    <w:rsid w:val="007E6962"/>
    <w:rsid w:val="007E7394"/>
    <w:rsid w:val="007F2492"/>
    <w:rsid w:val="007F47AF"/>
    <w:rsid w:val="007F58A3"/>
    <w:rsid w:val="00801832"/>
    <w:rsid w:val="00805451"/>
    <w:rsid w:val="008072B0"/>
    <w:rsid w:val="00811C51"/>
    <w:rsid w:val="008141EC"/>
    <w:rsid w:val="0081566B"/>
    <w:rsid w:val="00820398"/>
    <w:rsid w:val="00822E3A"/>
    <w:rsid w:val="00823287"/>
    <w:rsid w:val="008250DA"/>
    <w:rsid w:val="008252AD"/>
    <w:rsid w:val="00826828"/>
    <w:rsid w:val="00827A05"/>
    <w:rsid w:val="00827DF8"/>
    <w:rsid w:val="0083227C"/>
    <w:rsid w:val="008332FD"/>
    <w:rsid w:val="008350C3"/>
    <w:rsid w:val="00837050"/>
    <w:rsid w:val="00845A42"/>
    <w:rsid w:val="0084792C"/>
    <w:rsid w:val="00850CEF"/>
    <w:rsid w:val="00853B5E"/>
    <w:rsid w:val="008556F0"/>
    <w:rsid w:val="0085640B"/>
    <w:rsid w:val="0085760E"/>
    <w:rsid w:val="00860798"/>
    <w:rsid w:val="0086304B"/>
    <w:rsid w:val="00872CDC"/>
    <w:rsid w:val="0087313D"/>
    <w:rsid w:val="00873A3F"/>
    <w:rsid w:val="00881E14"/>
    <w:rsid w:val="008838B3"/>
    <w:rsid w:val="00885539"/>
    <w:rsid w:val="0088670E"/>
    <w:rsid w:val="00890E75"/>
    <w:rsid w:val="00893332"/>
    <w:rsid w:val="00893495"/>
    <w:rsid w:val="00893739"/>
    <w:rsid w:val="0089766C"/>
    <w:rsid w:val="00897745"/>
    <w:rsid w:val="00897BED"/>
    <w:rsid w:val="008A3EAC"/>
    <w:rsid w:val="008A5151"/>
    <w:rsid w:val="008A5C1E"/>
    <w:rsid w:val="008A6B54"/>
    <w:rsid w:val="008B14DD"/>
    <w:rsid w:val="008B18DC"/>
    <w:rsid w:val="008B713C"/>
    <w:rsid w:val="008B71F3"/>
    <w:rsid w:val="008C0040"/>
    <w:rsid w:val="008C0863"/>
    <w:rsid w:val="008C325F"/>
    <w:rsid w:val="008C362C"/>
    <w:rsid w:val="008C4F55"/>
    <w:rsid w:val="008D0FB8"/>
    <w:rsid w:val="008D2942"/>
    <w:rsid w:val="008D3449"/>
    <w:rsid w:val="008D47F5"/>
    <w:rsid w:val="008D4B93"/>
    <w:rsid w:val="008D7DAE"/>
    <w:rsid w:val="008E5C71"/>
    <w:rsid w:val="008E7E75"/>
    <w:rsid w:val="008F1069"/>
    <w:rsid w:val="008F11C1"/>
    <w:rsid w:val="008F1998"/>
    <w:rsid w:val="008F40E7"/>
    <w:rsid w:val="008F516E"/>
    <w:rsid w:val="008F53F0"/>
    <w:rsid w:val="00901739"/>
    <w:rsid w:val="009018CB"/>
    <w:rsid w:val="00902912"/>
    <w:rsid w:val="0090296C"/>
    <w:rsid w:val="00902B2F"/>
    <w:rsid w:val="00905A61"/>
    <w:rsid w:val="009078EA"/>
    <w:rsid w:val="0091135F"/>
    <w:rsid w:val="00912280"/>
    <w:rsid w:val="0091418D"/>
    <w:rsid w:val="009141CB"/>
    <w:rsid w:val="00923132"/>
    <w:rsid w:val="009234D9"/>
    <w:rsid w:val="009245A1"/>
    <w:rsid w:val="00924780"/>
    <w:rsid w:val="00926951"/>
    <w:rsid w:val="0093285D"/>
    <w:rsid w:val="009352B6"/>
    <w:rsid w:val="00936330"/>
    <w:rsid w:val="009379CA"/>
    <w:rsid w:val="00944239"/>
    <w:rsid w:val="00944C64"/>
    <w:rsid w:val="0094720C"/>
    <w:rsid w:val="00947C4F"/>
    <w:rsid w:val="0095082B"/>
    <w:rsid w:val="0095133F"/>
    <w:rsid w:val="00954061"/>
    <w:rsid w:val="00954CDD"/>
    <w:rsid w:val="009563E0"/>
    <w:rsid w:val="00956608"/>
    <w:rsid w:val="00957B27"/>
    <w:rsid w:val="00957E33"/>
    <w:rsid w:val="009631BB"/>
    <w:rsid w:val="009648AB"/>
    <w:rsid w:val="00967547"/>
    <w:rsid w:val="00973898"/>
    <w:rsid w:val="00977205"/>
    <w:rsid w:val="00977ACE"/>
    <w:rsid w:val="00977F23"/>
    <w:rsid w:val="00981243"/>
    <w:rsid w:val="00987AD4"/>
    <w:rsid w:val="0099014E"/>
    <w:rsid w:val="00993F95"/>
    <w:rsid w:val="00994C08"/>
    <w:rsid w:val="009A1393"/>
    <w:rsid w:val="009A18A2"/>
    <w:rsid w:val="009A1B55"/>
    <w:rsid w:val="009A4117"/>
    <w:rsid w:val="009A4C31"/>
    <w:rsid w:val="009B0EA0"/>
    <w:rsid w:val="009B4C3F"/>
    <w:rsid w:val="009B7AF1"/>
    <w:rsid w:val="009C4168"/>
    <w:rsid w:val="009C5BB4"/>
    <w:rsid w:val="009C5BFC"/>
    <w:rsid w:val="009C746F"/>
    <w:rsid w:val="009C7690"/>
    <w:rsid w:val="009E2A1A"/>
    <w:rsid w:val="009E2AC9"/>
    <w:rsid w:val="009E2CE3"/>
    <w:rsid w:val="009E354F"/>
    <w:rsid w:val="009F1B1D"/>
    <w:rsid w:val="009F21CB"/>
    <w:rsid w:val="009F45F0"/>
    <w:rsid w:val="009F5D44"/>
    <w:rsid w:val="009F6826"/>
    <w:rsid w:val="009F6AB8"/>
    <w:rsid w:val="009F7931"/>
    <w:rsid w:val="00A01752"/>
    <w:rsid w:val="00A05AC5"/>
    <w:rsid w:val="00A11956"/>
    <w:rsid w:val="00A127EE"/>
    <w:rsid w:val="00A15FB9"/>
    <w:rsid w:val="00A160B5"/>
    <w:rsid w:val="00A17311"/>
    <w:rsid w:val="00A17F25"/>
    <w:rsid w:val="00A22398"/>
    <w:rsid w:val="00A23E02"/>
    <w:rsid w:val="00A24963"/>
    <w:rsid w:val="00A266B0"/>
    <w:rsid w:val="00A26CAB"/>
    <w:rsid w:val="00A30CBD"/>
    <w:rsid w:val="00A324A9"/>
    <w:rsid w:val="00A336A6"/>
    <w:rsid w:val="00A36753"/>
    <w:rsid w:val="00A378A8"/>
    <w:rsid w:val="00A422B7"/>
    <w:rsid w:val="00A436C2"/>
    <w:rsid w:val="00A46AFA"/>
    <w:rsid w:val="00A50866"/>
    <w:rsid w:val="00A5394F"/>
    <w:rsid w:val="00A548F2"/>
    <w:rsid w:val="00A60F6E"/>
    <w:rsid w:val="00A61F65"/>
    <w:rsid w:val="00A636DA"/>
    <w:rsid w:val="00A723BB"/>
    <w:rsid w:val="00A72ADF"/>
    <w:rsid w:val="00A766A7"/>
    <w:rsid w:val="00A84E17"/>
    <w:rsid w:val="00A86B74"/>
    <w:rsid w:val="00A95ABC"/>
    <w:rsid w:val="00A97618"/>
    <w:rsid w:val="00A97700"/>
    <w:rsid w:val="00A97E27"/>
    <w:rsid w:val="00AA2272"/>
    <w:rsid w:val="00AA5AE5"/>
    <w:rsid w:val="00AA5E77"/>
    <w:rsid w:val="00AA679E"/>
    <w:rsid w:val="00AB0849"/>
    <w:rsid w:val="00AB091B"/>
    <w:rsid w:val="00AB30AC"/>
    <w:rsid w:val="00AB3CD7"/>
    <w:rsid w:val="00AB424D"/>
    <w:rsid w:val="00AB491F"/>
    <w:rsid w:val="00AB5E20"/>
    <w:rsid w:val="00AC0098"/>
    <w:rsid w:val="00AC0116"/>
    <w:rsid w:val="00AC085A"/>
    <w:rsid w:val="00AC0ABF"/>
    <w:rsid w:val="00AC214E"/>
    <w:rsid w:val="00AC43EE"/>
    <w:rsid w:val="00AC6A40"/>
    <w:rsid w:val="00AC7E2A"/>
    <w:rsid w:val="00AD14B3"/>
    <w:rsid w:val="00AD43C2"/>
    <w:rsid w:val="00AD455D"/>
    <w:rsid w:val="00AD6154"/>
    <w:rsid w:val="00AE1F96"/>
    <w:rsid w:val="00AE318E"/>
    <w:rsid w:val="00AE40A5"/>
    <w:rsid w:val="00AF2205"/>
    <w:rsid w:val="00AF4760"/>
    <w:rsid w:val="00AF5D6C"/>
    <w:rsid w:val="00AF6FD9"/>
    <w:rsid w:val="00B01668"/>
    <w:rsid w:val="00B0289A"/>
    <w:rsid w:val="00B06464"/>
    <w:rsid w:val="00B121AC"/>
    <w:rsid w:val="00B13A1A"/>
    <w:rsid w:val="00B15A3F"/>
    <w:rsid w:val="00B17ECF"/>
    <w:rsid w:val="00B21FA2"/>
    <w:rsid w:val="00B22191"/>
    <w:rsid w:val="00B26955"/>
    <w:rsid w:val="00B26CC1"/>
    <w:rsid w:val="00B34FC1"/>
    <w:rsid w:val="00B360A4"/>
    <w:rsid w:val="00B3707D"/>
    <w:rsid w:val="00B37164"/>
    <w:rsid w:val="00B4454A"/>
    <w:rsid w:val="00B457C2"/>
    <w:rsid w:val="00B51FE9"/>
    <w:rsid w:val="00B5284F"/>
    <w:rsid w:val="00B53581"/>
    <w:rsid w:val="00B53C92"/>
    <w:rsid w:val="00B56F3A"/>
    <w:rsid w:val="00B6158E"/>
    <w:rsid w:val="00B61C34"/>
    <w:rsid w:val="00B62C1E"/>
    <w:rsid w:val="00B64002"/>
    <w:rsid w:val="00B65FC7"/>
    <w:rsid w:val="00B672A3"/>
    <w:rsid w:val="00B7097C"/>
    <w:rsid w:val="00B751CC"/>
    <w:rsid w:val="00B83B80"/>
    <w:rsid w:val="00B86A84"/>
    <w:rsid w:val="00B90E3E"/>
    <w:rsid w:val="00B91655"/>
    <w:rsid w:val="00B92DDF"/>
    <w:rsid w:val="00B938A3"/>
    <w:rsid w:val="00B939C2"/>
    <w:rsid w:val="00B942EA"/>
    <w:rsid w:val="00BA1307"/>
    <w:rsid w:val="00BA1562"/>
    <w:rsid w:val="00BA18E0"/>
    <w:rsid w:val="00BA1F77"/>
    <w:rsid w:val="00BA359F"/>
    <w:rsid w:val="00BA375C"/>
    <w:rsid w:val="00BB51A1"/>
    <w:rsid w:val="00BC0C0F"/>
    <w:rsid w:val="00BC1039"/>
    <w:rsid w:val="00BC6A02"/>
    <w:rsid w:val="00BC7252"/>
    <w:rsid w:val="00BD5699"/>
    <w:rsid w:val="00BD6182"/>
    <w:rsid w:val="00BD6507"/>
    <w:rsid w:val="00BD7014"/>
    <w:rsid w:val="00BD7201"/>
    <w:rsid w:val="00BE06FC"/>
    <w:rsid w:val="00BE0E40"/>
    <w:rsid w:val="00BE3A76"/>
    <w:rsid w:val="00BE5122"/>
    <w:rsid w:val="00BE57C4"/>
    <w:rsid w:val="00BE5B87"/>
    <w:rsid w:val="00BE7D9E"/>
    <w:rsid w:val="00BF07B7"/>
    <w:rsid w:val="00BF2574"/>
    <w:rsid w:val="00BF42A8"/>
    <w:rsid w:val="00BF6550"/>
    <w:rsid w:val="00BF744A"/>
    <w:rsid w:val="00C03D37"/>
    <w:rsid w:val="00C0597C"/>
    <w:rsid w:val="00C07F2A"/>
    <w:rsid w:val="00C11879"/>
    <w:rsid w:val="00C11C1F"/>
    <w:rsid w:val="00C1470F"/>
    <w:rsid w:val="00C14D25"/>
    <w:rsid w:val="00C14D6B"/>
    <w:rsid w:val="00C15CB5"/>
    <w:rsid w:val="00C26852"/>
    <w:rsid w:val="00C27B98"/>
    <w:rsid w:val="00C32E68"/>
    <w:rsid w:val="00C34237"/>
    <w:rsid w:val="00C3424D"/>
    <w:rsid w:val="00C40326"/>
    <w:rsid w:val="00C41E67"/>
    <w:rsid w:val="00C4207A"/>
    <w:rsid w:val="00C423A0"/>
    <w:rsid w:val="00C446C3"/>
    <w:rsid w:val="00C46564"/>
    <w:rsid w:val="00C47F85"/>
    <w:rsid w:val="00C60114"/>
    <w:rsid w:val="00C628CE"/>
    <w:rsid w:val="00C63813"/>
    <w:rsid w:val="00C6524A"/>
    <w:rsid w:val="00C66C00"/>
    <w:rsid w:val="00C674A6"/>
    <w:rsid w:val="00C70459"/>
    <w:rsid w:val="00C715D7"/>
    <w:rsid w:val="00C75AE0"/>
    <w:rsid w:val="00C760EA"/>
    <w:rsid w:val="00C76E32"/>
    <w:rsid w:val="00C774EC"/>
    <w:rsid w:val="00C8023C"/>
    <w:rsid w:val="00C814CC"/>
    <w:rsid w:val="00C81F44"/>
    <w:rsid w:val="00C82672"/>
    <w:rsid w:val="00C8292A"/>
    <w:rsid w:val="00C83DF2"/>
    <w:rsid w:val="00C87F9C"/>
    <w:rsid w:val="00C91EC5"/>
    <w:rsid w:val="00C9768B"/>
    <w:rsid w:val="00CA0649"/>
    <w:rsid w:val="00CA07C1"/>
    <w:rsid w:val="00CA4B99"/>
    <w:rsid w:val="00CA6F4C"/>
    <w:rsid w:val="00CB01AC"/>
    <w:rsid w:val="00CB12AE"/>
    <w:rsid w:val="00CB28D4"/>
    <w:rsid w:val="00CB7DB6"/>
    <w:rsid w:val="00CB7F83"/>
    <w:rsid w:val="00CC3258"/>
    <w:rsid w:val="00CC38D4"/>
    <w:rsid w:val="00CC5BD1"/>
    <w:rsid w:val="00CD1D28"/>
    <w:rsid w:val="00CD332D"/>
    <w:rsid w:val="00CD59B4"/>
    <w:rsid w:val="00CD68E6"/>
    <w:rsid w:val="00CD6D57"/>
    <w:rsid w:val="00CE12E7"/>
    <w:rsid w:val="00CE4017"/>
    <w:rsid w:val="00CF0F06"/>
    <w:rsid w:val="00CF19D3"/>
    <w:rsid w:val="00CF245F"/>
    <w:rsid w:val="00CF29BE"/>
    <w:rsid w:val="00CF468B"/>
    <w:rsid w:val="00D02FC0"/>
    <w:rsid w:val="00D03290"/>
    <w:rsid w:val="00D0458A"/>
    <w:rsid w:val="00D06381"/>
    <w:rsid w:val="00D06D5C"/>
    <w:rsid w:val="00D11EC7"/>
    <w:rsid w:val="00D134FA"/>
    <w:rsid w:val="00D140E8"/>
    <w:rsid w:val="00D17867"/>
    <w:rsid w:val="00D20664"/>
    <w:rsid w:val="00D210A2"/>
    <w:rsid w:val="00D24F0F"/>
    <w:rsid w:val="00D27457"/>
    <w:rsid w:val="00D3368C"/>
    <w:rsid w:val="00D35BF9"/>
    <w:rsid w:val="00D35E38"/>
    <w:rsid w:val="00D40422"/>
    <w:rsid w:val="00D4088D"/>
    <w:rsid w:val="00D415F8"/>
    <w:rsid w:val="00D468D1"/>
    <w:rsid w:val="00D4780A"/>
    <w:rsid w:val="00D50E2E"/>
    <w:rsid w:val="00D53F89"/>
    <w:rsid w:val="00D54571"/>
    <w:rsid w:val="00D558B2"/>
    <w:rsid w:val="00D621BE"/>
    <w:rsid w:val="00D6693E"/>
    <w:rsid w:val="00D66A14"/>
    <w:rsid w:val="00D74D63"/>
    <w:rsid w:val="00D76D50"/>
    <w:rsid w:val="00D77D5A"/>
    <w:rsid w:val="00D8005C"/>
    <w:rsid w:val="00D821A1"/>
    <w:rsid w:val="00D9097F"/>
    <w:rsid w:val="00D95494"/>
    <w:rsid w:val="00D9567F"/>
    <w:rsid w:val="00D96CE5"/>
    <w:rsid w:val="00D96FF4"/>
    <w:rsid w:val="00D97842"/>
    <w:rsid w:val="00D97DE0"/>
    <w:rsid w:val="00DA0F96"/>
    <w:rsid w:val="00DA1AED"/>
    <w:rsid w:val="00DA2C39"/>
    <w:rsid w:val="00DA3D3E"/>
    <w:rsid w:val="00DA5F39"/>
    <w:rsid w:val="00DB0D46"/>
    <w:rsid w:val="00DB2916"/>
    <w:rsid w:val="00DB2A18"/>
    <w:rsid w:val="00DB442B"/>
    <w:rsid w:val="00DB5C00"/>
    <w:rsid w:val="00DB5C34"/>
    <w:rsid w:val="00DB5FD1"/>
    <w:rsid w:val="00DB7B24"/>
    <w:rsid w:val="00DB7B3F"/>
    <w:rsid w:val="00DC1C9D"/>
    <w:rsid w:val="00DD0268"/>
    <w:rsid w:val="00DD1AA1"/>
    <w:rsid w:val="00DD233D"/>
    <w:rsid w:val="00DD4897"/>
    <w:rsid w:val="00DD4978"/>
    <w:rsid w:val="00DD6A4A"/>
    <w:rsid w:val="00DD6DC0"/>
    <w:rsid w:val="00DE366B"/>
    <w:rsid w:val="00DE3A30"/>
    <w:rsid w:val="00DE62A8"/>
    <w:rsid w:val="00DF043E"/>
    <w:rsid w:val="00DF16CD"/>
    <w:rsid w:val="00DF6A22"/>
    <w:rsid w:val="00E0447A"/>
    <w:rsid w:val="00E055BE"/>
    <w:rsid w:val="00E07128"/>
    <w:rsid w:val="00E075AA"/>
    <w:rsid w:val="00E11F88"/>
    <w:rsid w:val="00E14862"/>
    <w:rsid w:val="00E14E68"/>
    <w:rsid w:val="00E163D9"/>
    <w:rsid w:val="00E204C6"/>
    <w:rsid w:val="00E22F09"/>
    <w:rsid w:val="00E31F87"/>
    <w:rsid w:val="00E335B7"/>
    <w:rsid w:val="00E33794"/>
    <w:rsid w:val="00E34314"/>
    <w:rsid w:val="00E356E1"/>
    <w:rsid w:val="00E378DD"/>
    <w:rsid w:val="00E416B6"/>
    <w:rsid w:val="00E44FC6"/>
    <w:rsid w:val="00E469F5"/>
    <w:rsid w:val="00E52AE2"/>
    <w:rsid w:val="00E53BFF"/>
    <w:rsid w:val="00E56FEA"/>
    <w:rsid w:val="00E61F0B"/>
    <w:rsid w:val="00E73D42"/>
    <w:rsid w:val="00E7404C"/>
    <w:rsid w:val="00E74931"/>
    <w:rsid w:val="00E76A7F"/>
    <w:rsid w:val="00E76AA6"/>
    <w:rsid w:val="00E77A78"/>
    <w:rsid w:val="00E8451D"/>
    <w:rsid w:val="00E861BD"/>
    <w:rsid w:val="00E86946"/>
    <w:rsid w:val="00E914F2"/>
    <w:rsid w:val="00E942CE"/>
    <w:rsid w:val="00E94FD6"/>
    <w:rsid w:val="00E953E3"/>
    <w:rsid w:val="00E974D7"/>
    <w:rsid w:val="00EA1777"/>
    <w:rsid w:val="00EA2289"/>
    <w:rsid w:val="00EA2869"/>
    <w:rsid w:val="00EB0F5D"/>
    <w:rsid w:val="00EB1136"/>
    <w:rsid w:val="00EB279E"/>
    <w:rsid w:val="00EC165C"/>
    <w:rsid w:val="00EC2FB2"/>
    <w:rsid w:val="00EC57B3"/>
    <w:rsid w:val="00EC57D2"/>
    <w:rsid w:val="00ED076B"/>
    <w:rsid w:val="00ED31CE"/>
    <w:rsid w:val="00ED48FF"/>
    <w:rsid w:val="00ED60E9"/>
    <w:rsid w:val="00ED628B"/>
    <w:rsid w:val="00ED7FEF"/>
    <w:rsid w:val="00EE30CF"/>
    <w:rsid w:val="00EE38DF"/>
    <w:rsid w:val="00EE55B0"/>
    <w:rsid w:val="00EE57F3"/>
    <w:rsid w:val="00EE5B25"/>
    <w:rsid w:val="00EE61F7"/>
    <w:rsid w:val="00EE6E13"/>
    <w:rsid w:val="00EF20B9"/>
    <w:rsid w:val="00EF3C5A"/>
    <w:rsid w:val="00EF4C17"/>
    <w:rsid w:val="00EF6F36"/>
    <w:rsid w:val="00EF7C86"/>
    <w:rsid w:val="00F01A67"/>
    <w:rsid w:val="00F06160"/>
    <w:rsid w:val="00F07290"/>
    <w:rsid w:val="00F07D39"/>
    <w:rsid w:val="00F1129D"/>
    <w:rsid w:val="00F12137"/>
    <w:rsid w:val="00F13814"/>
    <w:rsid w:val="00F1626A"/>
    <w:rsid w:val="00F20F0A"/>
    <w:rsid w:val="00F24D89"/>
    <w:rsid w:val="00F24DFF"/>
    <w:rsid w:val="00F2573A"/>
    <w:rsid w:val="00F25C2B"/>
    <w:rsid w:val="00F267E0"/>
    <w:rsid w:val="00F26E29"/>
    <w:rsid w:val="00F27517"/>
    <w:rsid w:val="00F27942"/>
    <w:rsid w:val="00F30D40"/>
    <w:rsid w:val="00F32EC6"/>
    <w:rsid w:val="00F3353A"/>
    <w:rsid w:val="00F341B7"/>
    <w:rsid w:val="00F34837"/>
    <w:rsid w:val="00F36535"/>
    <w:rsid w:val="00F37A00"/>
    <w:rsid w:val="00F37EAA"/>
    <w:rsid w:val="00F42A8A"/>
    <w:rsid w:val="00F43630"/>
    <w:rsid w:val="00F476FC"/>
    <w:rsid w:val="00F47973"/>
    <w:rsid w:val="00F529A1"/>
    <w:rsid w:val="00F5311E"/>
    <w:rsid w:val="00F550E4"/>
    <w:rsid w:val="00F560A6"/>
    <w:rsid w:val="00F604B3"/>
    <w:rsid w:val="00F61C55"/>
    <w:rsid w:val="00F6244A"/>
    <w:rsid w:val="00F63629"/>
    <w:rsid w:val="00F658E6"/>
    <w:rsid w:val="00F679AE"/>
    <w:rsid w:val="00F73067"/>
    <w:rsid w:val="00F77C53"/>
    <w:rsid w:val="00F77E62"/>
    <w:rsid w:val="00F8019E"/>
    <w:rsid w:val="00F9199E"/>
    <w:rsid w:val="00F91DF5"/>
    <w:rsid w:val="00F93856"/>
    <w:rsid w:val="00F9498B"/>
    <w:rsid w:val="00F96107"/>
    <w:rsid w:val="00FA107D"/>
    <w:rsid w:val="00FA40F9"/>
    <w:rsid w:val="00FA4127"/>
    <w:rsid w:val="00FA45B8"/>
    <w:rsid w:val="00FA4C4B"/>
    <w:rsid w:val="00FA53F1"/>
    <w:rsid w:val="00FA5B51"/>
    <w:rsid w:val="00FB17C1"/>
    <w:rsid w:val="00FB241C"/>
    <w:rsid w:val="00FB4B78"/>
    <w:rsid w:val="00FB4FAC"/>
    <w:rsid w:val="00FB5363"/>
    <w:rsid w:val="00FC0A77"/>
    <w:rsid w:val="00FC45D0"/>
    <w:rsid w:val="00FC4A1A"/>
    <w:rsid w:val="00FC4AA6"/>
    <w:rsid w:val="00FC4EF5"/>
    <w:rsid w:val="00FC6C1E"/>
    <w:rsid w:val="00FC7264"/>
    <w:rsid w:val="00FD0453"/>
    <w:rsid w:val="00FD6CE9"/>
    <w:rsid w:val="00FD7FF2"/>
    <w:rsid w:val="00FE208C"/>
    <w:rsid w:val="00FE5056"/>
    <w:rsid w:val="00FE513A"/>
    <w:rsid w:val="00FE5FAA"/>
    <w:rsid w:val="00FE6E1E"/>
    <w:rsid w:val="00FF0AB5"/>
    <w:rsid w:val="00FF5E36"/>
    <w:rsid w:val="00FF7059"/>
    <w:rsid w:val="00FF7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35954"/>
  <w15:docId w15:val="{5487B9C8-88F6-42A2-A395-56F03B97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55" w:lineRule="auto"/>
      <w:ind w:left="442" w:hanging="10"/>
      <w:jc w:val="both"/>
    </w:pPr>
    <w:rPr>
      <w:rFonts w:ascii="Times New Roman" w:eastAsia="Times New Roman" w:hAnsi="Times New Roman" w:cs="Times New Roman"/>
      <w:color w:val="000000"/>
    </w:rPr>
  </w:style>
  <w:style w:type="paragraph" w:styleId="1">
    <w:name w:val="heading 1"/>
    <w:next w:val="a"/>
    <w:link w:val="10"/>
    <w:uiPriority w:val="9"/>
    <w:qFormat/>
    <w:pPr>
      <w:keepNext/>
      <w:keepLines/>
      <w:numPr>
        <w:numId w:val="9"/>
      </w:numPr>
      <w:spacing w:after="187"/>
      <w:outlineLvl w:val="0"/>
    </w:pPr>
    <w:rPr>
      <w:rFonts w:ascii="Times New Roman" w:eastAsia="Times New Roman" w:hAnsi="Times New Roman" w:cs="Times New Roman"/>
      <w:b/>
      <w:color w:val="000000"/>
      <w:sz w:val="26"/>
    </w:rPr>
  </w:style>
  <w:style w:type="paragraph" w:styleId="2">
    <w:name w:val="heading 2"/>
    <w:next w:val="a"/>
    <w:link w:val="20"/>
    <w:uiPriority w:val="9"/>
    <w:unhideWhenUsed/>
    <w:qFormat/>
    <w:pPr>
      <w:keepNext/>
      <w:keepLines/>
      <w:numPr>
        <w:ilvl w:val="1"/>
        <w:numId w:val="9"/>
      </w:numPr>
      <w:spacing w:after="104"/>
      <w:outlineLvl w:val="1"/>
    </w:pPr>
    <w:rPr>
      <w:rFonts w:ascii="Times New Roman" w:eastAsia="Times New Roman" w:hAnsi="Times New Roman" w:cs="Times New Roman"/>
      <w:b/>
      <w:i/>
      <w:color w:val="000000"/>
    </w:rPr>
  </w:style>
  <w:style w:type="paragraph" w:styleId="3">
    <w:name w:val="heading 3"/>
    <w:next w:val="a"/>
    <w:link w:val="30"/>
    <w:uiPriority w:val="9"/>
    <w:unhideWhenUsed/>
    <w:qFormat/>
    <w:pPr>
      <w:keepNext/>
      <w:keepLines/>
      <w:numPr>
        <w:ilvl w:val="2"/>
        <w:numId w:val="9"/>
      </w:numPr>
      <w:spacing w:after="104"/>
      <w:outlineLvl w:val="2"/>
    </w:pPr>
    <w:rPr>
      <w:rFonts w:ascii="Times New Roman" w:eastAsia="Times New Roman" w:hAnsi="Times New Roman" w:cs="Times New Roman"/>
      <w:b/>
      <w:i/>
      <w:color w:val="000000"/>
    </w:rPr>
  </w:style>
  <w:style w:type="paragraph" w:styleId="4">
    <w:name w:val="heading 4"/>
    <w:next w:val="a"/>
    <w:link w:val="40"/>
    <w:uiPriority w:val="9"/>
    <w:unhideWhenUsed/>
    <w:qFormat/>
    <w:pPr>
      <w:keepNext/>
      <w:keepLines/>
      <w:numPr>
        <w:ilvl w:val="3"/>
        <w:numId w:val="9"/>
      </w:numPr>
      <w:spacing w:after="102"/>
      <w:ind w:right="60"/>
      <w:jc w:val="center"/>
      <w:outlineLvl w:val="3"/>
    </w:pPr>
    <w:rPr>
      <w:rFonts w:ascii="Arial" w:eastAsia="Arial" w:hAnsi="Arial" w:cs="Arial"/>
      <w:b/>
      <w:color w:val="000000"/>
      <w:sz w:val="20"/>
    </w:rPr>
  </w:style>
  <w:style w:type="paragraph" w:styleId="5">
    <w:name w:val="heading 5"/>
    <w:basedOn w:val="a"/>
    <w:next w:val="a"/>
    <w:link w:val="50"/>
    <w:uiPriority w:val="9"/>
    <w:semiHidden/>
    <w:unhideWhenUsed/>
    <w:qFormat/>
    <w:rsid w:val="007D4D3C"/>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D4D3C"/>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D4D3C"/>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D4D3C"/>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D4D3C"/>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uiPriority w:val="9"/>
    <w:rPr>
      <w:rFonts w:ascii="Arial" w:eastAsia="Arial" w:hAnsi="Arial" w:cs="Arial"/>
      <w:b/>
      <w:color w:val="000000"/>
      <w:sz w:val="20"/>
    </w:rPr>
  </w:style>
  <w:style w:type="character" w:customStyle="1" w:styleId="30">
    <w:name w:val="标题 3 字符"/>
    <w:link w:val="3"/>
    <w:uiPriority w:val="9"/>
    <w:rPr>
      <w:rFonts w:ascii="Times New Roman" w:eastAsia="Times New Roman" w:hAnsi="Times New Roman" w:cs="Times New Roman"/>
      <w:b/>
      <w:i/>
      <w:color w:val="000000"/>
    </w:rPr>
  </w:style>
  <w:style w:type="character" w:customStyle="1" w:styleId="10">
    <w:name w:val="标题 1 字符"/>
    <w:link w:val="1"/>
    <w:uiPriority w:val="9"/>
    <w:rPr>
      <w:rFonts w:ascii="Times New Roman" w:eastAsia="Times New Roman" w:hAnsi="Times New Roman" w:cs="Times New Roman"/>
      <w:b/>
      <w:color w:val="000000"/>
      <w:sz w:val="26"/>
    </w:rPr>
  </w:style>
  <w:style w:type="character" w:customStyle="1" w:styleId="20">
    <w:name w:val="标题 2 字符"/>
    <w:link w:val="2"/>
    <w:uiPriority w:val="9"/>
    <w:rPr>
      <w:rFonts w:ascii="Times New Roman" w:eastAsia="Times New Roman" w:hAnsi="Times New Roman" w:cs="Times New Roman"/>
      <w:b/>
      <w:i/>
      <w:color w:val="000000"/>
    </w:rPr>
  </w:style>
  <w:style w:type="paragraph" w:styleId="TOC1">
    <w:name w:val="toc 1"/>
    <w:hidden/>
    <w:uiPriority w:val="39"/>
    <w:pPr>
      <w:spacing w:after="22"/>
      <w:ind w:left="25" w:right="503" w:hanging="10"/>
    </w:pPr>
    <w:rPr>
      <w:rFonts w:ascii="Times New Roman" w:eastAsia="Times New Roman" w:hAnsi="Times New Roman" w:cs="Times New Roman"/>
      <w:b/>
      <w:color w:val="000000"/>
      <w:sz w:val="20"/>
    </w:rPr>
  </w:style>
  <w:style w:type="paragraph" w:styleId="TOC2">
    <w:name w:val="toc 2"/>
    <w:hidden/>
    <w:uiPriority w:val="39"/>
    <w:pPr>
      <w:spacing w:after="4" w:line="249" w:lineRule="auto"/>
      <w:ind w:left="265" w:right="474" w:hanging="10"/>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Revision"/>
    <w:hidden/>
    <w:uiPriority w:val="99"/>
    <w:semiHidden/>
    <w:rsid w:val="00F341B7"/>
    <w:pPr>
      <w:spacing w:after="0" w:line="240" w:lineRule="auto"/>
    </w:pPr>
    <w:rPr>
      <w:rFonts w:ascii="Times New Roman" w:eastAsia="Times New Roman" w:hAnsi="Times New Roman" w:cs="Times New Roman"/>
      <w:color w:val="000000"/>
    </w:rPr>
  </w:style>
  <w:style w:type="character" w:styleId="a4">
    <w:name w:val="annotation reference"/>
    <w:basedOn w:val="a0"/>
    <w:uiPriority w:val="99"/>
    <w:semiHidden/>
    <w:unhideWhenUsed/>
    <w:rsid w:val="00306716"/>
    <w:rPr>
      <w:sz w:val="16"/>
      <w:szCs w:val="16"/>
    </w:rPr>
  </w:style>
  <w:style w:type="paragraph" w:styleId="a5">
    <w:name w:val="annotation text"/>
    <w:basedOn w:val="a"/>
    <w:link w:val="a6"/>
    <w:uiPriority w:val="99"/>
    <w:unhideWhenUsed/>
    <w:rsid w:val="00306716"/>
    <w:pPr>
      <w:spacing w:line="240" w:lineRule="auto"/>
    </w:pPr>
    <w:rPr>
      <w:sz w:val="20"/>
      <w:szCs w:val="20"/>
    </w:rPr>
  </w:style>
  <w:style w:type="character" w:customStyle="1" w:styleId="a6">
    <w:name w:val="批注文字 字符"/>
    <w:basedOn w:val="a0"/>
    <w:link w:val="a5"/>
    <w:uiPriority w:val="99"/>
    <w:rsid w:val="00306716"/>
    <w:rPr>
      <w:rFonts w:ascii="Times New Roman" w:eastAsia="Times New Roman" w:hAnsi="Times New Roman" w:cs="Times New Roman"/>
      <w:color w:val="000000"/>
      <w:sz w:val="20"/>
      <w:szCs w:val="20"/>
    </w:rPr>
  </w:style>
  <w:style w:type="paragraph" w:styleId="a7">
    <w:name w:val="annotation subject"/>
    <w:basedOn w:val="a5"/>
    <w:next w:val="a5"/>
    <w:link w:val="a8"/>
    <w:uiPriority w:val="99"/>
    <w:semiHidden/>
    <w:unhideWhenUsed/>
    <w:rsid w:val="00306716"/>
    <w:rPr>
      <w:b/>
      <w:bCs/>
    </w:rPr>
  </w:style>
  <w:style w:type="character" w:customStyle="1" w:styleId="a8">
    <w:name w:val="批注主题 字符"/>
    <w:basedOn w:val="a6"/>
    <w:link w:val="a7"/>
    <w:uiPriority w:val="99"/>
    <w:semiHidden/>
    <w:rsid w:val="00306716"/>
    <w:rPr>
      <w:rFonts w:ascii="Times New Roman" w:eastAsia="Times New Roman" w:hAnsi="Times New Roman" w:cs="Times New Roman"/>
      <w:b/>
      <w:bCs/>
      <w:color w:val="000000"/>
      <w:sz w:val="20"/>
      <w:szCs w:val="20"/>
    </w:rPr>
  </w:style>
  <w:style w:type="paragraph" w:styleId="a9">
    <w:name w:val="List Paragraph"/>
    <w:basedOn w:val="a"/>
    <w:uiPriority w:val="34"/>
    <w:qFormat/>
    <w:rsid w:val="008F40E7"/>
    <w:pPr>
      <w:spacing w:after="0" w:line="240" w:lineRule="auto"/>
      <w:ind w:left="720" w:firstLine="0"/>
      <w:jc w:val="left"/>
    </w:pPr>
    <w:rPr>
      <w:rFonts w:ascii="Calibri" w:eastAsiaTheme="minorHAnsi" w:hAnsi="Calibri" w:cs="Calibri"/>
      <w:color w:val="auto"/>
      <w:kern w:val="0"/>
      <w14:ligatures w14:val="none"/>
    </w:rPr>
  </w:style>
  <w:style w:type="paragraph" w:styleId="aa">
    <w:name w:val="header"/>
    <w:basedOn w:val="a"/>
    <w:link w:val="ab"/>
    <w:uiPriority w:val="99"/>
    <w:semiHidden/>
    <w:unhideWhenUsed/>
    <w:rsid w:val="00DB2A18"/>
    <w:pPr>
      <w:tabs>
        <w:tab w:val="center" w:pos="4680"/>
        <w:tab w:val="right" w:pos="9360"/>
      </w:tabs>
      <w:spacing w:after="0" w:line="240" w:lineRule="auto"/>
    </w:pPr>
  </w:style>
  <w:style w:type="character" w:customStyle="1" w:styleId="ab">
    <w:name w:val="页眉 字符"/>
    <w:basedOn w:val="a0"/>
    <w:link w:val="aa"/>
    <w:uiPriority w:val="99"/>
    <w:semiHidden/>
    <w:rsid w:val="00DB2A18"/>
    <w:rPr>
      <w:rFonts w:ascii="Times New Roman" w:eastAsia="Times New Roman" w:hAnsi="Times New Roman" w:cs="Times New Roman"/>
      <w:color w:val="000000"/>
    </w:rPr>
  </w:style>
  <w:style w:type="paragraph" w:styleId="ac">
    <w:name w:val="footer"/>
    <w:basedOn w:val="a"/>
    <w:link w:val="ad"/>
    <w:uiPriority w:val="99"/>
    <w:semiHidden/>
    <w:unhideWhenUsed/>
    <w:rsid w:val="00DB2A18"/>
    <w:pPr>
      <w:tabs>
        <w:tab w:val="center" w:pos="4680"/>
        <w:tab w:val="right" w:pos="9360"/>
      </w:tabs>
      <w:spacing w:after="0" w:line="240" w:lineRule="auto"/>
    </w:pPr>
  </w:style>
  <w:style w:type="character" w:customStyle="1" w:styleId="ad">
    <w:name w:val="页脚 字符"/>
    <w:basedOn w:val="a0"/>
    <w:link w:val="ac"/>
    <w:uiPriority w:val="99"/>
    <w:semiHidden/>
    <w:rsid w:val="00DB2A18"/>
    <w:rPr>
      <w:rFonts w:ascii="Times New Roman" w:eastAsia="Times New Roman" w:hAnsi="Times New Roman" w:cs="Times New Roman"/>
      <w:color w:val="000000"/>
    </w:rPr>
  </w:style>
  <w:style w:type="character" w:customStyle="1" w:styleId="50">
    <w:name w:val="标题 5 字符"/>
    <w:basedOn w:val="a0"/>
    <w:link w:val="5"/>
    <w:uiPriority w:val="9"/>
    <w:semiHidden/>
    <w:rsid w:val="007D4D3C"/>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7D4D3C"/>
    <w:rPr>
      <w:rFonts w:asciiTheme="majorHAnsi" w:eastAsiaTheme="majorEastAsia" w:hAnsiTheme="majorHAnsi" w:cstheme="majorBidi"/>
      <w:color w:val="1F3763" w:themeColor="accent1" w:themeShade="7F"/>
    </w:rPr>
  </w:style>
  <w:style w:type="character" w:customStyle="1" w:styleId="70">
    <w:name w:val="标题 7 字符"/>
    <w:basedOn w:val="a0"/>
    <w:link w:val="7"/>
    <w:uiPriority w:val="9"/>
    <w:semiHidden/>
    <w:rsid w:val="007D4D3C"/>
    <w:rPr>
      <w:rFonts w:asciiTheme="majorHAnsi" w:eastAsiaTheme="majorEastAsia" w:hAnsiTheme="majorHAnsi" w:cstheme="majorBidi"/>
      <w:i/>
      <w:iCs/>
      <w:color w:val="1F3763" w:themeColor="accent1" w:themeShade="7F"/>
    </w:rPr>
  </w:style>
  <w:style w:type="character" w:customStyle="1" w:styleId="80">
    <w:name w:val="标题 8 字符"/>
    <w:basedOn w:val="a0"/>
    <w:link w:val="8"/>
    <w:uiPriority w:val="9"/>
    <w:semiHidden/>
    <w:rsid w:val="007D4D3C"/>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7D4D3C"/>
    <w:rPr>
      <w:rFonts w:asciiTheme="majorHAnsi" w:eastAsiaTheme="majorEastAsia" w:hAnsiTheme="majorHAnsi" w:cstheme="majorBidi"/>
      <w:i/>
      <w:iCs/>
      <w:color w:val="272727" w:themeColor="text1" w:themeTint="D8"/>
      <w:sz w:val="21"/>
      <w:szCs w:val="21"/>
    </w:rPr>
  </w:style>
  <w:style w:type="paragraph" w:styleId="ae">
    <w:name w:val="caption"/>
    <w:basedOn w:val="a"/>
    <w:next w:val="a"/>
    <w:uiPriority w:val="35"/>
    <w:unhideWhenUsed/>
    <w:qFormat/>
    <w:rsid w:val="00A97700"/>
    <w:pPr>
      <w:spacing w:after="200" w:line="240" w:lineRule="auto"/>
      <w:ind w:left="0" w:firstLine="0"/>
      <w:jc w:val="left"/>
    </w:pPr>
    <w:rPr>
      <w:rFonts w:ascii="Calibri" w:eastAsiaTheme="minorHAnsi" w:hAnsi="Calibri" w:cs="Calibri"/>
      <w:b/>
      <w:iCs/>
      <w:color w:val="auto"/>
      <w:kern w:val="0"/>
      <w:szCs w:val="18"/>
      <w14:ligatures w14:val="none"/>
    </w:rPr>
  </w:style>
  <w:style w:type="paragraph" w:styleId="af">
    <w:name w:val="Date"/>
    <w:basedOn w:val="a"/>
    <w:next w:val="a"/>
    <w:link w:val="af0"/>
    <w:uiPriority w:val="99"/>
    <w:semiHidden/>
    <w:unhideWhenUsed/>
    <w:rsid w:val="00DD1AA1"/>
  </w:style>
  <w:style w:type="character" w:customStyle="1" w:styleId="af0">
    <w:name w:val="日期 字符"/>
    <w:basedOn w:val="a0"/>
    <w:link w:val="af"/>
    <w:uiPriority w:val="99"/>
    <w:semiHidden/>
    <w:rsid w:val="00DD1AA1"/>
    <w:rPr>
      <w:rFonts w:ascii="Times New Roman" w:eastAsia="Times New Roman" w:hAnsi="Times New Roman" w:cs="Times New Roman"/>
      <w:color w:val="000000"/>
    </w:rPr>
  </w:style>
  <w:style w:type="character" w:styleId="af1">
    <w:name w:val="Hyperlink"/>
    <w:basedOn w:val="a0"/>
    <w:uiPriority w:val="99"/>
    <w:unhideWhenUsed/>
    <w:rsid w:val="008B71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1612">
      <w:bodyDiv w:val="1"/>
      <w:marLeft w:val="0"/>
      <w:marRight w:val="0"/>
      <w:marTop w:val="0"/>
      <w:marBottom w:val="0"/>
      <w:divBdr>
        <w:top w:val="none" w:sz="0" w:space="0" w:color="auto"/>
        <w:left w:val="none" w:sz="0" w:space="0" w:color="auto"/>
        <w:bottom w:val="none" w:sz="0" w:space="0" w:color="auto"/>
        <w:right w:val="none" w:sz="0" w:space="0" w:color="auto"/>
      </w:divBdr>
    </w:div>
    <w:div w:id="560749557">
      <w:bodyDiv w:val="1"/>
      <w:marLeft w:val="0"/>
      <w:marRight w:val="0"/>
      <w:marTop w:val="0"/>
      <w:marBottom w:val="0"/>
      <w:divBdr>
        <w:top w:val="none" w:sz="0" w:space="0" w:color="auto"/>
        <w:left w:val="none" w:sz="0" w:space="0" w:color="auto"/>
        <w:bottom w:val="none" w:sz="0" w:space="0" w:color="auto"/>
        <w:right w:val="none" w:sz="0" w:space="0" w:color="auto"/>
      </w:divBdr>
    </w:div>
    <w:div w:id="607084568">
      <w:bodyDiv w:val="1"/>
      <w:marLeft w:val="0"/>
      <w:marRight w:val="0"/>
      <w:marTop w:val="0"/>
      <w:marBottom w:val="0"/>
      <w:divBdr>
        <w:top w:val="none" w:sz="0" w:space="0" w:color="auto"/>
        <w:left w:val="none" w:sz="0" w:space="0" w:color="auto"/>
        <w:bottom w:val="none" w:sz="0" w:space="0" w:color="auto"/>
        <w:right w:val="none" w:sz="0" w:space="0" w:color="auto"/>
      </w:divBdr>
    </w:div>
    <w:div w:id="877284061">
      <w:bodyDiv w:val="1"/>
      <w:marLeft w:val="0"/>
      <w:marRight w:val="0"/>
      <w:marTop w:val="0"/>
      <w:marBottom w:val="0"/>
      <w:divBdr>
        <w:top w:val="none" w:sz="0" w:space="0" w:color="auto"/>
        <w:left w:val="none" w:sz="0" w:space="0" w:color="auto"/>
        <w:bottom w:val="none" w:sz="0" w:space="0" w:color="auto"/>
        <w:right w:val="none" w:sz="0" w:space="0" w:color="auto"/>
      </w:divBdr>
    </w:div>
    <w:div w:id="999044772">
      <w:bodyDiv w:val="1"/>
      <w:marLeft w:val="0"/>
      <w:marRight w:val="0"/>
      <w:marTop w:val="0"/>
      <w:marBottom w:val="0"/>
      <w:divBdr>
        <w:top w:val="none" w:sz="0" w:space="0" w:color="auto"/>
        <w:left w:val="none" w:sz="0" w:space="0" w:color="auto"/>
        <w:bottom w:val="none" w:sz="0" w:space="0" w:color="auto"/>
        <w:right w:val="none" w:sz="0" w:space="0" w:color="auto"/>
      </w:divBdr>
    </w:div>
    <w:div w:id="1262758507">
      <w:bodyDiv w:val="1"/>
      <w:marLeft w:val="0"/>
      <w:marRight w:val="0"/>
      <w:marTop w:val="0"/>
      <w:marBottom w:val="0"/>
      <w:divBdr>
        <w:top w:val="none" w:sz="0" w:space="0" w:color="auto"/>
        <w:left w:val="none" w:sz="0" w:space="0" w:color="auto"/>
        <w:bottom w:val="none" w:sz="0" w:space="0" w:color="auto"/>
        <w:right w:val="none" w:sz="0" w:space="0" w:color="auto"/>
      </w:divBdr>
    </w:div>
    <w:div w:id="1290939595">
      <w:bodyDiv w:val="1"/>
      <w:marLeft w:val="0"/>
      <w:marRight w:val="0"/>
      <w:marTop w:val="0"/>
      <w:marBottom w:val="0"/>
      <w:divBdr>
        <w:top w:val="none" w:sz="0" w:space="0" w:color="auto"/>
        <w:left w:val="none" w:sz="0" w:space="0" w:color="auto"/>
        <w:bottom w:val="none" w:sz="0" w:space="0" w:color="auto"/>
        <w:right w:val="none" w:sz="0" w:space="0" w:color="auto"/>
      </w:divBdr>
    </w:div>
    <w:div w:id="1391878433">
      <w:bodyDiv w:val="1"/>
      <w:marLeft w:val="0"/>
      <w:marRight w:val="0"/>
      <w:marTop w:val="0"/>
      <w:marBottom w:val="0"/>
      <w:divBdr>
        <w:top w:val="none" w:sz="0" w:space="0" w:color="auto"/>
        <w:left w:val="none" w:sz="0" w:space="0" w:color="auto"/>
        <w:bottom w:val="none" w:sz="0" w:space="0" w:color="auto"/>
        <w:right w:val="none" w:sz="0" w:space="0" w:color="auto"/>
      </w:divBdr>
    </w:div>
    <w:div w:id="1487938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2.png"/><Relationship Id="rId25" Type="http://schemas.openxmlformats.org/officeDocument/2006/relationships/footer" Target="footer3.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eader" Target="header3.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package" Target="embeddings/Microsoft_Visio_Drawing.vsdx"/><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1.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37df99f-1e67-49e4-84bc-768aa270b25b">
      <Terms xmlns="http://schemas.microsoft.com/office/infopath/2007/PartnerControls"/>
    </lcf76f155ced4ddcb4097134ff3c332f>
    <Comments xmlns="937df99f-1e67-49e4-84bc-768aa270b25b" xsi:nil="true"/>
    <Time xmlns="937df99f-1e67-49e4-84bc-768aa270b25b" xsi:nil="true"/>
    <TaxCatchAll xmlns="eb81a09f-1c6e-4b5b-a067-2bdbebf81c21" xsi:nil="true"/>
    <_Flow_SignoffStatus xmlns="937df99f-1e67-49e4-84bc-768aa270b25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F1543BB1C55E84BB8ABE48BDD047943" ma:contentTypeVersion="42" ma:contentTypeDescription="Create a new document." ma:contentTypeScope="" ma:versionID="c688dd6b5d7b1c039650bda7f6b6e4fd">
  <xsd:schema xmlns:xsd="http://www.w3.org/2001/XMLSchema" xmlns:xs="http://www.w3.org/2001/XMLSchema" xmlns:p="http://schemas.microsoft.com/office/2006/metadata/properties" xmlns:ns2="937df99f-1e67-49e4-84bc-768aa270b25b" xmlns:ns3="eb81a09f-1c6e-4b5b-a067-2bdbebf81c21" targetNamespace="http://schemas.microsoft.com/office/2006/metadata/properties" ma:root="true" ma:fieldsID="db418f5a86b04c41fd14dd67f2d61905" ns2:_="" ns3:_="">
    <xsd:import namespace="937df99f-1e67-49e4-84bc-768aa270b25b"/>
    <xsd:import namespace="eb81a09f-1c6e-4b5b-a067-2bdbebf81c2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2:_Flow_SignoffStatus" minOccurs="0"/>
                <xsd:element ref="ns2:Time" minOccurs="0"/>
                <xsd:element ref="ns2:MediaLengthInSeconds" minOccurs="0"/>
                <xsd:element ref="ns3:TaxCatchAll" minOccurs="0"/>
                <xsd:element ref="ns2:lcf76f155ced4ddcb4097134ff3c332f" minOccurs="0"/>
                <xsd:element ref="ns2:Comments"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df99f-1e67-49e4-84bc-768aa270b2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Flow_SignoffStatus" ma:index="17" nillable="true" ma:displayName="Sign-off status" ma:internalName="Sign_x002d_off_x0020_status" ma:readOnly="false">
      <xsd:simpleType>
        <xsd:restriction base="dms:Text"/>
      </xsd:simpleType>
    </xsd:element>
    <xsd:element name="Time" ma:index="18" nillable="true" ma:displayName="Time" ma:format="DateOnly" ma:internalName="Time" ma:readOnly="false">
      <xsd:simpleType>
        <xsd:restriction base="dms:DateTime"/>
      </xsd:simpleType>
    </xsd:element>
    <xsd:element name="MediaLengthInSeconds" ma:index="19" nillable="true" ma:displayName="MediaLengthInSeconds" ma:description=""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a3e8f82-da09-4279-aed2-eee19e49ff2b" ma:termSetId="09814cd3-568e-fe90-9814-8d621ff8fb84" ma:anchorId="fba54fb3-c3e1-fe81-a776-ca4b69148c4d" ma:open="true" ma:isKeyword="false">
      <xsd:complexType>
        <xsd:sequence>
          <xsd:element ref="pc:Terms" minOccurs="0" maxOccurs="1"/>
        </xsd:sequence>
      </xsd:complexType>
    </xsd:element>
    <xsd:element name="Comments" ma:index="23" nillable="true" ma:displayName="Comments" ma:description="Enter comments" ma:format="Dropdown" ma:internalName="Comments">
      <xsd:simpleType>
        <xsd:restriction base="dms:Note">
          <xsd:maxLength value="255"/>
        </xsd:restrictio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81a09f-1c6e-4b5b-a067-2bdbebf81c21" elementFormDefault="qualified">
    <xsd:import namespace="http://schemas.microsoft.com/office/2006/documentManagement/types"/>
    <xsd:import namespace="http://schemas.microsoft.com/office/infopath/2007/PartnerControls"/>
    <xsd:element name="SharedWithUsers" ma:index="1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9f387ac-f149-4b94-be3a-2d09d3c5ade4}" ma:internalName="TaxCatchAll" ma:showField="CatchAllData" ma:web="eb81a09f-1c6e-4b5b-a067-2bdbebf81c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39DF9-5DF1-4376-9E10-D7566A807F22}">
  <ds:schemaRefs>
    <ds:schemaRef ds:uri="http://schemas.microsoft.com/office/2006/metadata/properties"/>
    <ds:schemaRef ds:uri="http://schemas.microsoft.com/office/infopath/2007/PartnerControls"/>
    <ds:schemaRef ds:uri="937df99f-1e67-49e4-84bc-768aa270b25b"/>
    <ds:schemaRef ds:uri="eb81a09f-1c6e-4b5b-a067-2bdbebf81c21"/>
  </ds:schemaRefs>
</ds:datastoreItem>
</file>

<file path=customXml/itemProps2.xml><?xml version="1.0" encoding="utf-8"?>
<ds:datastoreItem xmlns:ds="http://schemas.openxmlformats.org/officeDocument/2006/customXml" ds:itemID="{70801338-A43B-4B10-9CCA-57E853DF8B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df99f-1e67-49e4-84bc-768aa270b25b"/>
    <ds:schemaRef ds:uri="eb81a09f-1c6e-4b5b-a067-2bdbebf81c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4F7BA6-6163-4208-866B-DBEDA1A55FA5}">
  <ds:schemaRefs>
    <ds:schemaRef ds:uri="http://schemas.microsoft.com/sharepoint/v3/contenttype/forms"/>
  </ds:schemaRefs>
</ds:datastoreItem>
</file>

<file path=customXml/itemProps4.xml><?xml version="1.0" encoding="utf-8"?>
<ds:datastoreItem xmlns:ds="http://schemas.openxmlformats.org/officeDocument/2006/customXml" ds:itemID="{7D73B7C6-3DA5-4E9D-B708-DE2FDA69B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35</Pages>
  <Words>9911</Words>
  <Characters>52234</Characters>
  <Application>Microsoft Office Word</Application>
  <DocSecurity>0</DocSecurity>
  <Lines>1934</Lines>
  <Paragraphs>1679</Paragraphs>
  <ScaleCrop>false</ScaleCrop>
  <HeadingPairs>
    <vt:vector size="2" baseType="variant">
      <vt:variant>
        <vt:lpstr>Title</vt:lpstr>
      </vt:variant>
      <vt:variant>
        <vt:i4>1</vt:i4>
      </vt:variant>
    </vt:vector>
  </HeadingPairs>
  <TitlesOfParts>
    <vt:vector size="1" baseType="lpstr">
      <vt:lpstr>VMS 100014266 BGM Controller Test Procedure</vt:lpstr>
    </vt:vector>
  </TitlesOfParts>
  <Company/>
  <LinksUpToDate>false</LinksUpToDate>
  <CharactersWithSpaces>60466</CharactersWithSpaces>
  <SharedDoc>false</SharedDoc>
  <HLinks>
    <vt:vector size="222" baseType="variant">
      <vt:variant>
        <vt:i4>1441855</vt:i4>
      </vt:variant>
      <vt:variant>
        <vt:i4>218</vt:i4>
      </vt:variant>
      <vt:variant>
        <vt:i4>0</vt:i4>
      </vt:variant>
      <vt:variant>
        <vt:i4>5</vt:i4>
      </vt:variant>
      <vt:variant>
        <vt:lpwstr/>
      </vt:variant>
      <vt:variant>
        <vt:lpwstr>_Toc85748</vt:lpwstr>
      </vt:variant>
      <vt:variant>
        <vt:i4>1441855</vt:i4>
      </vt:variant>
      <vt:variant>
        <vt:i4>212</vt:i4>
      </vt:variant>
      <vt:variant>
        <vt:i4>0</vt:i4>
      </vt:variant>
      <vt:variant>
        <vt:i4>5</vt:i4>
      </vt:variant>
      <vt:variant>
        <vt:lpwstr/>
      </vt:variant>
      <vt:variant>
        <vt:lpwstr>_Toc85747</vt:lpwstr>
      </vt:variant>
      <vt:variant>
        <vt:i4>1441855</vt:i4>
      </vt:variant>
      <vt:variant>
        <vt:i4>206</vt:i4>
      </vt:variant>
      <vt:variant>
        <vt:i4>0</vt:i4>
      </vt:variant>
      <vt:variant>
        <vt:i4>5</vt:i4>
      </vt:variant>
      <vt:variant>
        <vt:lpwstr/>
      </vt:variant>
      <vt:variant>
        <vt:lpwstr>_Toc85746</vt:lpwstr>
      </vt:variant>
      <vt:variant>
        <vt:i4>1441855</vt:i4>
      </vt:variant>
      <vt:variant>
        <vt:i4>200</vt:i4>
      </vt:variant>
      <vt:variant>
        <vt:i4>0</vt:i4>
      </vt:variant>
      <vt:variant>
        <vt:i4>5</vt:i4>
      </vt:variant>
      <vt:variant>
        <vt:lpwstr/>
      </vt:variant>
      <vt:variant>
        <vt:lpwstr>_Toc85745</vt:lpwstr>
      </vt:variant>
      <vt:variant>
        <vt:i4>1441855</vt:i4>
      </vt:variant>
      <vt:variant>
        <vt:i4>194</vt:i4>
      </vt:variant>
      <vt:variant>
        <vt:i4>0</vt:i4>
      </vt:variant>
      <vt:variant>
        <vt:i4>5</vt:i4>
      </vt:variant>
      <vt:variant>
        <vt:lpwstr/>
      </vt:variant>
      <vt:variant>
        <vt:lpwstr>_Toc85744</vt:lpwstr>
      </vt:variant>
      <vt:variant>
        <vt:i4>1441855</vt:i4>
      </vt:variant>
      <vt:variant>
        <vt:i4>188</vt:i4>
      </vt:variant>
      <vt:variant>
        <vt:i4>0</vt:i4>
      </vt:variant>
      <vt:variant>
        <vt:i4>5</vt:i4>
      </vt:variant>
      <vt:variant>
        <vt:lpwstr/>
      </vt:variant>
      <vt:variant>
        <vt:lpwstr>_Toc85743</vt:lpwstr>
      </vt:variant>
      <vt:variant>
        <vt:i4>1441855</vt:i4>
      </vt:variant>
      <vt:variant>
        <vt:i4>182</vt:i4>
      </vt:variant>
      <vt:variant>
        <vt:i4>0</vt:i4>
      </vt:variant>
      <vt:variant>
        <vt:i4>5</vt:i4>
      </vt:variant>
      <vt:variant>
        <vt:lpwstr/>
      </vt:variant>
      <vt:variant>
        <vt:lpwstr>_Toc85742</vt:lpwstr>
      </vt:variant>
      <vt:variant>
        <vt:i4>1441855</vt:i4>
      </vt:variant>
      <vt:variant>
        <vt:i4>176</vt:i4>
      </vt:variant>
      <vt:variant>
        <vt:i4>0</vt:i4>
      </vt:variant>
      <vt:variant>
        <vt:i4>5</vt:i4>
      </vt:variant>
      <vt:variant>
        <vt:lpwstr/>
      </vt:variant>
      <vt:variant>
        <vt:lpwstr>_Toc85741</vt:lpwstr>
      </vt:variant>
      <vt:variant>
        <vt:i4>1441855</vt:i4>
      </vt:variant>
      <vt:variant>
        <vt:i4>170</vt:i4>
      </vt:variant>
      <vt:variant>
        <vt:i4>0</vt:i4>
      </vt:variant>
      <vt:variant>
        <vt:i4>5</vt:i4>
      </vt:variant>
      <vt:variant>
        <vt:lpwstr/>
      </vt:variant>
      <vt:variant>
        <vt:lpwstr>_Toc85740</vt:lpwstr>
      </vt:variant>
      <vt:variant>
        <vt:i4>1114175</vt:i4>
      </vt:variant>
      <vt:variant>
        <vt:i4>164</vt:i4>
      </vt:variant>
      <vt:variant>
        <vt:i4>0</vt:i4>
      </vt:variant>
      <vt:variant>
        <vt:i4>5</vt:i4>
      </vt:variant>
      <vt:variant>
        <vt:lpwstr/>
      </vt:variant>
      <vt:variant>
        <vt:lpwstr>_Toc85739</vt:lpwstr>
      </vt:variant>
      <vt:variant>
        <vt:i4>1114175</vt:i4>
      </vt:variant>
      <vt:variant>
        <vt:i4>158</vt:i4>
      </vt:variant>
      <vt:variant>
        <vt:i4>0</vt:i4>
      </vt:variant>
      <vt:variant>
        <vt:i4>5</vt:i4>
      </vt:variant>
      <vt:variant>
        <vt:lpwstr/>
      </vt:variant>
      <vt:variant>
        <vt:lpwstr>_Toc85738</vt:lpwstr>
      </vt:variant>
      <vt:variant>
        <vt:i4>1114175</vt:i4>
      </vt:variant>
      <vt:variant>
        <vt:i4>152</vt:i4>
      </vt:variant>
      <vt:variant>
        <vt:i4>0</vt:i4>
      </vt:variant>
      <vt:variant>
        <vt:i4>5</vt:i4>
      </vt:variant>
      <vt:variant>
        <vt:lpwstr/>
      </vt:variant>
      <vt:variant>
        <vt:lpwstr>_Toc85737</vt:lpwstr>
      </vt:variant>
      <vt:variant>
        <vt:i4>1114175</vt:i4>
      </vt:variant>
      <vt:variant>
        <vt:i4>146</vt:i4>
      </vt:variant>
      <vt:variant>
        <vt:i4>0</vt:i4>
      </vt:variant>
      <vt:variant>
        <vt:i4>5</vt:i4>
      </vt:variant>
      <vt:variant>
        <vt:lpwstr/>
      </vt:variant>
      <vt:variant>
        <vt:lpwstr>_Toc85736</vt:lpwstr>
      </vt:variant>
      <vt:variant>
        <vt:i4>1114175</vt:i4>
      </vt:variant>
      <vt:variant>
        <vt:i4>140</vt:i4>
      </vt:variant>
      <vt:variant>
        <vt:i4>0</vt:i4>
      </vt:variant>
      <vt:variant>
        <vt:i4>5</vt:i4>
      </vt:variant>
      <vt:variant>
        <vt:lpwstr/>
      </vt:variant>
      <vt:variant>
        <vt:lpwstr>_Toc85735</vt:lpwstr>
      </vt:variant>
      <vt:variant>
        <vt:i4>1114175</vt:i4>
      </vt:variant>
      <vt:variant>
        <vt:i4>134</vt:i4>
      </vt:variant>
      <vt:variant>
        <vt:i4>0</vt:i4>
      </vt:variant>
      <vt:variant>
        <vt:i4>5</vt:i4>
      </vt:variant>
      <vt:variant>
        <vt:lpwstr/>
      </vt:variant>
      <vt:variant>
        <vt:lpwstr>_Toc85734</vt:lpwstr>
      </vt:variant>
      <vt:variant>
        <vt:i4>1114175</vt:i4>
      </vt:variant>
      <vt:variant>
        <vt:i4>128</vt:i4>
      </vt:variant>
      <vt:variant>
        <vt:i4>0</vt:i4>
      </vt:variant>
      <vt:variant>
        <vt:i4>5</vt:i4>
      </vt:variant>
      <vt:variant>
        <vt:lpwstr/>
      </vt:variant>
      <vt:variant>
        <vt:lpwstr>_Toc85733</vt:lpwstr>
      </vt:variant>
      <vt:variant>
        <vt:i4>1114175</vt:i4>
      </vt:variant>
      <vt:variant>
        <vt:i4>122</vt:i4>
      </vt:variant>
      <vt:variant>
        <vt:i4>0</vt:i4>
      </vt:variant>
      <vt:variant>
        <vt:i4>5</vt:i4>
      </vt:variant>
      <vt:variant>
        <vt:lpwstr/>
      </vt:variant>
      <vt:variant>
        <vt:lpwstr>_Toc85732</vt:lpwstr>
      </vt:variant>
      <vt:variant>
        <vt:i4>1114175</vt:i4>
      </vt:variant>
      <vt:variant>
        <vt:i4>116</vt:i4>
      </vt:variant>
      <vt:variant>
        <vt:i4>0</vt:i4>
      </vt:variant>
      <vt:variant>
        <vt:i4>5</vt:i4>
      </vt:variant>
      <vt:variant>
        <vt:lpwstr/>
      </vt:variant>
      <vt:variant>
        <vt:lpwstr>_Toc85731</vt:lpwstr>
      </vt:variant>
      <vt:variant>
        <vt:i4>1114175</vt:i4>
      </vt:variant>
      <vt:variant>
        <vt:i4>110</vt:i4>
      </vt:variant>
      <vt:variant>
        <vt:i4>0</vt:i4>
      </vt:variant>
      <vt:variant>
        <vt:i4>5</vt:i4>
      </vt:variant>
      <vt:variant>
        <vt:lpwstr/>
      </vt:variant>
      <vt:variant>
        <vt:lpwstr>_Toc85730</vt:lpwstr>
      </vt:variant>
      <vt:variant>
        <vt:i4>1048639</vt:i4>
      </vt:variant>
      <vt:variant>
        <vt:i4>104</vt:i4>
      </vt:variant>
      <vt:variant>
        <vt:i4>0</vt:i4>
      </vt:variant>
      <vt:variant>
        <vt:i4>5</vt:i4>
      </vt:variant>
      <vt:variant>
        <vt:lpwstr/>
      </vt:variant>
      <vt:variant>
        <vt:lpwstr>_Toc85729</vt:lpwstr>
      </vt:variant>
      <vt:variant>
        <vt:i4>1048639</vt:i4>
      </vt:variant>
      <vt:variant>
        <vt:i4>98</vt:i4>
      </vt:variant>
      <vt:variant>
        <vt:i4>0</vt:i4>
      </vt:variant>
      <vt:variant>
        <vt:i4>5</vt:i4>
      </vt:variant>
      <vt:variant>
        <vt:lpwstr/>
      </vt:variant>
      <vt:variant>
        <vt:lpwstr>_Toc85728</vt:lpwstr>
      </vt:variant>
      <vt:variant>
        <vt:i4>1048639</vt:i4>
      </vt:variant>
      <vt:variant>
        <vt:i4>92</vt:i4>
      </vt:variant>
      <vt:variant>
        <vt:i4>0</vt:i4>
      </vt:variant>
      <vt:variant>
        <vt:i4>5</vt:i4>
      </vt:variant>
      <vt:variant>
        <vt:lpwstr/>
      </vt:variant>
      <vt:variant>
        <vt:lpwstr>_Toc85727</vt:lpwstr>
      </vt:variant>
      <vt:variant>
        <vt:i4>1048639</vt:i4>
      </vt:variant>
      <vt:variant>
        <vt:i4>86</vt:i4>
      </vt:variant>
      <vt:variant>
        <vt:i4>0</vt:i4>
      </vt:variant>
      <vt:variant>
        <vt:i4>5</vt:i4>
      </vt:variant>
      <vt:variant>
        <vt:lpwstr/>
      </vt:variant>
      <vt:variant>
        <vt:lpwstr>_Toc85726</vt:lpwstr>
      </vt:variant>
      <vt:variant>
        <vt:i4>1048639</vt:i4>
      </vt:variant>
      <vt:variant>
        <vt:i4>80</vt:i4>
      </vt:variant>
      <vt:variant>
        <vt:i4>0</vt:i4>
      </vt:variant>
      <vt:variant>
        <vt:i4>5</vt:i4>
      </vt:variant>
      <vt:variant>
        <vt:lpwstr/>
      </vt:variant>
      <vt:variant>
        <vt:lpwstr>_Toc85725</vt:lpwstr>
      </vt:variant>
      <vt:variant>
        <vt:i4>1048639</vt:i4>
      </vt:variant>
      <vt:variant>
        <vt:i4>74</vt:i4>
      </vt:variant>
      <vt:variant>
        <vt:i4>0</vt:i4>
      </vt:variant>
      <vt:variant>
        <vt:i4>5</vt:i4>
      </vt:variant>
      <vt:variant>
        <vt:lpwstr/>
      </vt:variant>
      <vt:variant>
        <vt:lpwstr>_Toc85724</vt:lpwstr>
      </vt:variant>
      <vt:variant>
        <vt:i4>1048639</vt:i4>
      </vt:variant>
      <vt:variant>
        <vt:i4>68</vt:i4>
      </vt:variant>
      <vt:variant>
        <vt:i4>0</vt:i4>
      </vt:variant>
      <vt:variant>
        <vt:i4>5</vt:i4>
      </vt:variant>
      <vt:variant>
        <vt:lpwstr/>
      </vt:variant>
      <vt:variant>
        <vt:lpwstr>_Toc85723</vt:lpwstr>
      </vt:variant>
      <vt:variant>
        <vt:i4>1048639</vt:i4>
      </vt:variant>
      <vt:variant>
        <vt:i4>62</vt:i4>
      </vt:variant>
      <vt:variant>
        <vt:i4>0</vt:i4>
      </vt:variant>
      <vt:variant>
        <vt:i4>5</vt:i4>
      </vt:variant>
      <vt:variant>
        <vt:lpwstr/>
      </vt:variant>
      <vt:variant>
        <vt:lpwstr>_Toc85722</vt:lpwstr>
      </vt:variant>
      <vt:variant>
        <vt:i4>1048639</vt:i4>
      </vt:variant>
      <vt:variant>
        <vt:i4>56</vt:i4>
      </vt:variant>
      <vt:variant>
        <vt:i4>0</vt:i4>
      </vt:variant>
      <vt:variant>
        <vt:i4>5</vt:i4>
      </vt:variant>
      <vt:variant>
        <vt:lpwstr/>
      </vt:variant>
      <vt:variant>
        <vt:lpwstr>_Toc85721</vt:lpwstr>
      </vt:variant>
      <vt:variant>
        <vt:i4>1048639</vt:i4>
      </vt:variant>
      <vt:variant>
        <vt:i4>50</vt:i4>
      </vt:variant>
      <vt:variant>
        <vt:i4>0</vt:i4>
      </vt:variant>
      <vt:variant>
        <vt:i4>5</vt:i4>
      </vt:variant>
      <vt:variant>
        <vt:lpwstr/>
      </vt:variant>
      <vt:variant>
        <vt:lpwstr>_Toc85720</vt:lpwstr>
      </vt:variant>
      <vt:variant>
        <vt:i4>1245247</vt:i4>
      </vt:variant>
      <vt:variant>
        <vt:i4>44</vt:i4>
      </vt:variant>
      <vt:variant>
        <vt:i4>0</vt:i4>
      </vt:variant>
      <vt:variant>
        <vt:i4>5</vt:i4>
      </vt:variant>
      <vt:variant>
        <vt:lpwstr/>
      </vt:variant>
      <vt:variant>
        <vt:lpwstr>_Toc85719</vt:lpwstr>
      </vt:variant>
      <vt:variant>
        <vt:i4>1245247</vt:i4>
      </vt:variant>
      <vt:variant>
        <vt:i4>38</vt:i4>
      </vt:variant>
      <vt:variant>
        <vt:i4>0</vt:i4>
      </vt:variant>
      <vt:variant>
        <vt:i4>5</vt:i4>
      </vt:variant>
      <vt:variant>
        <vt:lpwstr/>
      </vt:variant>
      <vt:variant>
        <vt:lpwstr>_Toc85718</vt:lpwstr>
      </vt:variant>
      <vt:variant>
        <vt:i4>1245247</vt:i4>
      </vt:variant>
      <vt:variant>
        <vt:i4>32</vt:i4>
      </vt:variant>
      <vt:variant>
        <vt:i4>0</vt:i4>
      </vt:variant>
      <vt:variant>
        <vt:i4>5</vt:i4>
      </vt:variant>
      <vt:variant>
        <vt:lpwstr/>
      </vt:variant>
      <vt:variant>
        <vt:lpwstr>_Toc85717</vt:lpwstr>
      </vt:variant>
      <vt:variant>
        <vt:i4>1245247</vt:i4>
      </vt:variant>
      <vt:variant>
        <vt:i4>26</vt:i4>
      </vt:variant>
      <vt:variant>
        <vt:i4>0</vt:i4>
      </vt:variant>
      <vt:variant>
        <vt:i4>5</vt:i4>
      </vt:variant>
      <vt:variant>
        <vt:lpwstr/>
      </vt:variant>
      <vt:variant>
        <vt:lpwstr>_Toc85716</vt:lpwstr>
      </vt:variant>
      <vt:variant>
        <vt:i4>1245247</vt:i4>
      </vt:variant>
      <vt:variant>
        <vt:i4>20</vt:i4>
      </vt:variant>
      <vt:variant>
        <vt:i4>0</vt:i4>
      </vt:variant>
      <vt:variant>
        <vt:i4>5</vt:i4>
      </vt:variant>
      <vt:variant>
        <vt:lpwstr/>
      </vt:variant>
      <vt:variant>
        <vt:lpwstr>_Toc85715</vt:lpwstr>
      </vt:variant>
      <vt:variant>
        <vt:i4>1245247</vt:i4>
      </vt:variant>
      <vt:variant>
        <vt:i4>14</vt:i4>
      </vt:variant>
      <vt:variant>
        <vt:i4>0</vt:i4>
      </vt:variant>
      <vt:variant>
        <vt:i4>5</vt:i4>
      </vt:variant>
      <vt:variant>
        <vt:lpwstr/>
      </vt:variant>
      <vt:variant>
        <vt:lpwstr>_Toc85714</vt:lpwstr>
      </vt:variant>
      <vt:variant>
        <vt:i4>1245247</vt:i4>
      </vt:variant>
      <vt:variant>
        <vt:i4>8</vt:i4>
      </vt:variant>
      <vt:variant>
        <vt:i4>0</vt:i4>
      </vt:variant>
      <vt:variant>
        <vt:i4>5</vt:i4>
      </vt:variant>
      <vt:variant>
        <vt:lpwstr/>
      </vt:variant>
      <vt:variant>
        <vt:lpwstr>_Toc85713</vt:lpwstr>
      </vt:variant>
      <vt:variant>
        <vt:i4>1245247</vt:i4>
      </vt:variant>
      <vt:variant>
        <vt:i4>2</vt:i4>
      </vt:variant>
      <vt:variant>
        <vt:i4>0</vt:i4>
      </vt:variant>
      <vt:variant>
        <vt:i4>5</vt:i4>
      </vt:variant>
      <vt:variant>
        <vt:lpwstr/>
      </vt:variant>
      <vt:variant>
        <vt:lpwstr>_Toc85712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VMS 100014266 BGM Controller Test Procedure</dc:title>
  <dc:subject>ACCEPTANCE TEST PROCEDURE - FUNCTIONAL TEST</dc:subject>
  <dc:creator>Wade Jameson</dc:creator>
  <cp:keywords/>
  <cp:lastModifiedBy>Yalong Xu</cp:lastModifiedBy>
  <cp:revision>11</cp:revision>
  <dcterms:created xsi:type="dcterms:W3CDTF">2025-05-25T15:08:00Z</dcterms:created>
  <dcterms:modified xsi:type="dcterms:W3CDTF">2025-05-30T07:08:00Z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2024-03-25T23:06:49Z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40e926a8-eed9-4b76-bd4c-bb1f997e9de3</vt:lpwstr>
  </property>
  <property fmtid="{D5CDD505-2E9C-101B-9397-08002B2CF9AE}" pid="8" name="MSIP_Label_ff6dbec8-95a8-4638-9f5f-bd076536645c_ContentBits">
    <vt:lpwstr>0</vt:lpwstr>
  </property>
  <property fmtid="{D5CDD505-2E9C-101B-9397-08002B2CF9AE}" pid="9" name="ContentTypeId">
    <vt:lpwstr>0x0101009F1543BB1C55E84BB8ABE48BDD047943</vt:lpwstr>
  </property>
  <property fmtid="{D5CDD505-2E9C-101B-9397-08002B2CF9AE}" pid="10" name="MediaServiceImageTags">
    <vt:lpwstr/>
  </property>
</Properties>
</file>